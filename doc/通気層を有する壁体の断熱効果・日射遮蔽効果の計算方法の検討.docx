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CE37E" w14:textId="72256754" w:rsidR="00F0028D" w:rsidRDefault="000216E4" w:rsidP="000216E4">
      <w:pPr>
        <w:pStyle w:val="a8"/>
      </w:pPr>
      <w:r>
        <w:rPr>
          <w:rFonts w:hint="eastAsia"/>
        </w:rPr>
        <w:t>通気層を有する壁体の断熱効果</w:t>
      </w:r>
      <w:r w:rsidR="00E67A8A">
        <w:rPr>
          <w:rFonts w:hint="eastAsia"/>
        </w:rPr>
        <w:t>・日射</w:t>
      </w:r>
      <w:r w:rsidR="00A35EBE">
        <w:rPr>
          <w:rFonts w:hint="eastAsia"/>
        </w:rPr>
        <w:t>熱取得率</w:t>
      </w:r>
      <w:r>
        <w:rPr>
          <w:rFonts w:hint="eastAsia"/>
        </w:rPr>
        <w:t>の計算方法の検討</w:t>
      </w:r>
    </w:p>
    <w:p w14:paraId="0FF4A92B" w14:textId="77A9A7D2" w:rsidR="000216E4" w:rsidRDefault="000216E4" w:rsidP="000216E4"/>
    <w:p w14:paraId="42982C09" w14:textId="74584B80" w:rsidR="000216E4" w:rsidRDefault="000216E4" w:rsidP="00A917D5">
      <w:pPr>
        <w:jc w:val="right"/>
      </w:pPr>
      <w:r>
        <w:rPr>
          <w:rFonts w:hint="eastAsia"/>
        </w:rPr>
        <w:t>2020</w:t>
      </w:r>
      <w:r>
        <w:rPr>
          <w:rFonts w:hint="eastAsia"/>
        </w:rPr>
        <w:t>年</w:t>
      </w:r>
      <w:r>
        <w:rPr>
          <w:rFonts w:hint="eastAsia"/>
        </w:rPr>
        <w:t>8</w:t>
      </w:r>
      <w:r>
        <w:rPr>
          <w:rFonts w:hint="eastAsia"/>
        </w:rPr>
        <w:t>月</w:t>
      </w:r>
    </w:p>
    <w:p w14:paraId="7A5564B5" w14:textId="73E8DA3D" w:rsidR="000216E4" w:rsidRDefault="000216E4" w:rsidP="00A917D5">
      <w:pPr>
        <w:jc w:val="right"/>
      </w:pPr>
      <w:r>
        <w:rPr>
          <w:rFonts w:hint="eastAsia"/>
        </w:rPr>
        <w:t>佐藤エネルギーリサーチ株式会社</w:t>
      </w:r>
    </w:p>
    <w:p w14:paraId="7DDC7835" w14:textId="77777777" w:rsidR="000216E4" w:rsidRDefault="000216E4" w:rsidP="000216E4"/>
    <w:p w14:paraId="0A01547F" w14:textId="4D2E0F30" w:rsidR="000216E4" w:rsidRDefault="000216E4" w:rsidP="000216E4">
      <w:pPr>
        <w:pStyle w:val="1"/>
      </w:pPr>
      <w:r>
        <w:rPr>
          <w:rFonts w:hint="eastAsia"/>
        </w:rPr>
        <w:t>通気層を有する壁体の熱</w:t>
      </w:r>
      <w:r w:rsidR="00F32596">
        <w:rPr>
          <w:rFonts w:hint="eastAsia"/>
        </w:rPr>
        <w:t>収支</w:t>
      </w:r>
      <w:r>
        <w:rPr>
          <w:rFonts w:hint="eastAsia"/>
        </w:rPr>
        <w:t>式の整理</w:t>
      </w:r>
    </w:p>
    <w:p w14:paraId="62016A5D" w14:textId="00BD6F48" w:rsidR="000216E4" w:rsidRDefault="00BB2611" w:rsidP="00A3688A">
      <w:pPr>
        <w:pStyle w:val="afe"/>
        <w:ind w:firstLine="200"/>
      </w:pPr>
      <w:r>
        <w:rPr>
          <w:rFonts w:hint="eastAsia"/>
        </w:rPr>
        <w:t>通気層を有する外壁、屋根の日射遮</w:t>
      </w:r>
      <w:r w:rsidR="00F32596">
        <w:rPr>
          <w:rFonts w:hint="eastAsia"/>
        </w:rPr>
        <w:t>へい</w:t>
      </w:r>
      <w:r>
        <w:rPr>
          <w:rFonts w:hint="eastAsia"/>
        </w:rPr>
        <w:t>効果および断熱効果を定量的に評価するため、赤坂ら</w:t>
      </w:r>
      <w:r w:rsidR="0086061F" w:rsidRPr="0086061F">
        <w:rPr>
          <w:vertAlign w:val="superscript"/>
        </w:rPr>
        <w:fldChar w:fldCharType="begin"/>
      </w:r>
      <w:r w:rsidR="0086061F" w:rsidRPr="0086061F">
        <w:rPr>
          <w:vertAlign w:val="superscript"/>
        </w:rPr>
        <w:instrText xml:space="preserve"> </w:instrText>
      </w:r>
      <w:r w:rsidR="0086061F" w:rsidRPr="0086061F">
        <w:rPr>
          <w:rFonts w:hint="eastAsia"/>
          <w:vertAlign w:val="superscript"/>
        </w:rPr>
        <w:instrText>REF _Ref48052893 \r \h</w:instrText>
      </w:r>
      <w:r w:rsidR="0086061F" w:rsidRPr="0086061F">
        <w:rPr>
          <w:vertAlign w:val="superscript"/>
        </w:rPr>
        <w:instrText xml:space="preserve"> </w:instrText>
      </w:r>
      <w:r w:rsidR="0086061F">
        <w:rPr>
          <w:vertAlign w:val="superscript"/>
        </w:rPr>
        <w:instrText xml:space="preserve"> \* MERGEFORMAT </w:instrText>
      </w:r>
      <w:r w:rsidR="0086061F" w:rsidRPr="0086061F">
        <w:rPr>
          <w:vertAlign w:val="superscript"/>
        </w:rPr>
      </w:r>
      <w:r w:rsidR="0086061F" w:rsidRPr="0086061F">
        <w:rPr>
          <w:vertAlign w:val="superscript"/>
        </w:rPr>
        <w:fldChar w:fldCharType="separate"/>
      </w:r>
      <w:r w:rsidR="003C0474">
        <w:rPr>
          <w:vertAlign w:val="superscript"/>
        </w:rPr>
        <w:t>1)</w:t>
      </w:r>
      <w:r w:rsidR="0086061F" w:rsidRPr="0086061F">
        <w:rPr>
          <w:vertAlign w:val="superscript"/>
        </w:rPr>
        <w:fldChar w:fldCharType="end"/>
      </w:r>
      <w:r>
        <w:rPr>
          <w:rFonts w:hint="eastAsia"/>
        </w:rPr>
        <w:t>は壁体の各面の温度の熱</w:t>
      </w:r>
      <w:r w:rsidR="00F32596">
        <w:rPr>
          <w:rFonts w:hint="eastAsia"/>
        </w:rPr>
        <w:t>収支</w:t>
      </w:r>
      <w:r>
        <w:rPr>
          <w:rFonts w:hint="eastAsia"/>
        </w:rPr>
        <w:t>式を整理し、非定常</w:t>
      </w:r>
      <w:r w:rsidR="00780E7D">
        <w:rPr>
          <w:rFonts w:hint="eastAsia"/>
        </w:rPr>
        <w:t>計算</w:t>
      </w:r>
      <w:r>
        <w:rPr>
          <w:rFonts w:hint="eastAsia"/>
        </w:rPr>
        <w:t>および定常</w:t>
      </w:r>
      <w:r w:rsidR="00780E7D">
        <w:rPr>
          <w:rFonts w:hint="eastAsia"/>
        </w:rPr>
        <w:t>計算</w:t>
      </w:r>
      <w:r>
        <w:rPr>
          <w:rFonts w:hint="eastAsia"/>
        </w:rPr>
        <w:t>の</w:t>
      </w:r>
      <w:r w:rsidR="00780E7D">
        <w:rPr>
          <w:rFonts w:hint="eastAsia"/>
        </w:rPr>
        <w:t>それぞれの</w:t>
      </w:r>
      <w:r>
        <w:rPr>
          <w:rFonts w:hint="eastAsia"/>
        </w:rPr>
        <w:t>計算方法を示している。</w:t>
      </w:r>
      <w:r w:rsidR="003A002A">
        <w:rPr>
          <w:rFonts w:hint="eastAsia"/>
        </w:rPr>
        <w:t>通気層を有する壁体の模式図を</w:t>
      </w:r>
      <w:r w:rsidR="00B173E8">
        <w:fldChar w:fldCharType="begin"/>
      </w:r>
      <w:r w:rsidR="00B173E8">
        <w:instrText xml:space="preserve"> </w:instrText>
      </w:r>
      <w:r w:rsidR="00B173E8">
        <w:rPr>
          <w:rFonts w:hint="eastAsia"/>
        </w:rPr>
        <w:instrText>REF _Ref48120010 \h</w:instrText>
      </w:r>
      <w:r w:rsidR="00B173E8">
        <w:instrText xml:space="preserve"> </w:instrText>
      </w:r>
      <w:r w:rsidR="00B173E8">
        <w:fldChar w:fldCharType="separate"/>
      </w:r>
      <w:r w:rsidR="003C0474">
        <w:rPr>
          <w:rFonts w:hint="eastAsia"/>
        </w:rPr>
        <w:t>図</w:t>
      </w:r>
      <w:r w:rsidR="003C0474">
        <w:rPr>
          <w:rFonts w:hint="eastAsia"/>
        </w:rPr>
        <w:t xml:space="preserve"> </w:t>
      </w:r>
      <w:r w:rsidR="003C0474">
        <w:rPr>
          <w:noProof/>
        </w:rPr>
        <w:t>1</w:t>
      </w:r>
      <w:r w:rsidR="00B173E8">
        <w:fldChar w:fldCharType="end"/>
      </w:r>
      <w:r w:rsidR="003A002A">
        <w:rPr>
          <w:rFonts w:hint="eastAsia"/>
        </w:rPr>
        <w:t>に示す。</w:t>
      </w:r>
    </w:p>
    <w:p w14:paraId="4A218F81" w14:textId="2FF4272D" w:rsidR="00BB2611" w:rsidRDefault="00420D76" w:rsidP="00FE22A7">
      <w:pPr>
        <w:pStyle w:val="24"/>
        <w:ind w:left="600" w:firstLine="200"/>
        <w:jc w:val="center"/>
      </w:pPr>
      <w:r w:rsidRPr="00420D76">
        <w:t xml:space="preserve"> </w:t>
      </w:r>
      <w:r w:rsidRPr="00420D76">
        <w:rPr>
          <w:noProof/>
        </w:rPr>
        <w:drawing>
          <wp:inline distT="0" distB="0" distL="0" distR="0" wp14:anchorId="37B2786F" wp14:editId="44A603FF">
            <wp:extent cx="3941445" cy="33591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1445" cy="3359150"/>
                    </a:xfrm>
                    <a:prstGeom prst="rect">
                      <a:avLst/>
                    </a:prstGeom>
                    <a:noFill/>
                    <a:ln>
                      <a:noFill/>
                    </a:ln>
                  </pic:spPr>
                </pic:pic>
              </a:graphicData>
            </a:graphic>
          </wp:inline>
        </w:drawing>
      </w:r>
    </w:p>
    <w:p w14:paraId="6916EC64" w14:textId="024AB330" w:rsidR="00FE22A7" w:rsidRDefault="00FE22A7" w:rsidP="00FE22A7">
      <w:pPr>
        <w:pStyle w:val="aff3"/>
      </w:pPr>
      <w:bookmarkStart w:id="0" w:name="_Ref48120010"/>
      <w:r>
        <w:rPr>
          <w:rFonts w:hint="eastAsia"/>
        </w:rPr>
        <w:t>図</w:t>
      </w:r>
      <w:r>
        <w:rPr>
          <w:rFonts w:hint="eastAsia"/>
        </w:rPr>
        <w:t xml:space="preserve"> </w:t>
      </w:r>
      <w:r w:rsidR="00C969E4">
        <w:fldChar w:fldCharType="begin"/>
      </w:r>
      <w:r w:rsidR="00C969E4">
        <w:instrText xml:space="preserve"> </w:instrText>
      </w:r>
      <w:r w:rsidR="00C969E4">
        <w:rPr>
          <w:rFonts w:hint="eastAsia"/>
        </w:rPr>
        <w:instrText xml:space="preserve">SEQ </w:instrText>
      </w:r>
      <w:r w:rsidR="00C969E4">
        <w:rPr>
          <w:rFonts w:hint="eastAsia"/>
        </w:rPr>
        <w:instrText>図</w:instrText>
      </w:r>
      <w:r w:rsidR="00C969E4">
        <w:rPr>
          <w:rFonts w:hint="eastAsia"/>
        </w:rPr>
        <w:instrText xml:space="preserve"> \* ARABIC</w:instrText>
      </w:r>
      <w:r w:rsidR="00C969E4">
        <w:instrText xml:space="preserve"> </w:instrText>
      </w:r>
      <w:r w:rsidR="00C969E4">
        <w:fldChar w:fldCharType="separate"/>
      </w:r>
      <w:r w:rsidR="003C0474">
        <w:rPr>
          <w:noProof/>
        </w:rPr>
        <w:t>1</w:t>
      </w:r>
      <w:r w:rsidR="00C969E4">
        <w:fldChar w:fldCharType="end"/>
      </w:r>
      <w:bookmarkEnd w:id="0"/>
      <w:r>
        <w:rPr>
          <w:rFonts w:hint="eastAsia"/>
        </w:rPr>
        <w:t xml:space="preserve">　通気層を有する壁体の模式図</w:t>
      </w:r>
    </w:p>
    <w:p w14:paraId="1A20C26F" w14:textId="6540EC7A" w:rsidR="00FE22A7" w:rsidRDefault="00FE22A7" w:rsidP="003A002A">
      <w:pPr>
        <w:pStyle w:val="24"/>
        <w:ind w:left="600" w:firstLine="200"/>
      </w:pPr>
    </w:p>
    <w:p w14:paraId="06BCEE33" w14:textId="48B97632" w:rsidR="001A6CEF" w:rsidRPr="00FE22A7" w:rsidRDefault="001A6CEF" w:rsidP="003A0328">
      <w:pPr>
        <w:pStyle w:val="20"/>
      </w:pPr>
      <w:r>
        <w:rPr>
          <w:rFonts w:hint="eastAsia"/>
        </w:rPr>
        <w:t>壁体内の各面の熱</w:t>
      </w:r>
      <w:r w:rsidR="00413C4E">
        <w:rPr>
          <w:rFonts w:hint="eastAsia"/>
        </w:rPr>
        <w:t>収支</w:t>
      </w:r>
      <w:r>
        <w:rPr>
          <w:rFonts w:hint="eastAsia"/>
        </w:rPr>
        <w:t>式</w:t>
      </w:r>
    </w:p>
    <w:p w14:paraId="04D790F4" w14:textId="30921596" w:rsidR="006F40AF" w:rsidRPr="0086061F" w:rsidRDefault="006F40AF" w:rsidP="00A3688A">
      <w:pPr>
        <w:pStyle w:val="afe"/>
        <w:ind w:firstLine="200"/>
      </w:pPr>
      <w:r>
        <w:rPr>
          <w:rFonts w:hint="eastAsia"/>
        </w:rPr>
        <w:t>赤坂ら</w:t>
      </w:r>
      <w:r w:rsidR="0086061F" w:rsidRPr="0086061F">
        <w:rPr>
          <w:vertAlign w:val="superscript"/>
        </w:rPr>
        <w:fldChar w:fldCharType="begin"/>
      </w:r>
      <w:r w:rsidR="0086061F" w:rsidRPr="0086061F">
        <w:rPr>
          <w:vertAlign w:val="superscript"/>
        </w:rPr>
        <w:instrText xml:space="preserve"> </w:instrText>
      </w:r>
      <w:r w:rsidR="0086061F" w:rsidRPr="0086061F">
        <w:rPr>
          <w:rFonts w:hint="eastAsia"/>
          <w:vertAlign w:val="superscript"/>
        </w:rPr>
        <w:instrText>REF _Ref48052893 \r \h</w:instrText>
      </w:r>
      <w:r w:rsidR="0086061F" w:rsidRPr="0086061F">
        <w:rPr>
          <w:vertAlign w:val="superscript"/>
        </w:rPr>
        <w:instrText xml:space="preserve"> </w:instrText>
      </w:r>
      <w:r w:rsidR="0086061F">
        <w:rPr>
          <w:vertAlign w:val="superscript"/>
        </w:rPr>
        <w:instrText xml:space="preserve"> \* MERGEFORMAT </w:instrText>
      </w:r>
      <w:r w:rsidR="0086061F" w:rsidRPr="0086061F">
        <w:rPr>
          <w:vertAlign w:val="superscript"/>
        </w:rPr>
      </w:r>
      <w:r w:rsidR="0086061F" w:rsidRPr="0086061F">
        <w:rPr>
          <w:vertAlign w:val="superscript"/>
        </w:rPr>
        <w:fldChar w:fldCharType="separate"/>
      </w:r>
      <w:r w:rsidR="003C0474">
        <w:rPr>
          <w:vertAlign w:val="superscript"/>
        </w:rPr>
        <w:t>1)</w:t>
      </w:r>
      <w:r w:rsidR="0086061F" w:rsidRPr="0086061F">
        <w:rPr>
          <w:vertAlign w:val="superscript"/>
        </w:rPr>
        <w:fldChar w:fldCharType="end"/>
      </w:r>
      <w:r>
        <w:rPr>
          <w:rFonts w:hint="eastAsia"/>
        </w:rPr>
        <w:t>による</w:t>
      </w:r>
      <w:r w:rsidR="00413C4E">
        <w:rPr>
          <w:rFonts w:hint="eastAsia"/>
        </w:rPr>
        <w:t>モデルを参考に立てた各部の熱収支式を</w:t>
      </w:r>
      <w:r w:rsidR="00B173E8">
        <w:rPr>
          <w:rFonts w:hint="eastAsia"/>
        </w:rPr>
        <w:t>式</w:t>
      </w:r>
      <w:r w:rsidR="00B173E8">
        <w:fldChar w:fldCharType="begin"/>
      </w:r>
      <w:r w:rsidR="00B173E8">
        <w:instrText xml:space="preserve"> </w:instrText>
      </w:r>
      <w:r w:rsidR="00B173E8">
        <w:rPr>
          <w:rFonts w:hint="eastAsia"/>
        </w:rPr>
        <w:instrText>REF _Ref48120018 \h</w:instrText>
      </w:r>
      <w:r w:rsidR="00B173E8">
        <w:instrText xml:space="preserve"> </w:instrText>
      </w:r>
      <w:r w:rsidR="00B173E8">
        <w:fldChar w:fldCharType="separate"/>
      </w:r>
      <w:r w:rsidR="003C0474" w:rsidRPr="00195C3A">
        <w:rPr>
          <w:iCs/>
        </w:rPr>
        <w:t>(</w:t>
      </w:r>
      <w:r w:rsidR="003C0474">
        <w:rPr>
          <w:iCs/>
          <w:noProof/>
        </w:rPr>
        <w:t>1</w:t>
      </w:r>
      <w:r w:rsidR="003C0474" w:rsidRPr="00195C3A">
        <w:rPr>
          <w:iCs/>
        </w:rPr>
        <w:t>)</w:t>
      </w:r>
      <w:r w:rsidR="00B173E8">
        <w:fldChar w:fldCharType="end"/>
      </w:r>
      <w:r>
        <w:rPr>
          <w:rFonts w:hint="eastAsia"/>
        </w:rPr>
        <w:t>～</w:t>
      </w:r>
      <w:r w:rsidR="00B173E8">
        <w:rPr>
          <w:rFonts w:hint="eastAsia"/>
        </w:rPr>
        <w:t>式</w:t>
      </w:r>
      <w:r w:rsidR="00B173E8">
        <w:fldChar w:fldCharType="begin"/>
      </w:r>
      <w:r w:rsidR="00B173E8">
        <w:instrText xml:space="preserve"> </w:instrText>
      </w:r>
      <w:r w:rsidR="00B173E8">
        <w:rPr>
          <w:rFonts w:hint="eastAsia"/>
        </w:rPr>
        <w:instrText>REF _Ref48120023 \h</w:instrText>
      </w:r>
      <w:r w:rsidR="00B173E8">
        <w:instrText xml:space="preserve"> </w:instrText>
      </w:r>
      <w:r w:rsidR="00B173E8">
        <w:fldChar w:fldCharType="separate"/>
      </w:r>
      <w:r w:rsidR="003C0474">
        <w:t>(</w:t>
      </w:r>
      <w:r w:rsidR="003C0474">
        <w:rPr>
          <w:noProof/>
        </w:rPr>
        <w:t>4</w:t>
      </w:r>
      <w:r w:rsidR="003C0474">
        <w:t>)</w:t>
      </w:r>
      <w:r w:rsidR="00B173E8">
        <w:fldChar w:fldCharType="end"/>
      </w:r>
      <w:r>
        <w:rPr>
          <w:rFonts w:hint="eastAsia"/>
        </w:rPr>
        <w:t>に示す。</w:t>
      </w:r>
    </w:p>
    <w:p w14:paraId="2BC4F56C" w14:textId="379BA346" w:rsidR="006F40AF" w:rsidRDefault="006F40AF" w:rsidP="0044637E">
      <w:pPr>
        <w:pStyle w:val="afe"/>
        <w:numPr>
          <w:ilvl w:val="0"/>
          <w:numId w:val="7"/>
        </w:numPr>
        <w:ind w:firstLineChars="0"/>
      </w:pPr>
      <w:r>
        <w:rPr>
          <w:rFonts w:hint="eastAsia"/>
        </w:rPr>
        <w:t>外気側表面の熱</w:t>
      </w:r>
      <w:r w:rsidR="00413C4E">
        <w:rPr>
          <w:rFonts w:hint="eastAsia"/>
        </w:rPr>
        <w:t>収支収支</w:t>
      </w:r>
      <w:r>
        <w:rPr>
          <w:rFonts w:hint="eastAsia"/>
        </w:rPr>
        <w:t>式</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A3688A" w:rsidRPr="0033053E" w14:paraId="20BF211F" w14:textId="77777777" w:rsidTr="00BC7539">
        <w:tc>
          <w:tcPr>
            <w:tcW w:w="8221" w:type="dxa"/>
          </w:tcPr>
          <w:p w14:paraId="16382288" w14:textId="7E81F3E9" w:rsidR="00A3688A" w:rsidRPr="00A6389D" w:rsidRDefault="003C0474" w:rsidP="00A3688A">
            <w:pPr>
              <w:pStyle w:val="afe"/>
              <w:ind w:firstLine="200"/>
              <w:rPr>
                <w:i/>
              </w:rPr>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oMath>
            </m:oMathPara>
          </w:p>
        </w:tc>
        <w:tc>
          <w:tcPr>
            <w:tcW w:w="702" w:type="dxa"/>
            <w:vAlign w:val="center"/>
          </w:tcPr>
          <w:p w14:paraId="02917195" w14:textId="31A48321" w:rsidR="00A3688A" w:rsidRPr="00195C3A" w:rsidRDefault="00AF0627" w:rsidP="00BC7539">
            <w:pPr>
              <w:pStyle w:val="afd"/>
              <w:rPr>
                <w:iCs/>
              </w:rPr>
            </w:pPr>
            <w:bookmarkStart w:id="1" w:name="_Ref48120018"/>
            <w:r w:rsidRPr="00195C3A">
              <w:rPr>
                <w:iCs/>
              </w:rPr>
              <w:t>(</w:t>
            </w:r>
            <w:r w:rsidR="00A36D3C" w:rsidRPr="00195C3A">
              <w:rPr>
                <w:iCs/>
              </w:rPr>
              <w:fldChar w:fldCharType="begin"/>
            </w:r>
            <w:r w:rsidR="00A36D3C" w:rsidRPr="00195C3A">
              <w:rPr>
                <w:iCs/>
              </w:rPr>
              <w:instrText xml:space="preserve"> SEQ ( \* ARABIC </w:instrText>
            </w:r>
            <w:r w:rsidR="00A36D3C" w:rsidRPr="00195C3A">
              <w:rPr>
                <w:iCs/>
              </w:rPr>
              <w:fldChar w:fldCharType="separate"/>
            </w:r>
            <w:r w:rsidR="003C0474">
              <w:rPr>
                <w:iCs/>
                <w:noProof/>
              </w:rPr>
              <w:t>1</w:t>
            </w:r>
            <w:r w:rsidR="00A36D3C" w:rsidRPr="00195C3A">
              <w:rPr>
                <w:iCs/>
                <w:noProof/>
              </w:rPr>
              <w:fldChar w:fldCharType="end"/>
            </w:r>
            <w:r w:rsidRPr="00195C3A">
              <w:rPr>
                <w:iCs/>
              </w:rPr>
              <w:t>)</w:t>
            </w:r>
            <w:bookmarkEnd w:id="1"/>
          </w:p>
        </w:tc>
      </w:tr>
    </w:tbl>
    <w:p w14:paraId="36A9E242" w14:textId="5A773C30" w:rsidR="006F40AF" w:rsidRDefault="00AF4DA6" w:rsidP="0044637E">
      <w:pPr>
        <w:pStyle w:val="afe"/>
        <w:numPr>
          <w:ilvl w:val="0"/>
          <w:numId w:val="7"/>
        </w:numPr>
        <w:ind w:firstLineChars="0"/>
      </w:pPr>
      <w:r>
        <w:rPr>
          <w:rFonts w:hint="eastAsia"/>
        </w:rPr>
        <w:t>通気層に面する</w:t>
      </w:r>
      <w:r w:rsidR="006F40AF">
        <w:rPr>
          <w:rFonts w:hint="eastAsia"/>
        </w:rPr>
        <w:t>面</w:t>
      </w:r>
      <w:r w:rsidR="006F40AF">
        <w:rPr>
          <w:rFonts w:hint="eastAsia"/>
        </w:rPr>
        <w:t>1</w:t>
      </w:r>
      <w:r w:rsidR="006F40AF">
        <w:rPr>
          <w:rFonts w:hint="eastAsia"/>
        </w:rPr>
        <w:t>の熱</w:t>
      </w:r>
      <w:r w:rsidR="00413C4E">
        <w:rPr>
          <w:rFonts w:hint="eastAsia"/>
        </w:rPr>
        <w:t>収支</w:t>
      </w:r>
      <w:r w:rsidR="006F40AF">
        <w:rPr>
          <w:rFonts w:hint="eastAsia"/>
        </w:rPr>
        <w:t>式</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76135C" w14:paraId="5B600B7A" w14:textId="77777777" w:rsidTr="00BC7539">
        <w:tc>
          <w:tcPr>
            <w:tcW w:w="8221" w:type="dxa"/>
          </w:tcPr>
          <w:p w14:paraId="3B473432" w14:textId="7814D957" w:rsidR="0076135C" w:rsidRPr="00FF5EA0" w:rsidRDefault="003C0474" w:rsidP="007525B3">
            <w:pPr>
              <w:pStyle w:val="afe"/>
              <w:ind w:firstLine="200"/>
              <w:rPr>
                <w:rFonts w:ascii="Cambria Math"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oMath>
            </m:oMathPara>
          </w:p>
        </w:tc>
        <w:tc>
          <w:tcPr>
            <w:tcW w:w="702" w:type="dxa"/>
            <w:vAlign w:val="center"/>
          </w:tcPr>
          <w:p w14:paraId="35AA2527" w14:textId="2F0B788C" w:rsidR="0076135C" w:rsidRDefault="0076135C" w:rsidP="00BC7539">
            <w:pPr>
              <w:pStyle w:val="afd"/>
            </w:pPr>
            <w:r>
              <w:t>(</w:t>
            </w:r>
            <w:r w:rsidR="003C0474">
              <w:fldChar w:fldCharType="begin"/>
            </w:r>
            <w:r w:rsidR="003C0474">
              <w:instrText xml:space="preserve"> SEQ ( \* ARABIC </w:instrText>
            </w:r>
            <w:r w:rsidR="003C0474">
              <w:fldChar w:fldCharType="separate"/>
            </w:r>
            <w:r w:rsidR="003C0474">
              <w:rPr>
                <w:noProof/>
              </w:rPr>
              <w:t>2</w:t>
            </w:r>
            <w:r w:rsidR="003C0474">
              <w:rPr>
                <w:noProof/>
              </w:rPr>
              <w:fldChar w:fldCharType="end"/>
            </w:r>
            <w:r>
              <w:t>)</w:t>
            </w:r>
          </w:p>
        </w:tc>
      </w:tr>
    </w:tbl>
    <w:p w14:paraId="2ED5DC7E" w14:textId="2B4CD1BC" w:rsidR="006F40AF" w:rsidRDefault="00AF4DA6" w:rsidP="0044637E">
      <w:pPr>
        <w:pStyle w:val="afe"/>
        <w:numPr>
          <w:ilvl w:val="0"/>
          <w:numId w:val="7"/>
        </w:numPr>
        <w:ind w:firstLineChars="0"/>
      </w:pPr>
      <w:r>
        <w:rPr>
          <w:rFonts w:hint="eastAsia"/>
        </w:rPr>
        <w:t>通気層に面する</w:t>
      </w:r>
      <w:r w:rsidR="006F40AF">
        <w:rPr>
          <w:rFonts w:hint="eastAsia"/>
        </w:rPr>
        <w:t>面</w:t>
      </w:r>
      <w:r w:rsidR="006F40AF">
        <w:rPr>
          <w:rFonts w:hint="eastAsia"/>
        </w:rPr>
        <w:t>2</w:t>
      </w:r>
      <w:r w:rsidR="006F40AF">
        <w:rPr>
          <w:rFonts w:hint="eastAsia"/>
        </w:rPr>
        <w:t>の熱</w:t>
      </w:r>
      <w:r w:rsidR="00413C4E">
        <w:rPr>
          <w:rFonts w:hint="eastAsia"/>
        </w:rPr>
        <w:t>収支</w:t>
      </w:r>
      <w:r w:rsidR="006F40AF">
        <w:rPr>
          <w:rFonts w:hint="eastAsia"/>
        </w:rPr>
        <w:t>式</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B109C1" w14:paraId="4ABC2B23" w14:textId="77777777" w:rsidTr="00BC7539">
        <w:tc>
          <w:tcPr>
            <w:tcW w:w="8221" w:type="dxa"/>
          </w:tcPr>
          <w:p w14:paraId="46C92939" w14:textId="52E2E5DA" w:rsidR="00B109C1" w:rsidRPr="000C3F94" w:rsidRDefault="003C0474" w:rsidP="007525B3">
            <w:pPr>
              <w:pStyle w:val="afe"/>
              <w:ind w:firstLine="200"/>
              <w:rPr>
                <w:i/>
              </w:rPr>
            </w:pPr>
            <m:oMathPara>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in</m:t>
                    </m:r>
                    <m:r>
                      <w:rPr>
                        <w:rFonts w:ascii="Cambria Math" w:hAnsi="Cambria Math"/>
                      </w:rPr>
                      <m:t>,surf</m:t>
                    </m:r>
                  </m:sub>
                </m:sSub>
                <m:r>
                  <w:rPr>
                    <w:rFonts w:ascii="Cambria Math" w:hAnsi="Cambria Math"/>
                  </w:rPr>
                  <m:t>)</m:t>
                </m:r>
              </m:oMath>
            </m:oMathPara>
          </w:p>
        </w:tc>
        <w:tc>
          <w:tcPr>
            <w:tcW w:w="702" w:type="dxa"/>
            <w:vAlign w:val="center"/>
          </w:tcPr>
          <w:p w14:paraId="2E3F3AB6" w14:textId="2CEF2E32" w:rsidR="00B109C1" w:rsidRDefault="00B109C1" w:rsidP="00BC7539">
            <w:pPr>
              <w:pStyle w:val="afd"/>
            </w:pPr>
            <w:r>
              <w:t>(</w:t>
            </w:r>
            <w:r w:rsidR="003C0474">
              <w:fldChar w:fldCharType="begin"/>
            </w:r>
            <w:r w:rsidR="003C0474">
              <w:instrText xml:space="preserve"> SEQ ( \* ARABIC </w:instrText>
            </w:r>
            <w:r w:rsidR="003C0474">
              <w:fldChar w:fldCharType="separate"/>
            </w:r>
            <w:r w:rsidR="003C0474">
              <w:rPr>
                <w:noProof/>
              </w:rPr>
              <w:t>3</w:t>
            </w:r>
            <w:r w:rsidR="003C0474">
              <w:rPr>
                <w:noProof/>
              </w:rPr>
              <w:fldChar w:fldCharType="end"/>
            </w:r>
            <w:r>
              <w:t>)</w:t>
            </w:r>
          </w:p>
        </w:tc>
      </w:tr>
    </w:tbl>
    <w:p w14:paraId="612783F1" w14:textId="3D16DA09" w:rsidR="006F40AF" w:rsidRDefault="006F40AF" w:rsidP="0044637E">
      <w:pPr>
        <w:pStyle w:val="afe"/>
        <w:numPr>
          <w:ilvl w:val="0"/>
          <w:numId w:val="7"/>
        </w:numPr>
        <w:ind w:firstLineChars="0"/>
      </w:pPr>
      <w:r>
        <w:rPr>
          <w:rFonts w:hint="eastAsia"/>
        </w:rPr>
        <w:t>室内側表面の熱</w:t>
      </w:r>
      <w:r w:rsidR="00413C4E">
        <w:rPr>
          <w:rFonts w:hint="eastAsia"/>
        </w:rPr>
        <w:t>収支</w:t>
      </w:r>
      <w:r>
        <w:rPr>
          <w:rFonts w:hint="eastAsia"/>
        </w:rPr>
        <w:t>式</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0C3F94" w14:paraId="098BBF86" w14:textId="77777777" w:rsidTr="00BC7539">
        <w:tc>
          <w:tcPr>
            <w:tcW w:w="8221" w:type="dxa"/>
          </w:tcPr>
          <w:p w14:paraId="1DC1DC89" w14:textId="6598B0CA" w:rsidR="000C3F94" w:rsidRPr="00F051D3" w:rsidRDefault="003C0474" w:rsidP="007525B3">
            <w:pPr>
              <w:pStyle w:val="afe"/>
              <w:ind w:firstLine="200"/>
              <w:rPr>
                <w:rFonts w:ascii="Cambria Math"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in,surf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in,surf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r>
                  <w:rPr>
                    <w:rFonts w:ascii="Cambria Math" w:hAnsi="Cambria Math"/>
                  </w:rPr>
                  <m:t>)</m:t>
                </m:r>
              </m:oMath>
            </m:oMathPara>
          </w:p>
        </w:tc>
        <w:tc>
          <w:tcPr>
            <w:tcW w:w="702" w:type="dxa"/>
            <w:vAlign w:val="center"/>
          </w:tcPr>
          <w:p w14:paraId="313641EC" w14:textId="5E392C36" w:rsidR="000C3F94" w:rsidRDefault="000C3F94" w:rsidP="00BC7539">
            <w:pPr>
              <w:pStyle w:val="afd"/>
            </w:pPr>
            <w:bookmarkStart w:id="2" w:name="_Ref48120023"/>
            <w:r>
              <w:t>(</w:t>
            </w:r>
            <w:r w:rsidR="003C0474">
              <w:fldChar w:fldCharType="begin"/>
            </w:r>
            <w:r w:rsidR="003C0474">
              <w:instrText xml:space="preserve"> SEQ ( \* ARABIC </w:instrText>
            </w:r>
            <w:r w:rsidR="003C0474">
              <w:fldChar w:fldCharType="separate"/>
            </w:r>
            <w:r w:rsidR="003C0474">
              <w:rPr>
                <w:noProof/>
              </w:rPr>
              <w:t>4</w:t>
            </w:r>
            <w:r w:rsidR="003C0474">
              <w:rPr>
                <w:noProof/>
              </w:rPr>
              <w:fldChar w:fldCharType="end"/>
            </w:r>
            <w:r>
              <w:t>)</w:t>
            </w:r>
            <w:bookmarkEnd w:id="2"/>
          </w:p>
        </w:tc>
      </w:tr>
    </w:tbl>
    <w:p w14:paraId="61F8B1D6" w14:textId="4AFB26DA" w:rsidR="00AD374E" w:rsidRDefault="00AD374E" w:rsidP="00A3688A">
      <w:pPr>
        <w:pStyle w:val="afe"/>
        <w:ind w:firstLine="200"/>
      </w:pPr>
      <w:r>
        <w:rPr>
          <w:rFonts w:hint="eastAsia"/>
        </w:rPr>
        <w:lastRenderedPageBreak/>
        <w:t>相当外気温度</w:t>
      </w:r>
      <m:oMath>
        <m:sSub>
          <m:sSubPr>
            <m:ctrlPr>
              <w:rPr>
                <w:rFonts w:ascii="Cambria Math" w:hAnsi="Cambria Math"/>
                <w:i/>
              </w:rPr>
            </m:ctrlPr>
          </m:sSubPr>
          <m:e>
            <m:r>
              <w:rPr>
                <w:rFonts w:ascii="Cambria Math" w:hAnsi="Cambria Math"/>
              </w:rPr>
              <m:t>θ</m:t>
            </m:r>
          </m:e>
          <m:sub>
            <m:r>
              <w:rPr>
                <w:rFonts w:ascii="Cambria Math" w:hAnsi="Cambria Math" w:hint="eastAsia"/>
              </w:rPr>
              <m:t>SAT</m:t>
            </m:r>
          </m:sub>
        </m:sSub>
      </m:oMath>
      <w:r>
        <w:rPr>
          <w:rFonts w:hint="eastAsia"/>
        </w:rPr>
        <w:t>は、式</w:t>
      </w:r>
      <w:r w:rsidR="00B45E7A">
        <w:fldChar w:fldCharType="begin"/>
      </w:r>
      <w:r w:rsidR="00B45E7A">
        <w:instrText xml:space="preserve"> </w:instrText>
      </w:r>
      <w:r w:rsidR="00B45E7A">
        <w:rPr>
          <w:rFonts w:hint="eastAsia"/>
        </w:rPr>
        <w:instrText>REF _Ref50109181 \h</w:instrText>
      </w:r>
      <w:r w:rsidR="00B45E7A">
        <w:instrText xml:space="preserve"> </w:instrText>
      </w:r>
      <w:r w:rsidR="00B45E7A">
        <w:fldChar w:fldCharType="separate"/>
      </w:r>
      <w:r w:rsidR="003C0474" w:rsidRPr="00195C3A">
        <w:rPr>
          <w:iCs/>
        </w:rPr>
        <w:t>(</w:t>
      </w:r>
      <w:r w:rsidR="003C0474">
        <w:rPr>
          <w:iCs/>
          <w:noProof/>
        </w:rPr>
        <w:t>5</w:t>
      </w:r>
      <w:r w:rsidR="003C0474" w:rsidRPr="00195C3A">
        <w:rPr>
          <w:iCs/>
        </w:rPr>
        <w:t>)</w:t>
      </w:r>
      <w:r w:rsidR="00B45E7A">
        <w:fldChar w:fldCharType="end"/>
      </w:r>
      <w:r>
        <w:rPr>
          <w:rFonts w:hint="eastAsia"/>
        </w:rPr>
        <w:t>に</w:t>
      </w:r>
      <w:r w:rsidR="0094644E">
        <w:rPr>
          <w:rFonts w:hint="eastAsia"/>
        </w:rPr>
        <w:t>より</w:t>
      </w:r>
      <w:r>
        <w:rPr>
          <w:rFonts w:hint="eastAsia"/>
        </w:rPr>
        <w:t>表される。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AD374E" w:rsidRPr="0033053E" w14:paraId="719E1256" w14:textId="77777777" w:rsidTr="0094644E">
        <w:tc>
          <w:tcPr>
            <w:tcW w:w="8221" w:type="dxa"/>
          </w:tcPr>
          <w:p w14:paraId="7F19B10C" w14:textId="2DC311FF" w:rsidR="00AD374E" w:rsidRPr="00A6389D" w:rsidRDefault="003C0474" w:rsidP="0094644E">
            <w:pPr>
              <w:pStyle w:val="afe"/>
              <w:ind w:firstLine="200"/>
              <w:rPr>
                <w:i/>
              </w:rPr>
            </w:pPr>
            <m:oMathPara>
              <m:oMath>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surf</m:t>
                        </m:r>
                      </m:sub>
                    </m:sSub>
                    <m:r>
                      <w:rPr>
                        <w:rFonts w:ascii="Cambria Math" w:hAnsi="Cambria Math"/>
                      </w:rPr>
                      <m:t>-φ×</m:t>
                    </m:r>
                    <m:sSub>
                      <m:sSubPr>
                        <m:ctrlPr>
                          <w:rPr>
                            <w:rFonts w:ascii="Cambria Math" w:hAnsi="Cambria Math"/>
                            <w:i/>
                          </w:rPr>
                        </m:ctrlPr>
                      </m:sSubPr>
                      <m:e>
                        <m:r>
                          <w:rPr>
                            <w:rFonts w:ascii="Cambria Math" w:hAnsi="Cambria Math"/>
                          </w:rPr>
                          <m:t>ε</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h</m:t>
                        </m:r>
                      </m:e>
                      <m:sub>
                        <m:r>
                          <w:rPr>
                            <w:rFonts w:ascii="Cambria Math" w:hAnsi="Cambria Math"/>
                          </w:rPr>
                          <m:t>o</m:t>
                        </m:r>
                      </m:sub>
                    </m:sSub>
                  </m:den>
                </m:f>
              </m:oMath>
            </m:oMathPara>
          </w:p>
        </w:tc>
        <w:tc>
          <w:tcPr>
            <w:tcW w:w="702" w:type="dxa"/>
            <w:vAlign w:val="center"/>
          </w:tcPr>
          <w:p w14:paraId="17AA0C14" w14:textId="1AE4E343" w:rsidR="00AD374E" w:rsidRPr="00195C3A" w:rsidRDefault="00AD374E" w:rsidP="0094644E">
            <w:pPr>
              <w:pStyle w:val="afd"/>
              <w:rPr>
                <w:iCs/>
              </w:rPr>
            </w:pPr>
            <w:bookmarkStart w:id="3" w:name="_Ref50109181"/>
            <w:r w:rsidRPr="00195C3A">
              <w:rPr>
                <w:iCs/>
              </w:rPr>
              <w:t>(</w:t>
            </w:r>
            <w:r w:rsidRPr="00195C3A">
              <w:rPr>
                <w:iCs/>
              </w:rPr>
              <w:fldChar w:fldCharType="begin"/>
            </w:r>
            <w:r w:rsidRPr="00195C3A">
              <w:rPr>
                <w:iCs/>
              </w:rPr>
              <w:instrText xml:space="preserve"> SEQ ( \* ARABIC </w:instrText>
            </w:r>
            <w:r w:rsidRPr="00195C3A">
              <w:rPr>
                <w:iCs/>
              </w:rPr>
              <w:fldChar w:fldCharType="separate"/>
            </w:r>
            <w:r w:rsidR="003C0474">
              <w:rPr>
                <w:iCs/>
                <w:noProof/>
              </w:rPr>
              <w:t>5</w:t>
            </w:r>
            <w:r w:rsidRPr="00195C3A">
              <w:rPr>
                <w:iCs/>
                <w:noProof/>
              </w:rPr>
              <w:fldChar w:fldCharType="end"/>
            </w:r>
            <w:r w:rsidRPr="00195C3A">
              <w:rPr>
                <w:iCs/>
              </w:rPr>
              <w:t>)</w:t>
            </w:r>
            <w:bookmarkEnd w:id="3"/>
          </w:p>
        </w:tc>
      </w:tr>
    </w:tbl>
    <w:p w14:paraId="1148EA53" w14:textId="3C354083" w:rsidR="006F40AF" w:rsidRDefault="005D4293" w:rsidP="00A3688A">
      <w:pPr>
        <w:pStyle w:val="afe"/>
        <w:ind w:firstLine="200"/>
      </w:pPr>
      <w:r>
        <w:rPr>
          <w:rFonts w:hint="eastAsia"/>
        </w:rPr>
        <w:t>ここで、</w:t>
      </w:r>
    </w:p>
    <w:p w14:paraId="3A54B0CB" w14:textId="78FBD657" w:rsidR="00405367" w:rsidRDefault="003C0474" w:rsidP="00F901F6">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SAT</m:t>
            </m:r>
          </m:sub>
        </m:sSub>
      </m:oMath>
      <w:r w:rsidR="00405367">
        <w:tab/>
      </w:r>
      <w:r w:rsidR="00405367">
        <w:tab/>
      </w:r>
      <w:r w:rsidR="00405367">
        <w:rPr>
          <w:rFonts w:hint="eastAsia"/>
        </w:rPr>
        <w:t>：相当外気温度</w:t>
      </w:r>
      <w:r w:rsidR="00405367" w:rsidRPr="00F901F6">
        <w:rPr>
          <w:rFonts w:hint="eastAsia"/>
        </w:rPr>
        <w:t>（℃）</w:t>
      </w:r>
    </w:p>
    <w:p w14:paraId="6BCB888D" w14:textId="2F962A98" w:rsidR="00AC7D6B" w:rsidRPr="00F901F6" w:rsidRDefault="003C0474"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e</m:t>
            </m:r>
          </m:sub>
        </m:sSub>
      </m:oMath>
      <w:r w:rsidR="00AC7D6B" w:rsidRPr="00F901F6">
        <w:tab/>
      </w:r>
      <w:r w:rsidR="00AC7D6B" w:rsidRPr="00F901F6">
        <w:tab/>
      </w:r>
      <w:r w:rsidR="00AC7D6B" w:rsidRPr="00F901F6">
        <w:rPr>
          <w:rFonts w:hint="eastAsia"/>
        </w:rPr>
        <w:t>：外気温度（℃）</w:t>
      </w:r>
    </w:p>
    <w:p w14:paraId="79425081" w14:textId="3487DDB7" w:rsidR="00E8026D" w:rsidRPr="00F901F6" w:rsidRDefault="003C0474"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out</m:t>
            </m:r>
            <m:r>
              <m:rPr>
                <m:sty m:val="p"/>
              </m:rPr>
              <w:rPr>
                <w:rFonts w:ascii="Cambria Math" w:hAnsi="Cambria Math"/>
              </w:rPr>
              <m:t>,</m:t>
            </m:r>
            <m:r>
              <w:rPr>
                <w:rFonts w:ascii="Cambria Math" w:hAnsi="Cambria Math"/>
              </w:rPr>
              <m:t>surf</m:t>
            </m:r>
          </m:sub>
        </m:sSub>
      </m:oMath>
      <w:r w:rsidR="00E8026D" w:rsidRPr="00F901F6">
        <w:tab/>
      </w:r>
      <w:r w:rsidR="00E8026D" w:rsidRPr="00F901F6">
        <w:tab/>
      </w:r>
      <w:r w:rsidR="00E8026D" w:rsidRPr="00F901F6">
        <w:rPr>
          <w:rFonts w:hint="eastAsia"/>
        </w:rPr>
        <w:t>：外気側表面温度（℃）</w:t>
      </w:r>
    </w:p>
    <w:p w14:paraId="00DEC1EE" w14:textId="642D0C5D" w:rsidR="009A5B52" w:rsidRPr="00F901F6" w:rsidRDefault="003C0474" w:rsidP="00F901F6">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9A5B52" w:rsidRPr="00F901F6">
        <w:tab/>
      </w:r>
      <w:r w:rsidR="009A5B52" w:rsidRPr="00F901F6">
        <w:tab/>
      </w:r>
      <w:r w:rsidR="009A5B52" w:rsidRPr="00F901F6">
        <w:rPr>
          <w:rFonts w:hint="eastAsia"/>
        </w:rPr>
        <w:t>：</w:t>
      </w:r>
      <w:r w:rsidR="00AF4DA6" w:rsidRPr="00AF4DA6">
        <w:rPr>
          <w:rFonts w:hint="eastAsia"/>
        </w:rPr>
        <w:t>通気層に面する</w:t>
      </w:r>
      <w:r w:rsidR="009A5B52" w:rsidRPr="00F901F6">
        <w:rPr>
          <w:rFonts w:hint="eastAsia"/>
        </w:rPr>
        <w:t>面</w:t>
      </w:r>
      <w:r w:rsidR="009A5B52" w:rsidRPr="00F901F6">
        <w:rPr>
          <w:rFonts w:hint="eastAsia"/>
        </w:rPr>
        <w:t>1</w:t>
      </w:r>
      <w:r w:rsidR="009A5B52" w:rsidRPr="00F901F6">
        <w:rPr>
          <w:rFonts w:hint="eastAsia"/>
        </w:rPr>
        <w:t>の表面温度（℃）</w:t>
      </w:r>
    </w:p>
    <w:p w14:paraId="4DE5D30E" w14:textId="53D407C4" w:rsidR="009A5B52" w:rsidRPr="00F901F6" w:rsidRDefault="003C0474" w:rsidP="00F901F6">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9A5B52" w:rsidRPr="00F901F6">
        <w:tab/>
      </w:r>
      <w:r w:rsidR="009A5B52" w:rsidRPr="00F901F6">
        <w:tab/>
      </w:r>
      <w:r w:rsidR="009A5B52" w:rsidRPr="00F901F6">
        <w:rPr>
          <w:rFonts w:hint="eastAsia"/>
        </w:rPr>
        <w:t>：</w:t>
      </w:r>
      <w:r w:rsidR="00AF4DA6" w:rsidRPr="00AF4DA6">
        <w:rPr>
          <w:rFonts w:hint="eastAsia"/>
        </w:rPr>
        <w:t>通気層に面する</w:t>
      </w:r>
      <w:r w:rsidR="009A5B52" w:rsidRPr="00F901F6">
        <w:rPr>
          <w:rFonts w:hint="eastAsia"/>
        </w:rPr>
        <w:t>面</w:t>
      </w:r>
      <w:r w:rsidR="009A5B52" w:rsidRPr="00F901F6">
        <w:t>2</w:t>
      </w:r>
      <w:r w:rsidR="009A5B52" w:rsidRPr="00F901F6">
        <w:rPr>
          <w:rFonts w:hint="eastAsia"/>
        </w:rPr>
        <w:t>の表面温度（℃）</w:t>
      </w:r>
    </w:p>
    <w:p w14:paraId="5589A675" w14:textId="50E3A737" w:rsidR="00A917D5" w:rsidRPr="00F901F6" w:rsidRDefault="003C0474" w:rsidP="00F901F6">
      <w:pPr>
        <w:pStyle w:val="afffd"/>
        <w:ind w:left="1300" w:hanging="90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A917D5" w:rsidRPr="00F901F6">
        <w:tab/>
      </w:r>
      <w:r w:rsidR="00A917D5" w:rsidRPr="00F901F6">
        <w:tab/>
      </w:r>
      <w:r w:rsidR="00A917D5" w:rsidRPr="00F901F6">
        <w:rPr>
          <w:rFonts w:hint="eastAsia"/>
        </w:rPr>
        <w:t>：通気層の</w:t>
      </w:r>
      <w:r w:rsidR="0035015D">
        <w:rPr>
          <w:rFonts w:hint="eastAsia"/>
        </w:rPr>
        <w:t>平均</w:t>
      </w:r>
      <w:r w:rsidR="00A917D5" w:rsidRPr="00F901F6">
        <w:rPr>
          <w:rFonts w:hint="eastAsia"/>
        </w:rPr>
        <w:t>温度（℃）</w:t>
      </w:r>
    </w:p>
    <w:p w14:paraId="0B99AEFB" w14:textId="39144891" w:rsidR="007711BD" w:rsidRPr="00F901F6" w:rsidRDefault="003C0474"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in</m:t>
            </m:r>
            <m:r>
              <m:rPr>
                <m:sty m:val="p"/>
              </m:rPr>
              <w:rPr>
                <w:rFonts w:ascii="Cambria Math" w:hAnsi="Cambria Math"/>
              </w:rPr>
              <m:t>,</m:t>
            </m:r>
            <m:r>
              <w:rPr>
                <w:rFonts w:ascii="Cambria Math" w:hAnsi="Cambria Math"/>
              </w:rPr>
              <m:t>surf</m:t>
            </m:r>
          </m:sub>
        </m:sSub>
      </m:oMath>
      <w:r w:rsidR="007711BD" w:rsidRPr="00F901F6">
        <w:tab/>
      </w:r>
      <w:r w:rsidR="007711BD" w:rsidRPr="00F901F6">
        <w:tab/>
      </w:r>
      <w:r w:rsidR="007711BD" w:rsidRPr="00F901F6">
        <w:rPr>
          <w:rFonts w:hint="eastAsia"/>
        </w:rPr>
        <w:t>：室内側表面温度（℃）</w:t>
      </w:r>
    </w:p>
    <w:p w14:paraId="12052CD5" w14:textId="4892CBE3" w:rsidR="003C49E3" w:rsidRPr="00F901F6" w:rsidRDefault="003C0474"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r</m:t>
            </m:r>
          </m:sub>
        </m:sSub>
      </m:oMath>
      <w:r w:rsidR="003C49E3" w:rsidRPr="00F901F6">
        <w:tab/>
      </w:r>
      <w:r w:rsidR="003C49E3" w:rsidRPr="00F901F6">
        <w:tab/>
      </w:r>
      <w:r w:rsidR="003C49E3" w:rsidRPr="00F901F6">
        <w:rPr>
          <w:rFonts w:hint="eastAsia"/>
        </w:rPr>
        <w:t>：室内温度（℃）</w:t>
      </w:r>
    </w:p>
    <w:p w14:paraId="25CACEA4" w14:textId="0F986BED" w:rsidR="00517BE1" w:rsidRPr="00F901F6" w:rsidRDefault="003C0474" w:rsidP="00F901F6">
      <w:pPr>
        <w:pStyle w:val="afffd"/>
        <w:ind w:left="1300" w:hanging="900"/>
      </w:pP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517BE1" w:rsidRPr="00F901F6">
        <w:tab/>
      </w:r>
      <w:r w:rsidR="00517BE1" w:rsidRPr="00F901F6">
        <w:tab/>
      </w:r>
      <w:r w:rsidR="00517BE1" w:rsidRPr="00F901F6">
        <w:rPr>
          <w:rFonts w:hint="eastAsia"/>
        </w:rPr>
        <w:t>：外装材の熱</w:t>
      </w:r>
      <w:r w:rsidR="0033053E" w:rsidRPr="00F901F6">
        <w:rPr>
          <w:rFonts w:hint="eastAsia"/>
        </w:rPr>
        <w:t>コンダクタンス</w:t>
      </w:r>
      <w:r w:rsidR="00517BE1" w:rsidRPr="00F901F6">
        <w:rPr>
          <w:rFonts w:hint="eastAsia"/>
        </w:rPr>
        <w:t>（</w:t>
      </w:r>
      <w:r w:rsidR="00517BE1" w:rsidRPr="00F901F6">
        <w:rPr>
          <w:rFonts w:hint="eastAsia"/>
        </w:rPr>
        <w:t>W/(m</w:t>
      </w:r>
      <w:r w:rsidR="00517BE1" w:rsidRPr="00D521BB">
        <w:rPr>
          <w:rFonts w:hint="eastAsia"/>
          <w:vertAlign w:val="superscript"/>
        </w:rPr>
        <w:t>2</w:t>
      </w:r>
      <w:r w:rsidR="00517BE1" w:rsidRPr="00F901F6">
        <w:rPr>
          <w:rFonts w:hint="eastAsia"/>
        </w:rPr>
        <w:t>・</w:t>
      </w:r>
      <w:r w:rsidR="00517BE1" w:rsidRPr="00F901F6">
        <w:rPr>
          <w:rFonts w:hint="eastAsia"/>
        </w:rPr>
        <w:t>K)</w:t>
      </w:r>
      <w:r w:rsidR="00517BE1" w:rsidRPr="00F901F6">
        <w:rPr>
          <w:rFonts w:hint="eastAsia"/>
        </w:rPr>
        <w:t>）</w:t>
      </w:r>
    </w:p>
    <w:p w14:paraId="16BCE66E" w14:textId="688B1DA0" w:rsidR="00517BE1" w:rsidRPr="00F901F6" w:rsidRDefault="003C0474" w:rsidP="00F901F6">
      <w:pPr>
        <w:pStyle w:val="afffd"/>
        <w:ind w:left="1300" w:hanging="900"/>
      </w:pP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517BE1" w:rsidRPr="00F901F6">
        <w:tab/>
      </w:r>
      <w:r w:rsidR="00517BE1" w:rsidRPr="00F901F6">
        <w:tab/>
      </w:r>
      <w:r w:rsidR="00517BE1" w:rsidRPr="00F901F6">
        <w:rPr>
          <w:rFonts w:hint="eastAsia"/>
        </w:rPr>
        <w:t>：断熱層の熱</w:t>
      </w:r>
      <w:r w:rsidR="0033053E" w:rsidRPr="00F901F6">
        <w:rPr>
          <w:rFonts w:hint="eastAsia"/>
        </w:rPr>
        <w:t>コンダクタンス</w:t>
      </w:r>
      <w:r w:rsidR="00517BE1" w:rsidRPr="00F901F6">
        <w:rPr>
          <w:rFonts w:hint="eastAsia"/>
        </w:rPr>
        <w:t>（</w:t>
      </w:r>
      <w:r w:rsidR="00517BE1" w:rsidRPr="00F901F6">
        <w:rPr>
          <w:rFonts w:hint="eastAsia"/>
        </w:rPr>
        <w:t>W/(m</w:t>
      </w:r>
      <w:r w:rsidR="00517BE1" w:rsidRPr="00D521BB">
        <w:rPr>
          <w:rFonts w:hint="eastAsia"/>
          <w:vertAlign w:val="superscript"/>
        </w:rPr>
        <w:t>2</w:t>
      </w:r>
      <w:r w:rsidR="00517BE1" w:rsidRPr="00F901F6">
        <w:rPr>
          <w:rFonts w:hint="eastAsia"/>
        </w:rPr>
        <w:t>・</w:t>
      </w:r>
      <w:r w:rsidR="00517BE1" w:rsidRPr="00F901F6">
        <w:rPr>
          <w:rFonts w:hint="eastAsia"/>
        </w:rPr>
        <w:t>K)</w:t>
      </w:r>
      <w:r w:rsidR="00517BE1" w:rsidRPr="00F901F6">
        <w:rPr>
          <w:rFonts w:hint="eastAsia"/>
        </w:rPr>
        <w:t>）</w:t>
      </w:r>
    </w:p>
    <w:p w14:paraId="2F8645F2" w14:textId="0A04886F" w:rsidR="006F5863" w:rsidRPr="00F901F6" w:rsidRDefault="003C0474" w:rsidP="00F901F6">
      <w:pPr>
        <w:pStyle w:val="afffd"/>
        <w:ind w:left="1300" w:hanging="900"/>
      </w:pPr>
      <m:oMath>
        <m:sSub>
          <m:sSubPr>
            <m:ctrlPr>
              <w:rPr>
                <w:rFonts w:ascii="Cambria Math" w:hAnsi="Cambria Math"/>
              </w:rPr>
            </m:ctrlPr>
          </m:sSubPr>
          <m:e>
            <m:r>
              <w:rPr>
                <w:rFonts w:ascii="Cambria Math" w:hAnsi="Cambria Math"/>
              </w:rPr>
              <m:t>J</m:t>
            </m:r>
          </m:e>
          <m:sub>
            <m:r>
              <w:rPr>
                <w:rFonts w:ascii="Cambria Math" w:hAnsi="Cambria Math"/>
              </w:rPr>
              <m:t>surf</m:t>
            </m:r>
          </m:sub>
        </m:sSub>
      </m:oMath>
      <w:r w:rsidR="006F5863" w:rsidRPr="00F901F6">
        <w:tab/>
      </w:r>
      <w:r w:rsidR="006F5863" w:rsidRPr="00F901F6">
        <w:tab/>
      </w:r>
      <w:r w:rsidR="006F5863" w:rsidRPr="00F901F6">
        <w:rPr>
          <w:rFonts w:hint="eastAsia"/>
        </w:rPr>
        <w:t>：外気側表面に</w:t>
      </w:r>
      <w:r w:rsidR="003036F6" w:rsidRPr="00F901F6">
        <w:rPr>
          <w:rFonts w:hint="eastAsia"/>
        </w:rPr>
        <w:t>入射する日射量</w:t>
      </w:r>
      <w:r w:rsidR="006F5863" w:rsidRPr="00F901F6">
        <w:rPr>
          <w:rFonts w:hint="eastAsia"/>
        </w:rPr>
        <w:t>（</w:t>
      </w:r>
      <w:r w:rsidR="003036F6" w:rsidRPr="00F901F6">
        <w:rPr>
          <w:rFonts w:hint="eastAsia"/>
        </w:rPr>
        <w:t>W/m</w:t>
      </w:r>
      <w:r w:rsidR="003036F6" w:rsidRPr="00D521BB">
        <w:rPr>
          <w:rFonts w:hint="eastAsia"/>
          <w:vertAlign w:val="superscript"/>
        </w:rPr>
        <w:t>2</w:t>
      </w:r>
      <w:r w:rsidR="006F5863" w:rsidRPr="00F901F6">
        <w:rPr>
          <w:rFonts w:hint="eastAsia"/>
        </w:rPr>
        <w:t>）</w:t>
      </w:r>
    </w:p>
    <w:p w14:paraId="7FAFB8E3" w14:textId="70591DD6" w:rsidR="00F462C2" w:rsidRPr="00F901F6" w:rsidRDefault="003C0474" w:rsidP="00F901F6">
      <w:pPr>
        <w:pStyle w:val="afffd"/>
        <w:ind w:left="1300" w:hanging="900"/>
      </w:pPr>
      <m:oMath>
        <m:sSub>
          <m:sSubPr>
            <m:ctrlPr>
              <w:rPr>
                <w:rFonts w:ascii="Cambria Math" w:hAnsi="Cambria Math"/>
              </w:rPr>
            </m:ctrlPr>
          </m:sSubPr>
          <m:e>
            <m:r>
              <w:rPr>
                <w:rFonts w:ascii="Cambria Math" w:hAnsi="Cambria Math"/>
              </w:rPr>
              <m:t>J</m:t>
            </m:r>
          </m:e>
          <m:sub>
            <m:r>
              <w:rPr>
                <w:rFonts w:ascii="Cambria Math" w:hAnsi="Cambria Math"/>
              </w:rPr>
              <m:t>N</m:t>
            </m:r>
          </m:sub>
        </m:sSub>
      </m:oMath>
      <w:r w:rsidR="00F462C2" w:rsidRPr="00F901F6">
        <w:tab/>
      </w:r>
      <w:r w:rsidR="00F462C2" w:rsidRPr="00F901F6">
        <w:tab/>
      </w:r>
      <w:r w:rsidR="00F462C2" w:rsidRPr="00F901F6">
        <w:rPr>
          <w:rFonts w:hint="eastAsia"/>
        </w:rPr>
        <w:t>：夜間放射量（</w:t>
      </w:r>
      <w:r w:rsidR="00F462C2" w:rsidRPr="00F901F6">
        <w:rPr>
          <w:rFonts w:hint="eastAsia"/>
        </w:rPr>
        <w:t>W/m</w:t>
      </w:r>
      <w:r w:rsidR="00F462C2" w:rsidRPr="00D521BB">
        <w:rPr>
          <w:rFonts w:hint="eastAsia"/>
          <w:vertAlign w:val="superscript"/>
        </w:rPr>
        <w:t>2</w:t>
      </w:r>
      <w:r w:rsidR="00F462C2" w:rsidRPr="00F901F6">
        <w:rPr>
          <w:rFonts w:hint="eastAsia"/>
        </w:rPr>
        <w:t>）</w:t>
      </w:r>
    </w:p>
    <w:p w14:paraId="63582B3A" w14:textId="0FD71F7B" w:rsidR="00F462C2" w:rsidRPr="00F901F6" w:rsidRDefault="003C0474" w:rsidP="00F901F6">
      <w:pPr>
        <w:pStyle w:val="afffd"/>
        <w:ind w:left="1300" w:hanging="900"/>
      </w:pPr>
      <m:oMath>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oMath>
      <w:r w:rsidR="00F462C2" w:rsidRPr="00F901F6">
        <w:tab/>
      </w:r>
      <w:r w:rsidR="00F462C2" w:rsidRPr="00F901F6">
        <w:tab/>
      </w:r>
      <w:r w:rsidR="00F462C2" w:rsidRPr="00F901F6">
        <w:rPr>
          <w:rFonts w:hint="eastAsia"/>
        </w:rPr>
        <w:t>：</w:t>
      </w:r>
      <w:r w:rsidR="003C6AA7" w:rsidRPr="00F901F6">
        <w:rPr>
          <w:rFonts w:hint="eastAsia"/>
        </w:rPr>
        <w:t>外気側</w:t>
      </w:r>
      <w:r w:rsidR="00F462C2" w:rsidRPr="00F901F6">
        <w:rPr>
          <w:rFonts w:hint="eastAsia"/>
        </w:rPr>
        <w:t>表面日射吸収率（</w:t>
      </w:r>
      <w:r w:rsidR="00FD1043">
        <w:rPr>
          <w:rFonts w:hint="eastAsia"/>
        </w:rPr>
        <w:t>-</w:t>
      </w:r>
      <w:r w:rsidR="00F462C2" w:rsidRPr="00F901F6">
        <w:rPr>
          <w:rFonts w:hint="eastAsia"/>
        </w:rPr>
        <w:t>）</w:t>
      </w:r>
    </w:p>
    <w:p w14:paraId="0C7CA08B" w14:textId="75D9F757" w:rsidR="003C6AA7" w:rsidRPr="00F901F6" w:rsidRDefault="003C0474" w:rsidP="00F901F6">
      <w:pPr>
        <w:pStyle w:val="afffd"/>
        <w:ind w:left="1300" w:hanging="900"/>
      </w:pPr>
      <m:oMath>
        <m:sSub>
          <m:sSubPr>
            <m:ctrlPr>
              <w:rPr>
                <w:rFonts w:ascii="Cambria Math" w:hAnsi="Cambria Math"/>
              </w:rPr>
            </m:ctrlPr>
          </m:sSubPr>
          <m:e>
            <m:r>
              <w:rPr>
                <w:rFonts w:ascii="Cambria Math" w:hAnsi="Cambria Math"/>
              </w:rPr>
              <m:t>ε</m:t>
            </m:r>
          </m:e>
          <m:sub>
            <m:r>
              <w:rPr>
                <w:rFonts w:ascii="Cambria Math" w:hAnsi="Cambria Math"/>
              </w:rPr>
              <m:t>out</m:t>
            </m:r>
            <m:r>
              <m:rPr>
                <m:sty m:val="p"/>
              </m:rPr>
              <w:rPr>
                <w:rFonts w:ascii="Cambria Math" w:hAnsi="Cambria Math"/>
              </w:rPr>
              <m:t>,</m:t>
            </m:r>
            <m:r>
              <w:rPr>
                <w:rFonts w:ascii="Cambria Math" w:hAnsi="Cambria Math"/>
              </w:rPr>
              <m:t>surf</m:t>
            </m:r>
          </m:sub>
        </m:sSub>
      </m:oMath>
      <w:r w:rsidR="003C6AA7" w:rsidRPr="00F901F6">
        <w:tab/>
      </w:r>
      <w:r w:rsidR="003C6AA7" w:rsidRPr="00F901F6">
        <w:tab/>
      </w:r>
      <w:r w:rsidR="003C6AA7" w:rsidRPr="00F901F6">
        <w:rPr>
          <w:rFonts w:hint="eastAsia"/>
        </w:rPr>
        <w:t>：外気側表面放射率（</w:t>
      </w:r>
      <w:r w:rsidR="00FD1043">
        <w:rPr>
          <w:rFonts w:hint="eastAsia"/>
        </w:rPr>
        <w:t>-</w:t>
      </w:r>
      <w:r w:rsidR="003C6AA7" w:rsidRPr="00F901F6">
        <w:rPr>
          <w:rFonts w:hint="eastAsia"/>
        </w:rPr>
        <w:t>）</w:t>
      </w:r>
    </w:p>
    <w:p w14:paraId="18E24EC9" w14:textId="0DFF04BE" w:rsidR="00537FD2" w:rsidRPr="00F901F6" w:rsidRDefault="00537FD2" w:rsidP="00F901F6">
      <w:pPr>
        <w:pStyle w:val="afffd"/>
        <w:ind w:left="1300" w:hanging="900"/>
      </w:pPr>
      <m:oMath>
        <m:r>
          <w:rPr>
            <w:rFonts w:ascii="Cambria Math" w:hAnsi="Cambria Math"/>
          </w:rPr>
          <m:t>φ</m:t>
        </m:r>
      </m:oMath>
      <w:r w:rsidRPr="00F901F6">
        <w:tab/>
      </w:r>
      <w:r w:rsidRPr="00F901F6">
        <w:tab/>
      </w:r>
      <w:r w:rsidRPr="00F901F6">
        <w:rPr>
          <w:rFonts w:hint="eastAsia"/>
        </w:rPr>
        <w:t>：壁体から大気を見る形態係数（</w:t>
      </w:r>
      <w:r w:rsidR="00FD1043">
        <w:rPr>
          <w:rFonts w:hint="eastAsia"/>
        </w:rPr>
        <w:t>-</w:t>
      </w:r>
      <w:r w:rsidRPr="00F901F6">
        <w:rPr>
          <w:rFonts w:hint="eastAsia"/>
        </w:rPr>
        <w:t>）</w:t>
      </w:r>
    </w:p>
    <w:p w14:paraId="1853B30C" w14:textId="4BC26C02" w:rsidR="005D4293" w:rsidRPr="00F901F6" w:rsidRDefault="003C0474"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o</m:t>
            </m:r>
          </m:sub>
        </m:sSub>
      </m:oMath>
      <w:r w:rsidR="00DD5C64" w:rsidRPr="00F901F6">
        <w:tab/>
      </w:r>
      <w:r w:rsidR="00192B11" w:rsidRPr="00F901F6">
        <w:tab/>
      </w:r>
      <w:r w:rsidR="00DD5C64" w:rsidRPr="00F901F6">
        <w:rPr>
          <w:rFonts w:hint="eastAsia"/>
        </w:rPr>
        <w:t>：室外側総合熱伝達率</w:t>
      </w:r>
      <w:r w:rsidR="005D5D56" w:rsidRPr="00F901F6">
        <w:rPr>
          <w:rFonts w:hint="eastAsia"/>
        </w:rPr>
        <w:t>（</w:t>
      </w:r>
      <w:r w:rsidR="00DD5C64" w:rsidRPr="00F901F6">
        <w:rPr>
          <w:rFonts w:hint="eastAsia"/>
        </w:rPr>
        <w:t>W/(m</w:t>
      </w:r>
      <w:r w:rsidR="00DD5C64" w:rsidRPr="00D521BB">
        <w:rPr>
          <w:rFonts w:hint="eastAsia"/>
          <w:vertAlign w:val="superscript"/>
        </w:rPr>
        <w:t>2</w:t>
      </w:r>
      <w:r w:rsidR="00DD5C64" w:rsidRPr="00F901F6">
        <w:rPr>
          <w:rFonts w:hint="eastAsia"/>
        </w:rPr>
        <w:t>・</w:t>
      </w:r>
      <w:r w:rsidR="00DD5C64" w:rsidRPr="00F901F6">
        <w:rPr>
          <w:rFonts w:hint="eastAsia"/>
        </w:rPr>
        <w:t>K)</w:t>
      </w:r>
      <w:r w:rsidR="005D5D56" w:rsidRPr="00F901F6">
        <w:rPr>
          <w:rFonts w:hint="eastAsia"/>
        </w:rPr>
        <w:t>）（</w:t>
      </w:r>
      <w:r w:rsidR="005D5D56" w:rsidRPr="00F901F6">
        <w:rPr>
          <w:rFonts w:hint="eastAsia"/>
        </w:rPr>
        <w:t>=</w:t>
      </w:r>
      <w:r w:rsidR="005D5D56" w:rsidRPr="00F901F6">
        <w:t xml:space="preserve"> 1/0.04</w:t>
      </w:r>
      <w:r w:rsidR="005D5D56" w:rsidRPr="00F901F6">
        <w:rPr>
          <w:rFonts w:hint="eastAsia"/>
        </w:rPr>
        <w:t>）</w:t>
      </w:r>
    </w:p>
    <w:p w14:paraId="251EBAE2" w14:textId="1E0AB548" w:rsidR="00D4624C" w:rsidRPr="00F901F6" w:rsidRDefault="003C0474"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D4624C" w:rsidRPr="00F901F6">
        <w:tab/>
      </w:r>
      <w:r w:rsidR="00192B11" w:rsidRPr="00F901F6">
        <w:tab/>
      </w:r>
      <w:r w:rsidR="00D4624C" w:rsidRPr="00F901F6">
        <w:rPr>
          <w:rFonts w:hint="eastAsia"/>
        </w:rPr>
        <w:t>：室内側総合熱伝達率（</w:t>
      </w:r>
      <w:r w:rsidR="00D4624C" w:rsidRPr="00F901F6">
        <w:rPr>
          <w:rFonts w:hint="eastAsia"/>
        </w:rPr>
        <w:t>W/(m</w:t>
      </w:r>
      <w:r w:rsidR="00D4624C" w:rsidRPr="00D521BB">
        <w:rPr>
          <w:rFonts w:hint="eastAsia"/>
          <w:vertAlign w:val="superscript"/>
        </w:rPr>
        <w:t>2</w:t>
      </w:r>
      <w:r w:rsidR="00D4624C" w:rsidRPr="00F901F6">
        <w:rPr>
          <w:rFonts w:hint="eastAsia"/>
        </w:rPr>
        <w:t>・</w:t>
      </w:r>
      <w:r w:rsidR="00D4624C" w:rsidRPr="00F901F6">
        <w:rPr>
          <w:rFonts w:hint="eastAsia"/>
        </w:rPr>
        <w:t>K)</w:t>
      </w:r>
      <w:r w:rsidR="00D4624C" w:rsidRPr="00F901F6">
        <w:rPr>
          <w:rFonts w:hint="eastAsia"/>
        </w:rPr>
        <w:t>）（</w:t>
      </w:r>
      <w:r w:rsidR="00D4624C" w:rsidRPr="00F901F6">
        <w:rPr>
          <w:rFonts w:hint="eastAsia"/>
        </w:rPr>
        <w:t>=</w:t>
      </w:r>
      <w:r w:rsidR="00D4624C" w:rsidRPr="00F901F6">
        <w:t xml:space="preserve"> 1/0.</w:t>
      </w:r>
      <w:r w:rsidR="00A67075" w:rsidRPr="00F901F6">
        <w:rPr>
          <w:rFonts w:hint="eastAsia"/>
        </w:rPr>
        <w:t>1</w:t>
      </w:r>
      <w:r w:rsidR="00A67075" w:rsidRPr="00F901F6">
        <w:t>1</w:t>
      </w:r>
      <w:r w:rsidR="00D4624C" w:rsidRPr="00F901F6">
        <w:rPr>
          <w:rFonts w:hint="eastAsia"/>
        </w:rPr>
        <w:t>）</w:t>
      </w:r>
    </w:p>
    <w:p w14:paraId="0BCDE4FC" w14:textId="44B4BF10" w:rsidR="00C90C45" w:rsidRPr="00F901F6" w:rsidRDefault="003C0474"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C90C45" w:rsidRPr="00F901F6">
        <w:tab/>
      </w:r>
      <w:r w:rsidR="00C90C45" w:rsidRPr="00F901F6">
        <w:tab/>
      </w:r>
      <w:r w:rsidR="00C90C45" w:rsidRPr="00F901F6">
        <w:rPr>
          <w:rFonts w:hint="eastAsia"/>
        </w:rPr>
        <w:t>：通気層の対流熱伝達率（</w:t>
      </w:r>
      <w:r w:rsidR="00C90C45" w:rsidRPr="00F901F6">
        <w:rPr>
          <w:rFonts w:hint="eastAsia"/>
        </w:rPr>
        <w:t>W/(m</w:t>
      </w:r>
      <w:r w:rsidR="00C90C45" w:rsidRPr="00D521BB">
        <w:rPr>
          <w:rFonts w:hint="eastAsia"/>
          <w:vertAlign w:val="superscript"/>
        </w:rPr>
        <w:t>2</w:t>
      </w:r>
      <w:r w:rsidR="00C90C45" w:rsidRPr="00F901F6">
        <w:rPr>
          <w:rFonts w:hint="eastAsia"/>
        </w:rPr>
        <w:t>・</w:t>
      </w:r>
      <w:r w:rsidR="00C90C45" w:rsidRPr="00F901F6">
        <w:rPr>
          <w:rFonts w:hint="eastAsia"/>
        </w:rPr>
        <w:t>K)</w:t>
      </w:r>
      <w:r w:rsidR="00C90C45" w:rsidRPr="00F901F6">
        <w:rPr>
          <w:rFonts w:hint="eastAsia"/>
        </w:rPr>
        <w:t>）</w:t>
      </w:r>
    </w:p>
    <w:p w14:paraId="706A599D" w14:textId="64E3C514" w:rsidR="00517BE1" w:rsidRPr="00F901F6" w:rsidRDefault="003C0474"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rv</m:t>
            </m:r>
          </m:sub>
        </m:sSub>
      </m:oMath>
      <w:r w:rsidR="00C90C45" w:rsidRPr="00F901F6">
        <w:tab/>
      </w:r>
      <w:r w:rsidR="00C90C45" w:rsidRPr="00F901F6">
        <w:tab/>
      </w:r>
      <w:r w:rsidR="00C90C45" w:rsidRPr="00F901F6">
        <w:rPr>
          <w:rFonts w:hint="eastAsia"/>
        </w:rPr>
        <w:t>：通気層の放射熱伝達率（</w:t>
      </w:r>
      <w:r w:rsidR="00C90C45" w:rsidRPr="00F901F6">
        <w:rPr>
          <w:rFonts w:hint="eastAsia"/>
        </w:rPr>
        <w:t>W/(m</w:t>
      </w:r>
      <w:r w:rsidR="00C90C45" w:rsidRPr="00D521BB">
        <w:rPr>
          <w:rFonts w:hint="eastAsia"/>
          <w:vertAlign w:val="superscript"/>
        </w:rPr>
        <w:t>2</w:t>
      </w:r>
      <w:r w:rsidR="00C90C45" w:rsidRPr="00F901F6">
        <w:rPr>
          <w:rFonts w:hint="eastAsia"/>
        </w:rPr>
        <w:t>・</w:t>
      </w:r>
      <w:r w:rsidR="00C90C45" w:rsidRPr="00F901F6">
        <w:rPr>
          <w:rFonts w:hint="eastAsia"/>
        </w:rPr>
        <w:t>K)</w:t>
      </w:r>
      <w:r w:rsidR="00C90C45" w:rsidRPr="00F901F6">
        <w:rPr>
          <w:rFonts w:hint="eastAsia"/>
        </w:rPr>
        <w:t>）</w:t>
      </w:r>
    </w:p>
    <w:p w14:paraId="229A5588" w14:textId="5887A35D" w:rsidR="005D4293" w:rsidRDefault="005D4293" w:rsidP="005D4293">
      <w:pPr>
        <w:pStyle w:val="afe"/>
        <w:ind w:firstLineChars="0" w:firstLine="0"/>
      </w:pPr>
      <w:r>
        <w:rPr>
          <w:rFonts w:hint="eastAsia"/>
        </w:rPr>
        <w:t>である。</w:t>
      </w:r>
      <w:r w:rsidR="009976D3">
        <w:rPr>
          <w:rFonts w:hint="eastAsia"/>
        </w:rPr>
        <w:t>通気層の対流熱伝達率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oMath>
      <w:r w:rsidR="009976D3">
        <w:rPr>
          <w:rFonts w:hint="eastAsia"/>
        </w:rPr>
        <w:t>、通気層の放射熱伝達率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oMath>
      <w:r w:rsidR="009976D3">
        <w:rPr>
          <w:rFonts w:hint="eastAsia"/>
        </w:rPr>
        <w:t>の計算方法は</w:t>
      </w:r>
      <w:r w:rsidR="005C26E0">
        <w:fldChar w:fldCharType="begin"/>
      </w:r>
      <w:r w:rsidR="005C26E0">
        <w:instrText xml:space="preserve"> </w:instrText>
      </w:r>
      <w:r w:rsidR="005C26E0">
        <w:rPr>
          <w:rFonts w:hint="eastAsia"/>
        </w:rPr>
        <w:instrText>REF _Ref50626304 \r \h</w:instrText>
      </w:r>
      <w:r w:rsidR="005C26E0">
        <w:instrText xml:space="preserve"> </w:instrText>
      </w:r>
      <w:r w:rsidR="005C26E0">
        <w:fldChar w:fldCharType="separate"/>
      </w:r>
      <w:r w:rsidR="003C0474">
        <w:rPr>
          <w:rFonts w:hint="eastAsia"/>
        </w:rPr>
        <w:t>2</w:t>
      </w:r>
      <w:r w:rsidR="003C0474">
        <w:rPr>
          <w:rFonts w:hint="eastAsia"/>
        </w:rPr>
        <w:t>．</w:t>
      </w:r>
      <w:r w:rsidR="005C26E0">
        <w:fldChar w:fldCharType="end"/>
      </w:r>
      <w:r w:rsidR="009976D3">
        <w:rPr>
          <w:rFonts w:hint="eastAsia"/>
        </w:rPr>
        <w:t>に後述する。</w:t>
      </w:r>
    </w:p>
    <w:p w14:paraId="648757FC" w14:textId="37474919" w:rsidR="00142D96" w:rsidRDefault="00142D96" w:rsidP="005D4293">
      <w:pPr>
        <w:pStyle w:val="afe"/>
        <w:ind w:firstLineChars="0" w:firstLine="0"/>
      </w:pPr>
    </w:p>
    <w:p w14:paraId="300467EB" w14:textId="77777777" w:rsidR="008019A2" w:rsidRDefault="008019A2">
      <w:pPr>
        <w:widowControl/>
        <w:jc w:val="left"/>
        <w:rPr>
          <w:rFonts w:asciiTheme="majorHAnsi" w:eastAsiaTheme="majorEastAsia" w:hAnsiTheme="majorHAnsi"/>
        </w:rPr>
      </w:pPr>
      <w:r>
        <w:br w:type="page"/>
      </w:r>
    </w:p>
    <w:p w14:paraId="44CC02CC" w14:textId="56204BAF" w:rsidR="00142D96" w:rsidRDefault="00A917D5" w:rsidP="003A0328">
      <w:pPr>
        <w:pStyle w:val="20"/>
      </w:pPr>
      <w:r>
        <w:rPr>
          <w:rFonts w:hint="eastAsia"/>
        </w:rPr>
        <w:t>通気層</w:t>
      </w:r>
      <w:r w:rsidR="000B72C7">
        <w:rPr>
          <w:rFonts w:hint="eastAsia"/>
        </w:rPr>
        <w:t>内</w:t>
      </w:r>
      <w:r w:rsidR="00F32596">
        <w:rPr>
          <w:rFonts w:hint="eastAsia"/>
        </w:rPr>
        <w:t>空気</w:t>
      </w:r>
      <w:r>
        <w:rPr>
          <w:rFonts w:hint="eastAsia"/>
        </w:rPr>
        <w:t>の熱</w:t>
      </w:r>
      <w:r w:rsidR="00413C4E">
        <w:rPr>
          <w:rFonts w:hint="eastAsia"/>
        </w:rPr>
        <w:t>収支</w:t>
      </w:r>
      <w:r>
        <w:rPr>
          <w:rFonts w:hint="eastAsia"/>
        </w:rPr>
        <w:t>式</w:t>
      </w:r>
    </w:p>
    <w:p w14:paraId="6D55AABC" w14:textId="7D2CD5D5" w:rsidR="00F87DA9" w:rsidRDefault="00031671" w:rsidP="00F87DA9">
      <w:pPr>
        <w:pStyle w:val="afe"/>
        <w:ind w:firstLine="200"/>
      </w:pPr>
      <w:r>
        <w:rPr>
          <w:rFonts w:hint="eastAsia"/>
        </w:rPr>
        <w:t>通気層の模式図を</w:t>
      </w:r>
      <w:r>
        <w:fldChar w:fldCharType="begin"/>
      </w:r>
      <w:r>
        <w:instrText xml:space="preserve"> </w:instrText>
      </w:r>
      <w:r>
        <w:rPr>
          <w:rFonts w:hint="eastAsia"/>
        </w:rPr>
        <w:instrText>REF _Ref48943832 \h</w:instrText>
      </w:r>
      <w:r>
        <w:instrText xml:space="preserve"> </w:instrText>
      </w:r>
      <w:r>
        <w:fldChar w:fldCharType="separate"/>
      </w:r>
      <w:r w:rsidR="003C0474">
        <w:rPr>
          <w:rFonts w:hint="eastAsia"/>
        </w:rPr>
        <w:t>図</w:t>
      </w:r>
      <w:r w:rsidR="003C0474">
        <w:rPr>
          <w:rFonts w:hint="eastAsia"/>
        </w:rPr>
        <w:t xml:space="preserve"> </w:t>
      </w:r>
      <w:r w:rsidR="003C0474">
        <w:rPr>
          <w:noProof/>
        </w:rPr>
        <w:t>2</w:t>
      </w:r>
      <w:r>
        <w:fldChar w:fldCharType="end"/>
      </w:r>
      <w:r>
        <w:rPr>
          <w:rFonts w:hint="eastAsia"/>
        </w:rPr>
        <w:t>に示す。</w:t>
      </w:r>
      <w:r w:rsidR="00F87DA9">
        <w:rPr>
          <w:rFonts w:hint="eastAsia"/>
        </w:rPr>
        <w:t>通気層内</w:t>
      </w:r>
      <w:r w:rsidR="00413C4E">
        <w:rPr>
          <w:rFonts w:hint="eastAsia"/>
        </w:rPr>
        <w:t>空気</w:t>
      </w:r>
      <w:r w:rsidR="00F87DA9">
        <w:rPr>
          <w:rFonts w:hint="eastAsia"/>
        </w:rPr>
        <w:t>の熱</w:t>
      </w:r>
      <w:r w:rsidR="00413C4E">
        <w:rPr>
          <w:rFonts w:hint="eastAsia"/>
        </w:rPr>
        <w:t>収支</w:t>
      </w:r>
      <w:r w:rsidR="00F87DA9">
        <w:rPr>
          <w:rFonts w:hint="eastAsia"/>
        </w:rPr>
        <w:t>式は、式</w:t>
      </w:r>
      <w:r w:rsidR="00F87DA9">
        <w:fldChar w:fldCharType="begin"/>
      </w:r>
      <w:r w:rsidR="00F87DA9">
        <w:instrText xml:space="preserve"> </w:instrText>
      </w:r>
      <w:r w:rsidR="00F87DA9">
        <w:rPr>
          <w:rFonts w:hint="eastAsia"/>
        </w:rPr>
        <w:instrText>REF _Ref48120105 \h</w:instrText>
      </w:r>
      <w:r w:rsidR="00F87DA9">
        <w:instrText xml:space="preserve"> </w:instrText>
      </w:r>
      <w:r w:rsidR="00F87DA9">
        <w:fldChar w:fldCharType="separate"/>
      </w:r>
      <w:r w:rsidR="003C0474">
        <w:t>(</w:t>
      </w:r>
      <w:r w:rsidR="003C0474">
        <w:rPr>
          <w:noProof/>
        </w:rPr>
        <w:t>6</w:t>
      </w:r>
      <w:r w:rsidR="003C0474">
        <w:t>)</w:t>
      </w:r>
      <w:r w:rsidR="00F87DA9">
        <w:fldChar w:fldCharType="end"/>
      </w:r>
      <w:r w:rsidR="00F87DA9">
        <w:rPr>
          <w:rFonts w:hint="eastAsia"/>
        </w:rPr>
        <w:t>のように</w:t>
      </w:r>
      <w:r w:rsidR="00F87DA9" w:rsidRPr="00F87DA9">
        <w:rPr>
          <w:rFonts w:hint="eastAsia"/>
        </w:rPr>
        <w:t>通気層</w:t>
      </w:r>
      <w:r w:rsidR="00F87DA9">
        <w:rPr>
          <w:rFonts w:hint="eastAsia"/>
        </w:rPr>
        <w:t>の外気</w:t>
      </w:r>
      <w:r w:rsidR="00F87DA9" w:rsidRPr="00F87DA9">
        <w:rPr>
          <w:rFonts w:hint="eastAsia"/>
        </w:rPr>
        <w:t>側と室内側からの対流熱取得によって空気の温度が変化するモデルより計算</w:t>
      </w:r>
      <w:r w:rsidR="00F87DA9">
        <w:rPr>
          <w:rFonts w:hint="eastAsia"/>
        </w:rPr>
        <w:t>することができる。</w:t>
      </w:r>
    </w:p>
    <w:p w14:paraId="757585AD" w14:textId="77777777" w:rsidR="00031671" w:rsidRDefault="00031671" w:rsidP="00031671">
      <w:pPr>
        <w:pStyle w:val="afe"/>
        <w:ind w:firstLineChars="0" w:firstLine="0"/>
        <w:jc w:val="center"/>
      </w:pPr>
      <w:commentRangeStart w:id="4"/>
      <w:r w:rsidRPr="00D20DE3">
        <w:rPr>
          <w:noProof/>
        </w:rPr>
        <w:drawing>
          <wp:inline distT="0" distB="0" distL="0" distR="0" wp14:anchorId="73988FEB" wp14:editId="3ED6136C">
            <wp:extent cx="3005455" cy="1765300"/>
            <wp:effectExtent l="0" t="0" r="4445"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5455" cy="1765300"/>
                    </a:xfrm>
                    <a:prstGeom prst="rect">
                      <a:avLst/>
                    </a:prstGeom>
                    <a:noFill/>
                    <a:ln>
                      <a:noFill/>
                    </a:ln>
                  </pic:spPr>
                </pic:pic>
              </a:graphicData>
            </a:graphic>
          </wp:inline>
        </w:drawing>
      </w:r>
      <w:commentRangeEnd w:id="4"/>
      <w:r w:rsidR="0089666F">
        <w:rPr>
          <w:rStyle w:val="afff0"/>
        </w:rPr>
        <w:commentReference w:id="4"/>
      </w:r>
    </w:p>
    <w:p w14:paraId="38962865" w14:textId="63782958" w:rsidR="00031671" w:rsidRDefault="00031671" w:rsidP="00031671">
      <w:pPr>
        <w:pStyle w:val="aff3"/>
      </w:pPr>
      <w:bookmarkStart w:id="5" w:name="_Ref48943832"/>
      <w:r>
        <w:rPr>
          <w:rFonts w:hint="eastAsia"/>
        </w:rPr>
        <w:t>図</w:t>
      </w:r>
      <w:r>
        <w:rPr>
          <w:rFonts w:hint="eastAsia"/>
        </w:rPr>
        <w:t xml:space="preserve"> </w:t>
      </w:r>
      <w:r w:rsidR="00C969E4">
        <w:fldChar w:fldCharType="begin"/>
      </w:r>
      <w:r w:rsidR="00C969E4">
        <w:instrText xml:space="preserve"> </w:instrText>
      </w:r>
      <w:r w:rsidR="00C969E4">
        <w:rPr>
          <w:rFonts w:hint="eastAsia"/>
        </w:rPr>
        <w:instrText xml:space="preserve">SEQ </w:instrText>
      </w:r>
      <w:r w:rsidR="00C969E4">
        <w:rPr>
          <w:rFonts w:hint="eastAsia"/>
        </w:rPr>
        <w:instrText>図</w:instrText>
      </w:r>
      <w:r w:rsidR="00C969E4">
        <w:rPr>
          <w:rFonts w:hint="eastAsia"/>
        </w:rPr>
        <w:instrText xml:space="preserve"> \* ARABIC</w:instrText>
      </w:r>
      <w:r w:rsidR="00C969E4">
        <w:instrText xml:space="preserve"> </w:instrText>
      </w:r>
      <w:r w:rsidR="00C969E4">
        <w:fldChar w:fldCharType="separate"/>
      </w:r>
      <w:r w:rsidR="003C0474">
        <w:rPr>
          <w:noProof/>
        </w:rPr>
        <w:t>2</w:t>
      </w:r>
      <w:r w:rsidR="00C969E4">
        <w:fldChar w:fldCharType="end"/>
      </w:r>
      <w:bookmarkEnd w:id="5"/>
      <w:r>
        <w:rPr>
          <w:rFonts w:hint="eastAsia"/>
        </w:rPr>
        <w:t xml:space="preserve">　通気層の模式図</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F87DA9" w14:paraId="3F008C5E" w14:textId="77777777" w:rsidTr="00565E2C">
        <w:tc>
          <w:tcPr>
            <w:tcW w:w="8221" w:type="dxa"/>
          </w:tcPr>
          <w:p w14:paraId="0A83E583" w14:textId="2ED7B888" w:rsidR="00C16702" w:rsidRPr="00366F08" w:rsidRDefault="003C0474" w:rsidP="00BF2412">
            <w:pPr>
              <w:pStyle w:val="afe"/>
              <w:ind w:firstLine="200"/>
              <w:rPr>
                <w:rFonts w:ascii="Century" w:eastAsia="游明朝" w:hAnsi="Century"/>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vent</m:t>
                        </m:r>
                      </m:sub>
                    </m:sSub>
                  </m:num>
                  <m:den>
                    <m:sSub>
                      <m:sSubPr>
                        <m:ctrlPr>
                          <w:rPr>
                            <w:rFonts w:ascii="Cambria Math" w:hAnsi="Cambria Math"/>
                            <w:i/>
                          </w:rPr>
                        </m:ctrlPr>
                      </m:sSubPr>
                      <m:e>
                        <m:r>
                          <w:rPr>
                            <w:rFonts w:ascii="Cambria Math" w:hAnsi="Cambria Math"/>
                          </w:rPr>
                          <m:t>l</m:t>
                        </m:r>
                      </m:e>
                      <m:sub>
                        <m:r>
                          <w:rPr>
                            <w:rFonts w:ascii="Cambria Math" w:hAnsi="Cambria Math" w:hint="eastAsia"/>
                          </w:rPr>
                          <m:t>w</m:t>
                        </m:r>
                      </m:sub>
                    </m:sSub>
                  </m:den>
                </m:f>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sub>
                    </m:sSub>
                  </m:num>
                  <m:den>
                    <m:r>
                      <w:rPr>
                        <w:rFonts w:ascii="Cambria Math" w:hAnsi="Cambria Math"/>
                      </w:rPr>
                      <m:t>dx</m:t>
                    </m:r>
                  </m:den>
                </m:f>
                <m:r>
                  <m:rPr>
                    <m:sty m:val="p"/>
                  </m:rP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sub>
                </m:sSub>
                <m:r>
                  <w:rPr>
                    <w:rFonts w:ascii="Cambria Math" w:hAnsi="Cambria Math"/>
                  </w:rPr>
                  <m:t>)</m:t>
                </m:r>
              </m:oMath>
            </m:oMathPara>
          </w:p>
        </w:tc>
        <w:tc>
          <w:tcPr>
            <w:tcW w:w="702" w:type="dxa"/>
            <w:vAlign w:val="center"/>
          </w:tcPr>
          <w:p w14:paraId="010885C5" w14:textId="0FEDA012" w:rsidR="00F87DA9" w:rsidRDefault="00F87DA9" w:rsidP="00565E2C">
            <w:pPr>
              <w:pStyle w:val="afd"/>
            </w:pPr>
            <w:bookmarkStart w:id="6" w:name="_Ref48120105"/>
            <w:r>
              <w:t>(</w:t>
            </w:r>
            <w:r w:rsidR="003C0474">
              <w:fldChar w:fldCharType="begin"/>
            </w:r>
            <w:r w:rsidR="003C0474">
              <w:instrText xml:space="preserve"> SEQ ( \* ARABIC </w:instrText>
            </w:r>
            <w:r w:rsidR="003C0474">
              <w:fldChar w:fldCharType="separate"/>
            </w:r>
            <w:r w:rsidR="003C0474">
              <w:rPr>
                <w:noProof/>
              </w:rPr>
              <w:t>6</w:t>
            </w:r>
            <w:r w:rsidR="003C0474">
              <w:rPr>
                <w:noProof/>
              </w:rPr>
              <w:fldChar w:fldCharType="end"/>
            </w:r>
            <w:r>
              <w:t>)</w:t>
            </w:r>
            <w:bookmarkEnd w:id="6"/>
          </w:p>
        </w:tc>
      </w:tr>
      <w:tr w:rsidR="00733704" w14:paraId="77D66EE0" w14:textId="77777777" w:rsidTr="00565E2C">
        <w:tc>
          <w:tcPr>
            <w:tcW w:w="8221" w:type="dxa"/>
          </w:tcPr>
          <w:p w14:paraId="5AB9DE71" w14:textId="713B3BE0" w:rsidR="00733704" w:rsidRDefault="003C0474" w:rsidP="00733704">
            <w:pPr>
              <w:pStyle w:val="afe"/>
              <w:ind w:firstLine="200"/>
              <w:rPr>
                <w:rFonts w:ascii="Century" w:eastAsia="游明朝" w:hAnsi="Century"/>
              </w:rPr>
            </w:pPr>
            <m:oMathPara>
              <m:oMath>
                <m:sSub>
                  <m:sSubPr>
                    <m:ctrlPr>
                      <w:rPr>
                        <w:rFonts w:ascii="Cambria Math" w:hAnsi="Cambria Math"/>
                        <w:i/>
                      </w:rPr>
                    </m:ctrlPr>
                  </m:sSubPr>
                  <m:e>
                    <m:r>
                      <w:rPr>
                        <w:rFonts w:ascii="Cambria Math" w:hAnsi="Cambria Math"/>
                      </w:rPr>
                      <m:t>V</m:t>
                    </m:r>
                  </m:e>
                  <m:sub>
                    <m:r>
                      <w:rPr>
                        <w:rFonts w:ascii="Cambria Math" w:hAnsi="Cambria Math"/>
                      </w:rPr>
                      <m:t>vent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hint="eastAsia"/>
                      </w:rPr>
                      <m:t>w</m:t>
                    </m:r>
                  </m:sub>
                </m:sSub>
              </m:oMath>
            </m:oMathPara>
          </w:p>
        </w:tc>
        <w:tc>
          <w:tcPr>
            <w:tcW w:w="702" w:type="dxa"/>
            <w:vAlign w:val="center"/>
          </w:tcPr>
          <w:p w14:paraId="279770FD" w14:textId="319F1C82" w:rsidR="00733704" w:rsidRDefault="00733704" w:rsidP="00733704">
            <w:pPr>
              <w:pStyle w:val="afd"/>
            </w:pPr>
            <w:bookmarkStart w:id="7" w:name="_Ref48815813"/>
            <w:r>
              <w:t>(</w:t>
            </w:r>
            <w:r w:rsidR="003C0474">
              <w:fldChar w:fldCharType="begin"/>
            </w:r>
            <w:r w:rsidR="003C0474">
              <w:instrText xml:space="preserve"> SEQ ( \* ARABIC </w:instrText>
            </w:r>
            <w:r w:rsidR="003C0474">
              <w:fldChar w:fldCharType="separate"/>
            </w:r>
            <w:r w:rsidR="003C0474">
              <w:rPr>
                <w:noProof/>
              </w:rPr>
              <w:t>7</w:t>
            </w:r>
            <w:r w:rsidR="003C0474">
              <w:rPr>
                <w:noProof/>
              </w:rPr>
              <w:fldChar w:fldCharType="end"/>
            </w:r>
            <w:r>
              <w:t>)</w:t>
            </w:r>
            <w:bookmarkEnd w:id="7"/>
          </w:p>
        </w:tc>
      </w:tr>
    </w:tbl>
    <w:p w14:paraId="47EAE3C8" w14:textId="5620B3B8" w:rsidR="00560455" w:rsidRDefault="00560455" w:rsidP="00560455">
      <w:pPr>
        <w:pStyle w:val="afe"/>
        <w:ind w:firstLine="200"/>
      </w:pPr>
      <w:r>
        <w:rPr>
          <w:rFonts w:hint="eastAsia"/>
        </w:rPr>
        <w:t>ここで、</w:t>
      </w:r>
    </w:p>
    <w:p w14:paraId="1ECBC3DB" w14:textId="7881233B" w:rsidR="00AA62A0" w:rsidRPr="00F901F6" w:rsidRDefault="003C0474"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a</m:t>
            </m:r>
            <m:r>
              <w:rPr>
                <w:rFonts w:ascii="Cambria Math" w:hAnsi="Cambria Math" w:hint="eastAsia"/>
              </w:rPr>
              <m:t>s</m:t>
            </m:r>
          </m:sub>
        </m:sSub>
      </m:oMath>
      <w:r w:rsidR="00AA62A0" w:rsidRPr="00F901F6">
        <w:tab/>
      </w:r>
      <w:r w:rsidR="00AA62A0" w:rsidRPr="00F901F6">
        <w:tab/>
      </w:r>
      <w:r w:rsidR="00AA62A0" w:rsidRPr="00F901F6">
        <w:rPr>
          <w:rFonts w:hint="eastAsia"/>
        </w:rPr>
        <w:t>：通気層の代表空気温度（℃）</w:t>
      </w:r>
    </w:p>
    <w:p w14:paraId="427AF173" w14:textId="083AD9C6" w:rsidR="00482685" w:rsidRPr="00F901F6" w:rsidRDefault="003C0474" w:rsidP="00F901F6">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482685" w:rsidRPr="00F901F6">
        <w:tab/>
      </w:r>
      <w:r w:rsidR="00482685" w:rsidRPr="00F901F6">
        <w:tab/>
      </w:r>
      <w:r w:rsidR="00482685" w:rsidRPr="00F901F6">
        <w:rPr>
          <w:rFonts w:hint="eastAsia"/>
        </w:rPr>
        <w:t>：</w:t>
      </w:r>
      <w:r w:rsidR="00AF4DA6" w:rsidRPr="00AF4DA6">
        <w:rPr>
          <w:rFonts w:hint="eastAsia"/>
        </w:rPr>
        <w:t>通気層に面する</w:t>
      </w:r>
      <w:r w:rsidR="00482685" w:rsidRPr="00F901F6">
        <w:rPr>
          <w:rFonts w:hint="eastAsia"/>
        </w:rPr>
        <w:t>面</w:t>
      </w:r>
      <w:r w:rsidR="00482685" w:rsidRPr="00F901F6">
        <w:rPr>
          <w:rFonts w:hint="eastAsia"/>
        </w:rPr>
        <w:t>1</w:t>
      </w:r>
      <w:r w:rsidR="00482685" w:rsidRPr="00F901F6">
        <w:rPr>
          <w:rFonts w:hint="eastAsia"/>
        </w:rPr>
        <w:t>の表面温度（℃）</w:t>
      </w:r>
    </w:p>
    <w:p w14:paraId="018D9968" w14:textId="54C1462A" w:rsidR="00482685" w:rsidRPr="00F901F6" w:rsidRDefault="003C0474" w:rsidP="00F901F6">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482685" w:rsidRPr="00F901F6">
        <w:tab/>
      </w:r>
      <w:r w:rsidR="00482685" w:rsidRPr="00F901F6">
        <w:tab/>
      </w:r>
      <w:r w:rsidR="00482685" w:rsidRPr="00F901F6">
        <w:rPr>
          <w:rFonts w:hint="eastAsia"/>
        </w:rPr>
        <w:t>：</w:t>
      </w:r>
      <w:r w:rsidR="00AF4DA6" w:rsidRPr="00AF4DA6">
        <w:rPr>
          <w:rFonts w:hint="eastAsia"/>
        </w:rPr>
        <w:t>通気層に面する</w:t>
      </w:r>
      <w:r w:rsidR="00482685" w:rsidRPr="00F901F6">
        <w:rPr>
          <w:rFonts w:hint="eastAsia"/>
        </w:rPr>
        <w:t>面</w:t>
      </w:r>
      <w:r w:rsidR="00482685" w:rsidRPr="00F901F6">
        <w:t>2</w:t>
      </w:r>
      <w:r w:rsidR="00482685" w:rsidRPr="00F901F6">
        <w:rPr>
          <w:rFonts w:hint="eastAsia"/>
        </w:rPr>
        <w:t>の表面温度（℃）</w:t>
      </w:r>
    </w:p>
    <w:p w14:paraId="431E8534" w14:textId="478DF66E" w:rsidR="00560455" w:rsidRPr="00F901F6" w:rsidRDefault="003C0474" w:rsidP="00F901F6">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560455" w:rsidRPr="00F901F6">
        <w:tab/>
      </w:r>
      <w:r w:rsidR="00560455" w:rsidRPr="00F901F6">
        <w:tab/>
      </w:r>
      <w:r w:rsidR="00560455" w:rsidRPr="00F901F6">
        <w:rPr>
          <w:rFonts w:hint="eastAsia"/>
        </w:rPr>
        <w:t>：</w:t>
      </w:r>
      <w:r w:rsidR="00BC5A4D" w:rsidRPr="00F901F6">
        <w:rPr>
          <w:rFonts w:hint="eastAsia"/>
        </w:rPr>
        <w:t>通気層</w:t>
      </w:r>
      <w:r w:rsidR="00733704" w:rsidRPr="00F901F6">
        <w:rPr>
          <w:rFonts w:hint="eastAsia"/>
        </w:rPr>
        <w:t>内</w:t>
      </w:r>
      <w:r w:rsidR="004C6F9B">
        <w:rPr>
          <w:rFonts w:hint="eastAsia"/>
        </w:rPr>
        <w:t>の</w:t>
      </w:r>
      <w:r w:rsidR="00BC5A4D" w:rsidRPr="00F901F6">
        <w:rPr>
          <w:rFonts w:hint="eastAsia"/>
        </w:rPr>
        <w:t>通気</w:t>
      </w:r>
      <w:r w:rsidR="00733704" w:rsidRPr="00F901F6">
        <w:rPr>
          <w:rFonts w:hint="eastAsia"/>
        </w:rPr>
        <w:t>風</w:t>
      </w:r>
      <w:r w:rsidR="00BC5A4D" w:rsidRPr="00F901F6">
        <w:rPr>
          <w:rFonts w:hint="eastAsia"/>
        </w:rPr>
        <w:t>量</w:t>
      </w:r>
      <w:r w:rsidR="00560455" w:rsidRPr="00F901F6">
        <w:rPr>
          <w:rFonts w:hint="eastAsia"/>
        </w:rPr>
        <w:t>（</w:t>
      </w:r>
      <w:r w:rsidR="00560455" w:rsidRPr="00F901F6">
        <w:rPr>
          <w:rFonts w:hint="eastAsia"/>
        </w:rPr>
        <w:t>m</w:t>
      </w:r>
      <w:r w:rsidR="00061C18" w:rsidRPr="004C6F9B">
        <w:rPr>
          <w:vertAlign w:val="superscript"/>
        </w:rPr>
        <w:t>2</w:t>
      </w:r>
      <w:r w:rsidR="00BC5A4D" w:rsidRPr="00F901F6">
        <w:t>/s</w:t>
      </w:r>
      <w:r w:rsidR="00560455" w:rsidRPr="00F901F6">
        <w:rPr>
          <w:rFonts w:hint="eastAsia"/>
        </w:rPr>
        <w:t>）</w:t>
      </w:r>
    </w:p>
    <w:p w14:paraId="04E8F25D" w14:textId="35870954" w:rsidR="00560455" w:rsidRPr="00F901F6" w:rsidRDefault="003C0474" w:rsidP="00F901F6">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a</m:t>
            </m:r>
          </m:sub>
        </m:sSub>
      </m:oMath>
      <w:r w:rsidR="00560455" w:rsidRPr="00F901F6">
        <w:tab/>
      </w:r>
      <w:r w:rsidR="00560455" w:rsidRPr="00F901F6">
        <w:tab/>
      </w:r>
      <w:r w:rsidR="00560455" w:rsidRPr="00F901F6">
        <w:rPr>
          <w:rFonts w:hint="eastAsia"/>
        </w:rPr>
        <w:t>：</w:t>
      </w:r>
      <w:r w:rsidR="008238AC" w:rsidRPr="00F901F6">
        <w:rPr>
          <w:rFonts w:hint="eastAsia"/>
        </w:rPr>
        <w:t>通気層の平均風速</w:t>
      </w:r>
      <w:r w:rsidR="00560455" w:rsidRPr="00F901F6">
        <w:rPr>
          <w:rFonts w:hint="eastAsia"/>
        </w:rPr>
        <w:t>（</w:t>
      </w:r>
      <w:r w:rsidR="00560455" w:rsidRPr="00F901F6">
        <w:rPr>
          <w:rFonts w:hint="eastAsia"/>
        </w:rPr>
        <w:t>m</w:t>
      </w:r>
      <w:r w:rsidR="008238AC" w:rsidRPr="00F901F6">
        <w:rPr>
          <w:rFonts w:hint="eastAsia"/>
        </w:rPr>
        <w:t>/</w:t>
      </w:r>
      <w:r w:rsidR="008238AC" w:rsidRPr="00F901F6">
        <w:t>s</w:t>
      </w:r>
      <w:r w:rsidR="00560455" w:rsidRPr="00F901F6">
        <w:rPr>
          <w:rFonts w:hint="eastAsia"/>
        </w:rPr>
        <w:t>）</w:t>
      </w:r>
    </w:p>
    <w:p w14:paraId="187D99A2" w14:textId="3FE6E951" w:rsidR="00F7552B" w:rsidRPr="00F901F6" w:rsidRDefault="00F7552B" w:rsidP="00F901F6">
      <w:pPr>
        <w:pStyle w:val="afffd"/>
        <w:ind w:left="1300" w:hanging="900"/>
      </w:pPr>
      <m:oMath>
        <m:r>
          <w:rPr>
            <w:rFonts w:ascii="Cambria Math" w:hAnsi="Cambria Math"/>
          </w:rPr>
          <m:t>x</m:t>
        </m:r>
      </m:oMath>
      <w:r w:rsidRPr="00F901F6">
        <w:tab/>
      </w:r>
      <w:r w:rsidRPr="00F901F6">
        <w:tab/>
      </w:r>
      <w:r w:rsidRPr="00F901F6">
        <w:rPr>
          <w:rFonts w:hint="eastAsia"/>
        </w:rPr>
        <w:t>：通気層流れ方向の長さ（</w:t>
      </w:r>
      <w:r w:rsidRPr="00F901F6">
        <w:rPr>
          <w:rFonts w:hint="eastAsia"/>
        </w:rPr>
        <w:t>m</w:t>
      </w:r>
      <w:r w:rsidRPr="00F901F6">
        <w:rPr>
          <w:rFonts w:hint="eastAsia"/>
        </w:rPr>
        <w:t>）</w:t>
      </w:r>
    </w:p>
    <w:p w14:paraId="77A67E6C" w14:textId="59E8791E" w:rsidR="00560455" w:rsidRDefault="003C0474" w:rsidP="00F901F6">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560455" w:rsidRPr="00F901F6">
        <w:tab/>
      </w:r>
      <w:r w:rsidR="00560455" w:rsidRPr="00F901F6">
        <w:tab/>
      </w:r>
      <w:r w:rsidR="00560455" w:rsidRPr="00F901F6">
        <w:rPr>
          <w:rFonts w:hint="eastAsia"/>
        </w:rPr>
        <w:t>：</w:t>
      </w:r>
      <w:r w:rsidR="00C175C0" w:rsidRPr="00F901F6">
        <w:rPr>
          <w:rFonts w:hint="eastAsia"/>
        </w:rPr>
        <w:t>通気層の長さ</w:t>
      </w:r>
      <w:r w:rsidR="00560455" w:rsidRPr="00F901F6">
        <w:rPr>
          <w:rFonts w:hint="eastAsia"/>
        </w:rPr>
        <w:t>（</w:t>
      </w:r>
      <w:r w:rsidR="00560455" w:rsidRPr="00F901F6">
        <w:rPr>
          <w:rFonts w:hint="eastAsia"/>
        </w:rPr>
        <w:t>m</w:t>
      </w:r>
      <w:r w:rsidR="00560455" w:rsidRPr="00F901F6">
        <w:rPr>
          <w:rFonts w:hint="eastAsia"/>
        </w:rPr>
        <w:t>）</w:t>
      </w:r>
    </w:p>
    <w:p w14:paraId="05A9A315" w14:textId="36542119" w:rsidR="004C6F9B" w:rsidRPr="00F901F6" w:rsidRDefault="003C0474" w:rsidP="004C6F9B">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4C6F9B" w:rsidRPr="00F901F6">
        <w:tab/>
      </w:r>
      <w:r w:rsidR="004C6F9B" w:rsidRPr="00F901F6">
        <w:tab/>
      </w:r>
      <w:r w:rsidR="004C6F9B" w:rsidRPr="00F901F6">
        <w:rPr>
          <w:rFonts w:hint="eastAsia"/>
        </w:rPr>
        <w:t>：通気層の</w:t>
      </w:r>
      <w:r w:rsidR="004C6F9B">
        <w:rPr>
          <w:rFonts w:hint="eastAsia"/>
        </w:rPr>
        <w:t>幅</w:t>
      </w:r>
      <w:r w:rsidR="004C6F9B" w:rsidRPr="00F901F6">
        <w:rPr>
          <w:rFonts w:hint="eastAsia"/>
        </w:rPr>
        <w:t>（</w:t>
      </w:r>
      <w:r w:rsidR="004C6F9B" w:rsidRPr="00F901F6">
        <w:rPr>
          <w:rFonts w:hint="eastAsia"/>
        </w:rPr>
        <w:t>m</w:t>
      </w:r>
      <w:r w:rsidR="004C6F9B" w:rsidRPr="00F901F6">
        <w:rPr>
          <w:rFonts w:hint="eastAsia"/>
        </w:rPr>
        <w:t>）</w:t>
      </w:r>
    </w:p>
    <w:p w14:paraId="494CEE9E" w14:textId="564103B7" w:rsidR="00560455" w:rsidRPr="00F901F6" w:rsidRDefault="003C0474" w:rsidP="00F901F6">
      <w:pPr>
        <w:pStyle w:val="afffd"/>
        <w:ind w:left="1300" w:hanging="900"/>
      </w:pPr>
      <m:oMath>
        <m:sSub>
          <m:sSubPr>
            <m:ctrlPr>
              <w:rPr>
                <w:rFonts w:ascii="Cambria Math" w:hAnsi="Cambria Math"/>
                <w:i/>
              </w:rPr>
            </m:ctrlPr>
          </m:sSubPr>
          <m:e>
            <m:r>
              <w:rPr>
                <w:rFonts w:ascii="Cambria Math" w:hAnsi="Cambria Math"/>
              </w:rPr>
              <m:t>l</m:t>
            </m:r>
          </m:e>
          <m:sub>
            <m:r>
              <w:rPr>
                <w:rFonts w:ascii="Cambria Math" w:hAnsi="Cambria Math"/>
              </w:rPr>
              <m:t>d</m:t>
            </m:r>
          </m:sub>
        </m:sSub>
      </m:oMath>
      <w:r w:rsidR="00560455" w:rsidRPr="00F901F6">
        <w:tab/>
      </w:r>
      <w:r w:rsidR="00560455" w:rsidRPr="00F901F6">
        <w:tab/>
      </w:r>
      <w:r w:rsidR="00560455" w:rsidRPr="00F901F6">
        <w:rPr>
          <w:rFonts w:hint="eastAsia"/>
        </w:rPr>
        <w:t>：</w:t>
      </w:r>
      <w:r w:rsidR="00C175C0" w:rsidRPr="00F901F6">
        <w:rPr>
          <w:rFonts w:hint="eastAsia"/>
        </w:rPr>
        <w:t>通気層の厚さ</w:t>
      </w:r>
      <w:r w:rsidR="00560455" w:rsidRPr="00F901F6">
        <w:rPr>
          <w:rFonts w:hint="eastAsia"/>
        </w:rPr>
        <w:t>（</w:t>
      </w:r>
      <w:r w:rsidR="00560455" w:rsidRPr="00F901F6">
        <w:rPr>
          <w:rFonts w:hint="eastAsia"/>
        </w:rPr>
        <w:t>m</w:t>
      </w:r>
      <w:r w:rsidR="00560455" w:rsidRPr="00F901F6">
        <w:rPr>
          <w:rFonts w:hint="eastAsia"/>
        </w:rPr>
        <w:t>）</w:t>
      </w:r>
    </w:p>
    <w:p w14:paraId="561A2390" w14:textId="77777777" w:rsidR="00F87DA9" w:rsidRPr="00F901F6" w:rsidRDefault="003C0474"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F87DA9" w:rsidRPr="00F901F6">
        <w:tab/>
      </w:r>
      <w:r w:rsidR="00F87DA9" w:rsidRPr="00F901F6">
        <w:tab/>
      </w:r>
      <w:r w:rsidR="00F87DA9" w:rsidRPr="00F901F6">
        <w:rPr>
          <w:rFonts w:hint="eastAsia"/>
        </w:rPr>
        <w:t>：通気層の対流熱伝達率（</w:t>
      </w:r>
      <w:r w:rsidR="00F87DA9" w:rsidRPr="00F901F6">
        <w:rPr>
          <w:rFonts w:hint="eastAsia"/>
        </w:rPr>
        <w:t>W/(m</w:t>
      </w:r>
      <w:r w:rsidR="00F87DA9" w:rsidRPr="00C16702">
        <w:rPr>
          <w:rFonts w:hint="eastAsia"/>
          <w:vertAlign w:val="superscript"/>
        </w:rPr>
        <w:t>2</w:t>
      </w:r>
      <w:r w:rsidR="00F87DA9" w:rsidRPr="00F901F6">
        <w:rPr>
          <w:rFonts w:hint="eastAsia"/>
        </w:rPr>
        <w:t>・</w:t>
      </w:r>
      <w:r w:rsidR="00F87DA9" w:rsidRPr="00F901F6">
        <w:rPr>
          <w:rFonts w:hint="eastAsia"/>
        </w:rPr>
        <w:t>K)</w:t>
      </w:r>
      <w:r w:rsidR="00F87DA9" w:rsidRPr="00F901F6">
        <w:rPr>
          <w:rFonts w:hint="eastAsia"/>
        </w:rPr>
        <w:t>）</w:t>
      </w:r>
    </w:p>
    <w:p w14:paraId="43D33F4D" w14:textId="77777777" w:rsidR="00F87DA9" w:rsidRPr="00F901F6" w:rsidRDefault="003C0474"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rv</m:t>
            </m:r>
          </m:sub>
        </m:sSub>
      </m:oMath>
      <w:r w:rsidR="00F87DA9" w:rsidRPr="00F901F6">
        <w:tab/>
      </w:r>
      <w:r w:rsidR="00F87DA9" w:rsidRPr="00F901F6">
        <w:tab/>
      </w:r>
      <w:r w:rsidR="00F87DA9" w:rsidRPr="00F901F6">
        <w:rPr>
          <w:rFonts w:hint="eastAsia"/>
        </w:rPr>
        <w:t>：通気層の放射熱伝達率（</w:t>
      </w:r>
      <w:r w:rsidR="00F87DA9" w:rsidRPr="00F901F6">
        <w:rPr>
          <w:rFonts w:hint="eastAsia"/>
        </w:rPr>
        <w:t>W/(m</w:t>
      </w:r>
      <w:r w:rsidR="00F87DA9" w:rsidRPr="00C16702">
        <w:rPr>
          <w:rFonts w:hint="eastAsia"/>
          <w:vertAlign w:val="superscript"/>
        </w:rPr>
        <w:t>2</w:t>
      </w:r>
      <w:r w:rsidR="00F87DA9" w:rsidRPr="00F901F6">
        <w:rPr>
          <w:rFonts w:hint="eastAsia"/>
        </w:rPr>
        <w:t>・</w:t>
      </w:r>
      <w:r w:rsidR="00F87DA9" w:rsidRPr="00F901F6">
        <w:rPr>
          <w:rFonts w:hint="eastAsia"/>
        </w:rPr>
        <w:t>K)</w:t>
      </w:r>
      <w:r w:rsidR="00F87DA9" w:rsidRPr="00F901F6">
        <w:rPr>
          <w:rFonts w:hint="eastAsia"/>
        </w:rPr>
        <w:t>）</w:t>
      </w:r>
    </w:p>
    <w:p w14:paraId="276B0721" w14:textId="362F7705" w:rsidR="00560455" w:rsidRPr="00F901F6" w:rsidRDefault="003C0474" w:rsidP="00F901F6">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560455" w:rsidRPr="00F901F6">
        <w:tab/>
      </w:r>
      <w:r w:rsidR="00560455" w:rsidRPr="00F901F6">
        <w:tab/>
      </w:r>
      <w:r w:rsidR="00560455" w:rsidRPr="00F901F6">
        <w:rPr>
          <w:rFonts w:hint="eastAsia"/>
        </w:rPr>
        <w:t>：</w:t>
      </w:r>
      <w:r w:rsidR="00C175C0" w:rsidRPr="00F901F6">
        <w:rPr>
          <w:rFonts w:hint="eastAsia"/>
        </w:rPr>
        <w:t>空気の定圧比熱</w:t>
      </w:r>
      <w:r w:rsidR="00560455" w:rsidRPr="00F901F6">
        <w:rPr>
          <w:rFonts w:hint="eastAsia"/>
        </w:rPr>
        <w:t>（</w:t>
      </w:r>
      <w:r w:rsidR="00C175C0" w:rsidRPr="00F901F6">
        <w:t>J/(</w:t>
      </w:r>
      <w:r w:rsidR="00C175C0" w:rsidRPr="00F901F6">
        <w:rPr>
          <w:rFonts w:hint="eastAsia"/>
        </w:rPr>
        <w:t>kg</w:t>
      </w:r>
      <w:r w:rsidR="00C175C0" w:rsidRPr="00F901F6">
        <w:rPr>
          <w:rFonts w:hint="eastAsia"/>
        </w:rPr>
        <w:t>・</w:t>
      </w:r>
      <w:r w:rsidR="00C175C0" w:rsidRPr="00F901F6">
        <w:rPr>
          <w:rFonts w:hint="eastAsia"/>
        </w:rPr>
        <w:t>K</w:t>
      </w:r>
      <w:r w:rsidR="00C175C0" w:rsidRPr="00F901F6">
        <w:t>)</w:t>
      </w:r>
      <w:r w:rsidR="00560455" w:rsidRPr="00F901F6">
        <w:rPr>
          <w:rFonts w:hint="eastAsia"/>
        </w:rPr>
        <w:t>）</w:t>
      </w:r>
      <w:r w:rsidR="003F7755" w:rsidRPr="00F901F6">
        <w:rPr>
          <w:rFonts w:hint="eastAsia"/>
        </w:rPr>
        <w:t>（</w:t>
      </w:r>
      <w:r w:rsidR="003F7755" w:rsidRPr="00F901F6">
        <w:rPr>
          <w:rFonts w:hint="eastAsia"/>
        </w:rPr>
        <w:t>=</w:t>
      </w:r>
      <w:r w:rsidR="003F7755" w:rsidRPr="00F901F6">
        <w:t>1.</w:t>
      </w:r>
      <w:r w:rsidR="003F7755" w:rsidRPr="00F901F6">
        <w:rPr>
          <w:rFonts w:hint="eastAsia"/>
        </w:rPr>
        <w:t>006</w:t>
      </w:r>
      <w:r w:rsidR="003F7755" w:rsidRPr="00F901F6">
        <w:rPr>
          <w:rFonts w:hint="eastAsia"/>
        </w:rPr>
        <w:t>）</w:t>
      </w:r>
    </w:p>
    <w:p w14:paraId="4FFD4DC3" w14:textId="293E02A8" w:rsidR="00560455" w:rsidRPr="00F901F6" w:rsidRDefault="003C0474" w:rsidP="00F901F6">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560455" w:rsidRPr="00F901F6">
        <w:tab/>
      </w:r>
      <w:r w:rsidR="00560455" w:rsidRPr="00F901F6">
        <w:tab/>
      </w:r>
      <w:r w:rsidR="00560455" w:rsidRPr="00F901F6">
        <w:rPr>
          <w:rFonts w:hint="eastAsia"/>
        </w:rPr>
        <w:t>：</w:t>
      </w:r>
      <w:r w:rsidR="00C175C0" w:rsidRPr="00F901F6">
        <w:rPr>
          <w:rFonts w:hint="eastAsia"/>
        </w:rPr>
        <w:t>空気の密度</w:t>
      </w:r>
      <w:r w:rsidR="00560455" w:rsidRPr="00F901F6">
        <w:rPr>
          <w:rFonts w:hint="eastAsia"/>
        </w:rPr>
        <w:t>（</w:t>
      </w:r>
      <w:r w:rsidR="00A04AA8" w:rsidRPr="00F901F6">
        <w:rPr>
          <w:rFonts w:hint="eastAsia"/>
        </w:rPr>
        <w:t>k</w:t>
      </w:r>
      <w:r w:rsidR="00A04AA8" w:rsidRPr="00F901F6">
        <w:t>g/</w:t>
      </w:r>
      <w:r w:rsidR="00A04AA8" w:rsidRPr="00F901F6">
        <w:rPr>
          <w:rFonts w:hint="eastAsia"/>
        </w:rPr>
        <w:t xml:space="preserve"> m</w:t>
      </w:r>
      <w:r w:rsidR="00A04AA8" w:rsidRPr="00C16702">
        <w:rPr>
          <w:vertAlign w:val="superscript"/>
        </w:rPr>
        <w:t>3</w:t>
      </w:r>
      <w:r w:rsidR="00560455" w:rsidRPr="00F901F6">
        <w:rPr>
          <w:rFonts w:hint="eastAsia"/>
        </w:rPr>
        <w:t>）</w:t>
      </w:r>
      <w:r w:rsidR="003F7755" w:rsidRPr="00F901F6">
        <w:rPr>
          <w:rFonts w:hint="eastAsia"/>
        </w:rPr>
        <w:t>（</w:t>
      </w:r>
      <w:r w:rsidR="003F7755" w:rsidRPr="00F901F6">
        <w:rPr>
          <w:rFonts w:hint="eastAsia"/>
        </w:rPr>
        <w:t>=</w:t>
      </w:r>
      <w:r w:rsidR="003F7755" w:rsidRPr="00F901F6">
        <w:t>1.2</w:t>
      </w:r>
      <w:r w:rsidR="003F7755" w:rsidRPr="00F901F6">
        <w:rPr>
          <w:rFonts w:hint="eastAsia"/>
        </w:rPr>
        <w:t>）</w:t>
      </w:r>
    </w:p>
    <w:p w14:paraId="1FB85A27" w14:textId="0B6BC02C" w:rsidR="00560455" w:rsidRDefault="00560455" w:rsidP="00560455">
      <w:pPr>
        <w:pStyle w:val="afe"/>
        <w:ind w:firstLineChars="0" w:firstLine="0"/>
      </w:pPr>
      <w:r>
        <w:rPr>
          <w:rFonts w:hint="eastAsia"/>
        </w:rPr>
        <w:t>である。</w:t>
      </w:r>
    </w:p>
    <w:p w14:paraId="3E0A460A" w14:textId="59624DDD" w:rsidR="00D20DE3" w:rsidRDefault="00D20DE3" w:rsidP="00560455">
      <w:pPr>
        <w:pStyle w:val="afe"/>
        <w:ind w:firstLineChars="0" w:firstLine="0"/>
      </w:pPr>
    </w:p>
    <w:p w14:paraId="3C2DC6E4" w14:textId="1BAD8AB8" w:rsidR="0079102E" w:rsidRDefault="00450AE8" w:rsidP="00450AE8">
      <w:pPr>
        <w:pStyle w:val="afe"/>
        <w:ind w:firstLine="200"/>
      </w:pPr>
      <w:r>
        <w:rPr>
          <w:rFonts w:hint="eastAsia"/>
        </w:rPr>
        <w:t>式</w:t>
      </w:r>
      <w:r>
        <w:fldChar w:fldCharType="begin"/>
      </w:r>
      <w:r>
        <w:instrText xml:space="preserve"> </w:instrText>
      </w:r>
      <w:r>
        <w:rPr>
          <w:rFonts w:hint="eastAsia"/>
        </w:rPr>
        <w:instrText>REF _Ref48120105 \h</w:instrText>
      </w:r>
      <w:r>
        <w:instrText xml:space="preserve"> </w:instrText>
      </w:r>
      <w:r>
        <w:fldChar w:fldCharType="separate"/>
      </w:r>
      <w:r w:rsidR="003C0474">
        <w:t>(</w:t>
      </w:r>
      <w:r w:rsidR="003C0474">
        <w:rPr>
          <w:noProof/>
        </w:rPr>
        <w:t>6</w:t>
      </w:r>
      <w:r w:rsidR="003C0474">
        <w:t>)</w:t>
      </w:r>
      <w:r>
        <w:fldChar w:fldCharType="end"/>
      </w:r>
      <w:r>
        <w:rPr>
          <w:rFonts w:hint="eastAsia"/>
        </w:rPr>
        <w:t>を</w:t>
      </w:r>
      <w:r w:rsidR="00BE155D">
        <w:rPr>
          <w:rFonts w:hint="eastAsia"/>
        </w:rPr>
        <w:t>初期条件</w:t>
      </w:r>
      <m:oMath>
        <m:r>
          <w:rPr>
            <w:rFonts w:ascii="Cambria Math" w:hAnsi="Cambria Math" w:hint="eastAsia"/>
          </w:rPr>
          <m:t>x=0</m:t>
        </m:r>
      </m:oMath>
      <w:r w:rsidR="00BE155D" w:rsidRPr="00DC3F62">
        <w:rPr>
          <w:rFonts w:hint="eastAsia"/>
        </w:rPr>
        <w:t>で</w:t>
      </w:r>
      <m:oMath>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oMath>
      <w:r>
        <w:rPr>
          <w:rFonts w:hint="eastAsia"/>
        </w:rPr>
        <w:t>の境界条件で定積分すると</w:t>
      </w:r>
      <w:r w:rsidR="00031671">
        <w:rPr>
          <w:rFonts w:hint="eastAsia"/>
        </w:rPr>
        <w:t>、</w:t>
      </w:r>
      <w:r w:rsidR="00227F61">
        <w:rPr>
          <w:rFonts w:hint="eastAsia"/>
        </w:rPr>
        <w:t>式</w:t>
      </w:r>
      <w:r w:rsidR="005E2D81">
        <w:fldChar w:fldCharType="begin"/>
      </w:r>
      <w:r w:rsidR="005E2D81">
        <w:instrText xml:space="preserve"> </w:instrText>
      </w:r>
      <w:r w:rsidR="005E2D81">
        <w:rPr>
          <w:rFonts w:hint="eastAsia"/>
        </w:rPr>
        <w:instrText>REF _Ref48945919 \h</w:instrText>
      </w:r>
      <w:r w:rsidR="005E2D81">
        <w:instrText xml:space="preserve"> </w:instrText>
      </w:r>
      <w:r w:rsidR="005E2D81">
        <w:fldChar w:fldCharType="separate"/>
      </w:r>
      <w:r w:rsidR="003C0474">
        <w:t>(</w:t>
      </w:r>
      <w:r w:rsidR="003C0474">
        <w:rPr>
          <w:noProof/>
        </w:rPr>
        <w:t>8</w:t>
      </w:r>
      <w:r w:rsidR="003C0474">
        <w:t>)</w:t>
      </w:r>
      <w:r w:rsidR="005E2D81">
        <w:fldChar w:fldCharType="end"/>
      </w:r>
      <w:r w:rsidR="00227F61">
        <w:rPr>
          <w:rFonts w:hint="eastAsia"/>
        </w:rPr>
        <w:t>のように表すことができる。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227F61" w14:paraId="37092952" w14:textId="77777777" w:rsidTr="0094644E">
        <w:tc>
          <w:tcPr>
            <w:tcW w:w="8221" w:type="dxa"/>
          </w:tcPr>
          <w:p w14:paraId="5C1C81EA" w14:textId="6367023C" w:rsidR="00227F61" w:rsidRPr="00982DB1" w:rsidRDefault="003C0474" w:rsidP="0094644E">
            <w:pPr>
              <w:pStyle w:val="afe"/>
              <w:ind w:firstLine="200"/>
              <w:rPr>
                <w:rFonts w:ascii="Century" w:eastAsia="游明朝" w:hAnsi="Century"/>
              </w:rPr>
            </w:pPr>
            <m:oMathPara>
              <m:oMath>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sub>
                </m:sSub>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rPr>
                          <m:t>c</m:t>
                        </m:r>
                      </m:sub>
                    </m:sSub>
                  </m:e>
                </m:d>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num>
                  <m:den>
                    <m:r>
                      <w:rPr>
                        <w:rFonts w:ascii="Cambria Math" w:hAnsi="Cambria Math"/>
                      </w:rPr>
                      <m:t>2</m:t>
                    </m:r>
                  </m:den>
                </m:f>
                <m:r>
                  <m:rPr>
                    <m:sty m:val="p"/>
                  </m:rP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oMath>
            </m:oMathPara>
          </w:p>
        </w:tc>
        <w:tc>
          <w:tcPr>
            <w:tcW w:w="702" w:type="dxa"/>
            <w:vAlign w:val="center"/>
          </w:tcPr>
          <w:p w14:paraId="4CB0D5DC" w14:textId="7D6BD338" w:rsidR="00227F61" w:rsidRDefault="00227F61" w:rsidP="0094644E">
            <w:pPr>
              <w:pStyle w:val="afd"/>
            </w:pPr>
            <w:bookmarkStart w:id="8" w:name="_Ref48945919"/>
            <w:r>
              <w:t>(</w:t>
            </w:r>
            <w:r w:rsidR="003C0474">
              <w:fldChar w:fldCharType="begin"/>
            </w:r>
            <w:r w:rsidR="003C0474">
              <w:instrText xml:space="preserve"> SEQ ( \* ARABIC </w:instrText>
            </w:r>
            <w:r w:rsidR="003C0474">
              <w:fldChar w:fldCharType="separate"/>
            </w:r>
            <w:r w:rsidR="003C0474">
              <w:rPr>
                <w:noProof/>
              </w:rPr>
              <w:t>8</w:t>
            </w:r>
            <w:r w:rsidR="003C0474">
              <w:rPr>
                <w:noProof/>
              </w:rPr>
              <w:fldChar w:fldCharType="end"/>
            </w:r>
            <w:r>
              <w:t>)</w:t>
            </w:r>
            <w:bookmarkEnd w:id="8"/>
          </w:p>
        </w:tc>
      </w:tr>
      <w:tr w:rsidR="00FA25DA" w14:paraId="37FDA5D0" w14:textId="77777777" w:rsidTr="0094644E">
        <w:tc>
          <w:tcPr>
            <w:tcW w:w="8221" w:type="dxa"/>
          </w:tcPr>
          <w:p w14:paraId="55D7CAF3" w14:textId="35B93789" w:rsidR="00FA25DA" w:rsidRPr="00982DB1" w:rsidRDefault="003C0474" w:rsidP="00FA25DA">
            <w:pPr>
              <w:pStyle w:val="afe"/>
              <w:ind w:firstLine="200"/>
              <w:rPr>
                <w:rFonts w:ascii="Century" w:eastAsia="游明朝" w:hAnsi="Century"/>
              </w:rPr>
            </w:pPr>
            <m:oMathPara>
              <m:oMath>
                <m:sSub>
                  <m:sSubPr>
                    <m:ctrlPr>
                      <w:rPr>
                        <w:rFonts w:ascii="Cambria Math" w:hAnsi="Cambria Math"/>
                        <w:i/>
                        <w:iCs/>
                      </w:rPr>
                    </m:ctrlPr>
                  </m:sSubPr>
                  <m:e>
                    <m:r>
                      <w:rPr>
                        <w:rFonts w:ascii="Cambria Math" w:hAnsi="Cambria Math"/>
                      </w:rPr>
                      <m:t>ε</m:t>
                    </m:r>
                  </m:e>
                  <m:sub>
                    <m:r>
                      <w:rPr>
                        <w:rFonts w:ascii="Cambria Math" w:hAnsi="Cambria Math"/>
                      </w:rPr>
                      <m:t>c</m:t>
                    </m:r>
                  </m:sub>
                </m:sSub>
                <m:r>
                  <w:rPr>
                    <w:rFonts w:ascii="Cambria Math" w:hAnsi="Cambria Math"/>
                  </w:rPr>
                  <m:t>=exp</m:t>
                </m:r>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hint="eastAsia"/>
                              </w:rPr>
                              <m:t>w</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h</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vent</m:t>
                            </m:r>
                          </m:sub>
                        </m:sSub>
                      </m:den>
                    </m:f>
                  </m:e>
                </m:d>
              </m:oMath>
            </m:oMathPara>
          </w:p>
        </w:tc>
        <w:tc>
          <w:tcPr>
            <w:tcW w:w="702" w:type="dxa"/>
            <w:vAlign w:val="center"/>
          </w:tcPr>
          <w:p w14:paraId="5291A1EB" w14:textId="5B710503" w:rsidR="00FA25DA" w:rsidRDefault="00FA25DA" w:rsidP="00FA25DA">
            <w:pPr>
              <w:pStyle w:val="afd"/>
            </w:pPr>
            <w:bookmarkStart w:id="9" w:name="_Ref48744838"/>
            <w:r>
              <w:t>(</w:t>
            </w:r>
            <w:r w:rsidR="003C0474">
              <w:fldChar w:fldCharType="begin"/>
            </w:r>
            <w:r w:rsidR="003C0474">
              <w:instrText xml:space="preserve"> SEQ ( \* ARABIC </w:instrText>
            </w:r>
            <w:r w:rsidR="003C0474">
              <w:fldChar w:fldCharType="separate"/>
            </w:r>
            <w:r w:rsidR="003C0474">
              <w:rPr>
                <w:noProof/>
              </w:rPr>
              <w:t>9</w:t>
            </w:r>
            <w:r w:rsidR="003C0474">
              <w:rPr>
                <w:noProof/>
              </w:rPr>
              <w:fldChar w:fldCharType="end"/>
            </w:r>
            <w:r>
              <w:t>)</w:t>
            </w:r>
            <w:bookmarkEnd w:id="9"/>
          </w:p>
        </w:tc>
      </w:tr>
    </w:tbl>
    <w:p w14:paraId="409A0E50" w14:textId="77777777" w:rsidR="00372140" w:rsidRDefault="00372140" w:rsidP="00372140">
      <w:pPr>
        <w:pStyle w:val="afe"/>
        <w:ind w:firstLine="200"/>
      </w:pPr>
      <w:r>
        <w:rPr>
          <w:rFonts w:hint="eastAsia"/>
        </w:rPr>
        <w:t>ここで、</w:t>
      </w:r>
    </w:p>
    <w:p w14:paraId="7123E209" w14:textId="5324A3DD" w:rsidR="00372140" w:rsidRPr="00F901F6" w:rsidRDefault="003C0474"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a</m:t>
            </m:r>
            <m:r>
              <w:rPr>
                <w:rFonts w:ascii="Cambria Math" w:hAnsi="Cambria Math" w:hint="eastAsia"/>
              </w:rPr>
              <m:t>s</m:t>
            </m:r>
          </m:sub>
        </m:sSub>
      </m:oMath>
      <w:r w:rsidR="00372140" w:rsidRPr="00F901F6">
        <w:tab/>
      </w:r>
      <w:r w:rsidR="00372140" w:rsidRPr="00F901F6">
        <w:tab/>
      </w:r>
      <w:r w:rsidR="00372140" w:rsidRPr="00F901F6">
        <w:rPr>
          <w:rFonts w:hint="eastAsia"/>
        </w:rPr>
        <w:t>：通気層の代表空気温度（℃）</w:t>
      </w:r>
    </w:p>
    <w:p w14:paraId="08A35E59" w14:textId="15AD8CCE" w:rsidR="00372140" w:rsidRPr="00F901F6" w:rsidRDefault="003C0474" w:rsidP="00F901F6">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372140" w:rsidRPr="00F901F6">
        <w:tab/>
      </w:r>
      <w:r w:rsidR="00372140" w:rsidRPr="00F901F6">
        <w:tab/>
      </w:r>
      <w:r w:rsidR="00372140" w:rsidRPr="00F901F6">
        <w:rPr>
          <w:rFonts w:hint="eastAsia"/>
        </w:rPr>
        <w:t>：</w:t>
      </w:r>
      <w:r w:rsidR="00AF4DA6" w:rsidRPr="00AF4DA6">
        <w:rPr>
          <w:rFonts w:hint="eastAsia"/>
        </w:rPr>
        <w:t>通気層に面する</w:t>
      </w:r>
      <w:r w:rsidR="00372140" w:rsidRPr="00F901F6">
        <w:rPr>
          <w:rFonts w:hint="eastAsia"/>
        </w:rPr>
        <w:t>面</w:t>
      </w:r>
      <w:r w:rsidR="00372140" w:rsidRPr="00F901F6">
        <w:rPr>
          <w:rFonts w:hint="eastAsia"/>
        </w:rPr>
        <w:t>1</w:t>
      </w:r>
      <w:r w:rsidR="00372140" w:rsidRPr="00F901F6">
        <w:rPr>
          <w:rFonts w:hint="eastAsia"/>
        </w:rPr>
        <w:t>の表面温度（℃）</w:t>
      </w:r>
    </w:p>
    <w:p w14:paraId="7E671F2C" w14:textId="3DFF829E" w:rsidR="00372140" w:rsidRPr="00F901F6" w:rsidRDefault="003C0474" w:rsidP="00F901F6">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372140" w:rsidRPr="00F901F6">
        <w:tab/>
      </w:r>
      <w:r w:rsidR="00372140" w:rsidRPr="00F901F6">
        <w:tab/>
      </w:r>
      <w:r w:rsidR="00372140" w:rsidRPr="00F901F6">
        <w:rPr>
          <w:rFonts w:hint="eastAsia"/>
        </w:rPr>
        <w:t>：</w:t>
      </w:r>
      <w:r w:rsidR="00AF4DA6" w:rsidRPr="00AF4DA6">
        <w:rPr>
          <w:rFonts w:hint="eastAsia"/>
        </w:rPr>
        <w:t>通気層に面する</w:t>
      </w:r>
      <w:r w:rsidR="00372140" w:rsidRPr="00F901F6">
        <w:rPr>
          <w:rFonts w:hint="eastAsia"/>
        </w:rPr>
        <w:t>面</w:t>
      </w:r>
      <w:r w:rsidR="00372140" w:rsidRPr="00F901F6">
        <w:t>2</w:t>
      </w:r>
      <w:r w:rsidR="00372140" w:rsidRPr="00F901F6">
        <w:rPr>
          <w:rFonts w:hint="eastAsia"/>
        </w:rPr>
        <w:t>の表面温度（℃）</w:t>
      </w:r>
    </w:p>
    <w:p w14:paraId="5523C695" w14:textId="6501B586" w:rsidR="00372140" w:rsidRPr="00F901F6" w:rsidRDefault="003C0474" w:rsidP="00F901F6">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in</m:t>
            </m:r>
          </m:sub>
        </m:sSub>
      </m:oMath>
      <w:r w:rsidR="00372140" w:rsidRPr="00F901F6">
        <w:tab/>
      </w:r>
      <w:r w:rsidR="00372140" w:rsidRPr="00F901F6">
        <w:tab/>
      </w:r>
      <w:r w:rsidR="00372140" w:rsidRPr="00F901F6">
        <w:rPr>
          <w:rFonts w:hint="eastAsia"/>
        </w:rPr>
        <w:t>：通気層の入口の空気温度（℃）</w:t>
      </w:r>
    </w:p>
    <w:p w14:paraId="305FCDA6" w14:textId="77777777" w:rsidR="00372140" w:rsidRPr="00F901F6" w:rsidRDefault="003C0474" w:rsidP="00F901F6">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372140" w:rsidRPr="00F901F6">
        <w:tab/>
      </w:r>
      <w:r w:rsidR="00372140" w:rsidRPr="00F901F6">
        <w:tab/>
      </w:r>
      <w:r w:rsidR="00372140" w:rsidRPr="00F901F6">
        <w:rPr>
          <w:rFonts w:hint="eastAsia"/>
        </w:rPr>
        <w:t>：通気層の対流熱伝達率（</w:t>
      </w:r>
      <w:r w:rsidR="00372140" w:rsidRPr="00F901F6">
        <w:rPr>
          <w:rFonts w:hint="eastAsia"/>
        </w:rPr>
        <w:t>W/(m</w:t>
      </w:r>
      <w:r w:rsidR="00372140" w:rsidRPr="00D521BB">
        <w:rPr>
          <w:rFonts w:hint="eastAsia"/>
          <w:vertAlign w:val="superscript"/>
        </w:rPr>
        <w:t>2</w:t>
      </w:r>
      <w:r w:rsidR="00372140" w:rsidRPr="00F901F6">
        <w:rPr>
          <w:rFonts w:hint="eastAsia"/>
        </w:rPr>
        <w:t>・</w:t>
      </w:r>
      <w:r w:rsidR="00372140" w:rsidRPr="00F901F6">
        <w:rPr>
          <w:rFonts w:hint="eastAsia"/>
        </w:rPr>
        <w:t>K)</w:t>
      </w:r>
      <w:r w:rsidR="00372140" w:rsidRPr="00F901F6">
        <w:rPr>
          <w:rFonts w:hint="eastAsia"/>
        </w:rPr>
        <w:t>）</w:t>
      </w:r>
    </w:p>
    <w:p w14:paraId="36F629DF" w14:textId="77777777" w:rsidR="000E7780" w:rsidRPr="00F901F6" w:rsidRDefault="003C0474" w:rsidP="000E7780">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0E7780" w:rsidRPr="00F901F6">
        <w:tab/>
      </w:r>
      <w:r w:rsidR="000E7780" w:rsidRPr="00F901F6">
        <w:tab/>
      </w:r>
      <w:r w:rsidR="000E7780" w:rsidRPr="00F901F6">
        <w:rPr>
          <w:rFonts w:hint="eastAsia"/>
        </w:rPr>
        <w:t>：通気層の長さ（</w:t>
      </w:r>
      <w:r w:rsidR="000E7780" w:rsidRPr="00F901F6">
        <w:rPr>
          <w:rFonts w:hint="eastAsia"/>
        </w:rPr>
        <w:t>m</w:t>
      </w:r>
      <w:r w:rsidR="000E7780" w:rsidRPr="00F901F6">
        <w:rPr>
          <w:rFonts w:hint="eastAsia"/>
        </w:rPr>
        <w:t>）</w:t>
      </w:r>
    </w:p>
    <w:p w14:paraId="1CB11B8B" w14:textId="77777777" w:rsidR="000E7780" w:rsidRPr="00F901F6" w:rsidRDefault="003C0474" w:rsidP="000E7780">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0E7780" w:rsidRPr="00F901F6">
        <w:tab/>
      </w:r>
      <w:r w:rsidR="000E7780" w:rsidRPr="00F901F6">
        <w:tab/>
      </w:r>
      <w:r w:rsidR="000E7780" w:rsidRPr="00F901F6">
        <w:rPr>
          <w:rFonts w:hint="eastAsia"/>
        </w:rPr>
        <w:t>：通気層の</w:t>
      </w:r>
      <w:r w:rsidR="000E7780">
        <w:rPr>
          <w:rFonts w:hint="eastAsia"/>
        </w:rPr>
        <w:t>幅</w:t>
      </w:r>
      <w:r w:rsidR="000E7780" w:rsidRPr="00F901F6">
        <w:rPr>
          <w:rFonts w:hint="eastAsia"/>
        </w:rPr>
        <w:t>（</w:t>
      </w:r>
      <w:r w:rsidR="000E7780" w:rsidRPr="00F901F6">
        <w:rPr>
          <w:rFonts w:hint="eastAsia"/>
        </w:rPr>
        <w:t>m</w:t>
      </w:r>
      <w:r w:rsidR="000E7780" w:rsidRPr="00F901F6">
        <w:rPr>
          <w:rFonts w:hint="eastAsia"/>
        </w:rPr>
        <w:t>）</w:t>
      </w:r>
    </w:p>
    <w:p w14:paraId="5592EF37" w14:textId="77777777" w:rsidR="00372140" w:rsidRPr="00F901F6" w:rsidRDefault="003C0474" w:rsidP="00F901F6">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372140" w:rsidRPr="00F901F6">
        <w:tab/>
      </w:r>
      <w:r w:rsidR="00372140" w:rsidRPr="00F901F6">
        <w:tab/>
      </w:r>
      <w:r w:rsidR="00372140" w:rsidRPr="00F901F6">
        <w:rPr>
          <w:rFonts w:hint="eastAsia"/>
        </w:rPr>
        <w:t>：通気層内の通気風量（</w:t>
      </w:r>
      <w:r w:rsidR="00372140" w:rsidRPr="00F901F6">
        <w:rPr>
          <w:rFonts w:hint="eastAsia"/>
        </w:rPr>
        <w:t>m</w:t>
      </w:r>
      <w:r w:rsidR="00372140" w:rsidRPr="00D521BB">
        <w:rPr>
          <w:vertAlign w:val="superscript"/>
        </w:rPr>
        <w:t>3</w:t>
      </w:r>
      <w:r w:rsidR="00372140" w:rsidRPr="00F901F6">
        <w:t>/s</w:t>
      </w:r>
      <w:r w:rsidR="00372140" w:rsidRPr="00F901F6">
        <w:rPr>
          <w:rFonts w:hint="eastAsia"/>
        </w:rPr>
        <w:t>）</w:t>
      </w:r>
    </w:p>
    <w:p w14:paraId="00B3AD1B" w14:textId="77777777" w:rsidR="00372140" w:rsidRPr="00F901F6" w:rsidRDefault="003C0474" w:rsidP="00F901F6">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372140" w:rsidRPr="00F901F6">
        <w:tab/>
      </w:r>
      <w:r w:rsidR="00372140" w:rsidRPr="00F901F6">
        <w:tab/>
      </w:r>
      <w:r w:rsidR="00372140" w:rsidRPr="00F901F6">
        <w:rPr>
          <w:rFonts w:hint="eastAsia"/>
        </w:rPr>
        <w:t>：空気の定圧比熱（</w:t>
      </w:r>
      <w:r w:rsidR="00372140" w:rsidRPr="00F901F6">
        <w:t>J/(</w:t>
      </w:r>
      <w:r w:rsidR="00372140" w:rsidRPr="00F901F6">
        <w:rPr>
          <w:rFonts w:hint="eastAsia"/>
        </w:rPr>
        <w:t>kg</w:t>
      </w:r>
      <w:r w:rsidR="00372140" w:rsidRPr="00F901F6">
        <w:rPr>
          <w:rFonts w:hint="eastAsia"/>
        </w:rPr>
        <w:t>・</w:t>
      </w:r>
      <w:r w:rsidR="00372140" w:rsidRPr="00F901F6">
        <w:rPr>
          <w:rFonts w:hint="eastAsia"/>
        </w:rPr>
        <w:t>K</w:t>
      </w:r>
      <w:r w:rsidR="00372140" w:rsidRPr="00F901F6">
        <w:t>)</w:t>
      </w:r>
      <w:r w:rsidR="00372140" w:rsidRPr="00F901F6">
        <w:rPr>
          <w:rFonts w:hint="eastAsia"/>
        </w:rPr>
        <w:t>）（</w:t>
      </w:r>
      <w:r w:rsidR="00372140" w:rsidRPr="00F901F6">
        <w:rPr>
          <w:rFonts w:hint="eastAsia"/>
        </w:rPr>
        <w:t>=</w:t>
      </w:r>
      <w:r w:rsidR="00372140" w:rsidRPr="00F901F6">
        <w:t>1.</w:t>
      </w:r>
      <w:r w:rsidR="00372140" w:rsidRPr="00F901F6">
        <w:rPr>
          <w:rFonts w:hint="eastAsia"/>
        </w:rPr>
        <w:t>006</w:t>
      </w:r>
      <w:r w:rsidR="00372140" w:rsidRPr="00F901F6">
        <w:rPr>
          <w:rFonts w:hint="eastAsia"/>
        </w:rPr>
        <w:t>）</w:t>
      </w:r>
    </w:p>
    <w:p w14:paraId="08048495" w14:textId="77777777" w:rsidR="00372140" w:rsidRPr="00F901F6" w:rsidRDefault="003C0474" w:rsidP="00F901F6">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372140" w:rsidRPr="00F901F6">
        <w:tab/>
      </w:r>
      <w:r w:rsidR="00372140" w:rsidRPr="00F901F6">
        <w:tab/>
      </w:r>
      <w:r w:rsidR="00372140" w:rsidRPr="00F901F6">
        <w:rPr>
          <w:rFonts w:hint="eastAsia"/>
        </w:rPr>
        <w:t>：空気の密度（</w:t>
      </w:r>
      <w:r w:rsidR="00372140" w:rsidRPr="00F901F6">
        <w:rPr>
          <w:rFonts w:hint="eastAsia"/>
        </w:rPr>
        <w:t>k</w:t>
      </w:r>
      <w:r w:rsidR="00372140" w:rsidRPr="00F901F6">
        <w:t>g/</w:t>
      </w:r>
      <w:r w:rsidR="00372140" w:rsidRPr="00F901F6">
        <w:rPr>
          <w:rFonts w:hint="eastAsia"/>
        </w:rPr>
        <w:t xml:space="preserve"> m</w:t>
      </w:r>
      <w:r w:rsidR="00372140" w:rsidRPr="00D521BB">
        <w:rPr>
          <w:vertAlign w:val="superscript"/>
        </w:rPr>
        <w:t>3</w:t>
      </w:r>
      <w:r w:rsidR="00372140" w:rsidRPr="00F901F6">
        <w:rPr>
          <w:rFonts w:hint="eastAsia"/>
        </w:rPr>
        <w:t>）（</w:t>
      </w:r>
      <w:r w:rsidR="00372140" w:rsidRPr="00F901F6">
        <w:rPr>
          <w:rFonts w:hint="eastAsia"/>
        </w:rPr>
        <w:t>=</w:t>
      </w:r>
      <w:r w:rsidR="00372140" w:rsidRPr="00F901F6">
        <w:t>1.2</w:t>
      </w:r>
      <w:r w:rsidR="00372140" w:rsidRPr="00F901F6">
        <w:rPr>
          <w:rFonts w:hint="eastAsia"/>
        </w:rPr>
        <w:t>）</w:t>
      </w:r>
    </w:p>
    <w:p w14:paraId="53215C0F" w14:textId="305EFC35" w:rsidR="00DC3F62" w:rsidRDefault="00372140" w:rsidP="00372140">
      <w:pPr>
        <w:pStyle w:val="afe"/>
        <w:ind w:firstLineChars="0" w:firstLine="0"/>
      </w:pPr>
      <w:r>
        <w:rPr>
          <w:rFonts w:hint="eastAsia"/>
        </w:rPr>
        <w:t>である。</w:t>
      </w:r>
    </w:p>
    <w:p w14:paraId="0645B43A" w14:textId="07D6A187" w:rsidR="00F87DA9" w:rsidRDefault="00F87DA9" w:rsidP="00560455">
      <w:pPr>
        <w:pStyle w:val="afe"/>
        <w:ind w:firstLineChars="0" w:firstLine="0"/>
      </w:pPr>
    </w:p>
    <w:p w14:paraId="4FFF7CE7" w14:textId="2EA73ED3" w:rsidR="00733E37" w:rsidRDefault="001F0F4B" w:rsidP="00560455">
      <w:pPr>
        <w:pStyle w:val="afe"/>
        <w:ind w:firstLineChars="0" w:firstLine="0"/>
      </w:pPr>
      <w:r>
        <w:rPr>
          <w:rFonts w:hint="eastAsia"/>
        </w:rPr>
        <w:t>式</w:t>
      </w:r>
      <w:r>
        <w:fldChar w:fldCharType="begin"/>
      </w:r>
      <w:r>
        <w:instrText xml:space="preserve"> </w:instrText>
      </w:r>
      <w:r>
        <w:rPr>
          <w:rFonts w:hint="eastAsia"/>
        </w:rPr>
        <w:instrText>REF _Ref48945919 \h</w:instrText>
      </w:r>
      <w:r>
        <w:instrText xml:space="preserve"> </w:instrText>
      </w:r>
      <w:r>
        <w:fldChar w:fldCharType="separate"/>
      </w:r>
      <w:r w:rsidR="003C0474">
        <w:t>(</w:t>
      </w:r>
      <w:r w:rsidR="003C0474">
        <w:rPr>
          <w:noProof/>
        </w:rPr>
        <w:t>8</w:t>
      </w:r>
      <w:r w:rsidR="003C0474">
        <w:t>)</w:t>
      </w:r>
      <w:r>
        <w:fldChar w:fldCharType="end"/>
      </w:r>
      <w:r>
        <w:rPr>
          <w:rFonts w:hint="eastAsia"/>
        </w:rPr>
        <w:t>で求められる</w:t>
      </w:r>
      <m:oMath>
        <m:sSub>
          <m:sSubPr>
            <m:ctrlPr>
              <w:rPr>
                <w:rFonts w:ascii="Cambria Math" w:hAnsi="Cambria Math"/>
              </w:rPr>
            </m:ctrlPr>
          </m:sSubPr>
          <m:e>
            <m:r>
              <w:rPr>
                <w:rFonts w:ascii="Cambria Math" w:hAnsi="Cambria Math"/>
              </w:rPr>
              <m:t>θ</m:t>
            </m:r>
          </m:e>
          <m:sub>
            <m:r>
              <w:rPr>
                <w:rFonts w:ascii="Cambria Math" w:hAnsi="Cambria Math"/>
              </w:rPr>
              <m:t>a</m:t>
            </m:r>
            <m:r>
              <w:rPr>
                <w:rFonts w:ascii="Cambria Math" w:hAnsi="Cambria Math" w:hint="eastAsia"/>
              </w:rPr>
              <m:t>s</m:t>
            </m:r>
          </m:sub>
        </m:sSub>
      </m:oMath>
      <w:r>
        <w:rPr>
          <w:rFonts w:hint="eastAsia"/>
        </w:rPr>
        <w:t>は通気層の代表空気温度であるので、</w:t>
      </w:r>
      <w:r w:rsidRPr="00CE7C23">
        <w:rPr>
          <w:rFonts w:hint="eastAsia"/>
        </w:rPr>
        <w:t>通気層の平均温度</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Pr>
          <w:rFonts w:hint="eastAsia"/>
        </w:rPr>
        <w:t>を求める方法を検討する。通気層</w:t>
      </w:r>
      <w:r w:rsidR="00733E37" w:rsidRPr="00733E37">
        <w:rPr>
          <w:rFonts w:hint="eastAsia"/>
        </w:rPr>
        <w:t>入口からの距離</w:t>
      </w:r>
      <m:oMath>
        <m:r>
          <w:rPr>
            <w:rFonts w:ascii="Cambria Math" w:hAnsi="Cambria Math"/>
          </w:rPr>
          <m:t>h</m:t>
        </m:r>
      </m:oMath>
      <w:r w:rsidR="00733E37" w:rsidRPr="00733E37">
        <w:rPr>
          <w:rFonts w:hint="eastAsia"/>
        </w:rPr>
        <w:t>における通気層</w:t>
      </w:r>
      <w:r>
        <w:rPr>
          <w:rFonts w:hint="eastAsia"/>
        </w:rPr>
        <w:t>の</w:t>
      </w:r>
      <w:r w:rsidR="00733E37" w:rsidRPr="00733E37">
        <w:rPr>
          <w:rFonts w:hint="eastAsia"/>
        </w:rPr>
        <w:t>温度</w:t>
      </w:r>
      <m:oMath>
        <m:sSub>
          <m:sSubPr>
            <m:ctrlPr>
              <w:rPr>
                <w:rFonts w:ascii="Cambria Math" w:hAnsi="Cambria Math"/>
                <w:i/>
              </w:rPr>
            </m:ctrlPr>
          </m:sSubPr>
          <m:e>
            <m:r>
              <w:rPr>
                <w:rFonts w:ascii="Cambria Math" w:hAnsi="Cambria Math"/>
              </w:rPr>
              <m:t>θ</m:t>
            </m:r>
          </m:e>
          <m:sub>
            <m:r>
              <w:rPr>
                <w:rFonts w:ascii="Cambria Math" w:hAnsi="Cambria Math"/>
              </w:rPr>
              <m:t>as</m:t>
            </m:r>
          </m:sub>
        </m:sSub>
        <m:d>
          <m:dPr>
            <m:ctrlPr>
              <w:rPr>
                <w:rFonts w:ascii="Cambria Math" w:hAnsi="Cambria Math"/>
                <w:i/>
              </w:rPr>
            </m:ctrlPr>
          </m:dPr>
          <m:e>
            <m:r>
              <w:rPr>
                <w:rFonts w:ascii="Cambria Math" w:hAnsi="Cambria Math"/>
              </w:rPr>
              <m:t>h</m:t>
            </m:r>
          </m:e>
        </m:d>
      </m:oMath>
      <w:r w:rsidR="00733E37" w:rsidRPr="00733E37">
        <w:rPr>
          <w:rFonts w:hint="eastAsia"/>
        </w:rPr>
        <w:t>は</w:t>
      </w:r>
      <w:r w:rsidR="00733E37">
        <w:rPr>
          <w:rFonts w:hint="eastAsia"/>
        </w:rPr>
        <w:t>、</w:t>
      </w:r>
      <w:r w:rsidR="00733E37" w:rsidRPr="00733E37">
        <w:rPr>
          <w:rFonts w:hint="eastAsia"/>
        </w:rPr>
        <w:t>式</w:t>
      </w:r>
      <w:r w:rsidR="002A2C7F">
        <w:fldChar w:fldCharType="begin"/>
      </w:r>
      <w:r w:rsidR="002A2C7F">
        <w:instrText xml:space="preserve"> </w:instrText>
      </w:r>
      <w:r w:rsidR="002A2C7F">
        <w:rPr>
          <w:rFonts w:hint="eastAsia"/>
        </w:rPr>
        <w:instrText>REF _Ref53396580 \h</w:instrText>
      </w:r>
      <w:r w:rsidR="002A2C7F">
        <w:instrText xml:space="preserve"> </w:instrText>
      </w:r>
      <w:r w:rsidR="002A2C7F">
        <w:fldChar w:fldCharType="separate"/>
      </w:r>
      <w:r w:rsidR="003C0474">
        <w:t>(</w:t>
      </w:r>
      <w:r w:rsidR="003C0474">
        <w:rPr>
          <w:noProof/>
        </w:rPr>
        <w:t>10</w:t>
      </w:r>
      <w:r w:rsidR="003C0474">
        <w:t>)</w:t>
      </w:r>
      <w:r w:rsidR="002A2C7F">
        <w:fldChar w:fldCharType="end"/>
      </w:r>
      <w:r w:rsidR="00733E37" w:rsidRPr="00733E37">
        <w:rPr>
          <w:rFonts w:hint="eastAsia"/>
        </w:rPr>
        <w:t>で表される。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733E37" w14:paraId="05FA6D15" w14:textId="77777777" w:rsidTr="00FF786B">
        <w:tc>
          <w:tcPr>
            <w:tcW w:w="8221" w:type="dxa"/>
          </w:tcPr>
          <w:p w14:paraId="0488CA83" w14:textId="5CC34B1F" w:rsidR="00733E37" w:rsidRPr="00982DB1" w:rsidRDefault="003C0474" w:rsidP="00FF786B">
            <w:pPr>
              <w:pStyle w:val="afe"/>
              <w:ind w:firstLine="200"/>
              <w:rPr>
                <w:rFonts w:ascii="Century" w:eastAsia="游明朝" w:hAnsi="Century"/>
              </w:rPr>
            </w:pPr>
            <m:oMathPara>
              <m:oMath>
                <m:sSub>
                  <m:sSubPr>
                    <m:ctrlPr>
                      <w:rPr>
                        <w:rFonts w:ascii="Cambria Math" w:hAnsi="Cambria Math"/>
                        <w:i/>
                      </w:rPr>
                    </m:ctrlPr>
                  </m:sSubPr>
                  <m:e>
                    <m:r>
                      <w:rPr>
                        <w:rFonts w:ascii="Cambria Math" w:hAnsi="Cambria Math"/>
                      </w:rPr>
                      <m:t>θ</m:t>
                    </m:r>
                  </m:e>
                  <m:sub>
                    <m:r>
                      <w:rPr>
                        <w:rFonts w:ascii="Cambria Math" w:hAnsi="Cambria Math"/>
                      </w:rPr>
                      <m:t>as</m:t>
                    </m:r>
                  </m:sub>
                </m:sSub>
                <m:d>
                  <m:dPr>
                    <m:ctrlPr>
                      <w:rPr>
                        <w:rFonts w:ascii="Cambria Math" w:hAnsi="Cambria Math"/>
                        <w:i/>
                      </w:rPr>
                    </m:ctrlPr>
                  </m:dPr>
                  <m:e>
                    <m:r>
                      <w:rPr>
                        <w:rFonts w:ascii="Cambria Math" w:hAnsi="Cambria Math"/>
                      </w:rPr>
                      <m:t>h</m:t>
                    </m:r>
                  </m:e>
                </m:d>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rPr>
                          <m:t>c</m:t>
                        </m:r>
                      </m:sub>
                    </m:sSub>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r>
                  <m:rPr>
                    <m:sty m:val="p"/>
                  </m:rP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m:oMathPara>
          </w:p>
        </w:tc>
        <w:tc>
          <w:tcPr>
            <w:tcW w:w="702" w:type="dxa"/>
            <w:vAlign w:val="center"/>
          </w:tcPr>
          <w:p w14:paraId="0ECDBDE3" w14:textId="2B2EF1AF" w:rsidR="00733E37" w:rsidRDefault="00733E37" w:rsidP="00FF786B">
            <w:pPr>
              <w:pStyle w:val="afd"/>
            </w:pPr>
            <w:bookmarkStart w:id="10" w:name="_Ref53396580"/>
            <w:r>
              <w:t>(</w:t>
            </w:r>
            <w:r w:rsidR="003C0474">
              <w:fldChar w:fldCharType="begin"/>
            </w:r>
            <w:r w:rsidR="003C0474">
              <w:instrText xml:space="preserve"> SEQ ( \* ARABIC </w:instrText>
            </w:r>
            <w:r w:rsidR="003C0474">
              <w:fldChar w:fldCharType="separate"/>
            </w:r>
            <w:r w:rsidR="003C0474">
              <w:rPr>
                <w:noProof/>
              </w:rPr>
              <w:t>10</w:t>
            </w:r>
            <w:r w:rsidR="003C0474">
              <w:rPr>
                <w:noProof/>
              </w:rPr>
              <w:fldChar w:fldCharType="end"/>
            </w:r>
            <w:r>
              <w:t>)</w:t>
            </w:r>
            <w:bookmarkEnd w:id="10"/>
          </w:p>
        </w:tc>
      </w:tr>
      <w:tr w:rsidR="00733E37" w14:paraId="4A6184A0" w14:textId="77777777" w:rsidTr="00FF786B">
        <w:tc>
          <w:tcPr>
            <w:tcW w:w="8221" w:type="dxa"/>
          </w:tcPr>
          <w:p w14:paraId="3A4C30A1" w14:textId="5B766499" w:rsidR="00733E37" w:rsidRDefault="003C0474" w:rsidP="00733E37">
            <w:pPr>
              <w:pStyle w:val="afe"/>
              <w:ind w:firstLine="200"/>
              <w:rPr>
                <w:rFonts w:ascii="Century" w:eastAsia="游明朝" w:hAnsi="Century"/>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num>
                  <m:den>
                    <m:r>
                      <w:rPr>
                        <w:rFonts w:ascii="Cambria Math" w:hAnsi="Cambria Math"/>
                      </w:rPr>
                      <m:t>2</m:t>
                    </m:r>
                  </m:den>
                </m:f>
              </m:oMath>
            </m:oMathPara>
          </w:p>
        </w:tc>
        <w:tc>
          <w:tcPr>
            <w:tcW w:w="702" w:type="dxa"/>
            <w:vAlign w:val="center"/>
          </w:tcPr>
          <w:p w14:paraId="17F26D8D" w14:textId="44D969FF" w:rsidR="00733E37" w:rsidRDefault="00733E37" w:rsidP="00733E37">
            <w:pPr>
              <w:pStyle w:val="afd"/>
            </w:pPr>
            <w:bookmarkStart w:id="11" w:name="_Ref53396623"/>
            <w:r>
              <w:t>(</w:t>
            </w:r>
            <w:r w:rsidR="003C0474">
              <w:fldChar w:fldCharType="begin"/>
            </w:r>
            <w:r w:rsidR="003C0474">
              <w:instrText xml:space="preserve"> SEQ ( \* ARABIC </w:instrText>
            </w:r>
            <w:r w:rsidR="003C0474">
              <w:fldChar w:fldCharType="separate"/>
            </w:r>
            <w:r w:rsidR="003C0474">
              <w:rPr>
                <w:noProof/>
              </w:rPr>
              <w:t>11</w:t>
            </w:r>
            <w:r w:rsidR="003C0474">
              <w:rPr>
                <w:noProof/>
              </w:rPr>
              <w:fldChar w:fldCharType="end"/>
            </w:r>
            <w:r>
              <w:t>)</w:t>
            </w:r>
            <w:bookmarkEnd w:id="11"/>
          </w:p>
        </w:tc>
      </w:tr>
      <w:tr w:rsidR="00733E37" w14:paraId="63C2F940" w14:textId="77777777" w:rsidTr="00FF786B">
        <w:tc>
          <w:tcPr>
            <w:tcW w:w="8221" w:type="dxa"/>
          </w:tcPr>
          <w:p w14:paraId="67919A68" w14:textId="77BE631A" w:rsidR="00733E37" w:rsidRDefault="003C0474" w:rsidP="00733E37">
            <w:pPr>
              <w:pStyle w:val="afe"/>
              <w:ind w:firstLine="200"/>
              <w:rPr>
                <w:rFonts w:ascii="Century" w:eastAsia="游明朝" w:hAnsi="Century"/>
              </w:rPr>
            </w:pPr>
            <m:oMathPara>
              <m:oMath>
                <m:sSub>
                  <m:sSubPr>
                    <m:ctrlPr>
                      <w:rPr>
                        <w:rFonts w:ascii="Cambria Math" w:hAnsi="Cambria Math"/>
                        <w:i/>
                        <w:iCs/>
                      </w:rPr>
                    </m:ctrlPr>
                  </m:sSubPr>
                  <m:e>
                    <m:r>
                      <w:rPr>
                        <w:rFonts w:ascii="Cambria Math" w:hAnsi="Cambria Math"/>
                      </w:rPr>
                      <m:t>ε</m:t>
                    </m:r>
                  </m:e>
                  <m:sub>
                    <m:r>
                      <w:rPr>
                        <w:rFonts w:ascii="Cambria Math" w:hAnsi="Cambria Math"/>
                      </w:rPr>
                      <m:t>c</m:t>
                    </m:r>
                  </m:sub>
                </m:sSub>
                <m:r>
                  <w:rPr>
                    <w:rFonts w:ascii="Cambria Math" w:hAnsi="Cambria Math"/>
                  </w:rPr>
                  <m:t>=exp</m:t>
                </m:r>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hint="eastAsia"/>
                              </w:rPr>
                              <m:t>w</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h</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vent</m:t>
                            </m:r>
                          </m:sub>
                        </m:sSub>
                      </m:den>
                    </m:f>
                  </m:e>
                </m:d>
              </m:oMath>
            </m:oMathPara>
          </w:p>
        </w:tc>
        <w:tc>
          <w:tcPr>
            <w:tcW w:w="702" w:type="dxa"/>
            <w:vAlign w:val="center"/>
          </w:tcPr>
          <w:p w14:paraId="57DD66F0" w14:textId="5619F31D" w:rsidR="00733E37" w:rsidRDefault="00733E37" w:rsidP="00733E37">
            <w:pPr>
              <w:pStyle w:val="afd"/>
            </w:pPr>
            <w:r>
              <w:t>(</w:t>
            </w:r>
            <w:r w:rsidR="003C0474">
              <w:fldChar w:fldCharType="begin"/>
            </w:r>
            <w:r w:rsidR="003C0474">
              <w:instrText xml:space="preserve"> SEQ ( \* ARABIC </w:instrText>
            </w:r>
            <w:r w:rsidR="003C0474">
              <w:fldChar w:fldCharType="separate"/>
            </w:r>
            <w:r w:rsidR="003C0474">
              <w:rPr>
                <w:noProof/>
              </w:rPr>
              <w:t>12</w:t>
            </w:r>
            <w:r w:rsidR="003C0474">
              <w:rPr>
                <w:noProof/>
              </w:rPr>
              <w:fldChar w:fldCharType="end"/>
            </w:r>
            <w:r>
              <w:t>)</w:t>
            </w:r>
          </w:p>
        </w:tc>
      </w:tr>
    </w:tbl>
    <w:p w14:paraId="004617E2" w14:textId="77777777" w:rsidR="00CE7C23" w:rsidRDefault="00CE7C23" w:rsidP="00CE7C23">
      <w:pPr>
        <w:pStyle w:val="afe"/>
        <w:ind w:firstLine="200"/>
      </w:pPr>
      <w:r>
        <w:rPr>
          <w:rFonts w:hint="eastAsia"/>
        </w:rPr>
        <w:t>ここで、</w:t>
      </w:r>
    </w:p>
    <w:p w14:paraId="1C0EE623" w14:textId="1A03452C" w:rsidR="00CE7C23" w:rsidRPr="00F901F6" w:rsidRDefault="003C0474" w:rsidP="00CE7C23">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rPr>
              <m:t>as</m:t>
            </m:r>
          </m:sub>
        </m:sSub>
        <m:d>
          <m:dPr>
            <m:ctrlPr>
              <w:rPr>
                <w:rFonts w:ascii="Cambria Math" w:hAnsi="Cambria Math"/>
                <w:i/>
              </w:rPr>
            </m:ctrlPr>
          </m:dPr>
          <m:e>
            <m:r>
              <w:rPr>
                <w:rFonts w:ascii="Cambria Math" w:hAnsi="Cambria Math"/>
              </w:rPr>
              <m:t>h</m:t>
            </m:r>
          </m:e>
        </m:d>
      </m:oMath>
      <w:r w:rsidR="00CE7C23" w:rsidRPr="00F901F6">
        <w:tab/>
      </w:r>
      <w:r w:rsidR="00CE7C23" w:rsidRPr="00F901F6">
        <w:tab/>
      </w:r>
      <w:r w:rsidR="00CE7C23" w:rsidRPr="00F901F6">
        <w:rPr>
          <w:rFonts w:hint="eastAsia"/>
        </w:rPr>
        <w:t>：</w:t>
      </w:r>
      <w:r w:rsidR="001F0F4B">
        <w:rPr>
          <w:rFonts w:hint="eastAsia"/>
        </w:rPr>
        <w:t>通気層</w:t>
      </w:r>
      <w:r w:rsidR="001F0F4B" w:rsidRPr="00733E37">
        <w:rPr>
          <w:rFonts w:hint="eastAsia"/>
        </w:rPr>
        <w:t>入口からの距離</w:t>
      </w:r>
      <m:oMath>
        <m:r>
          <w:rPr>
            <w:rFonts w:ascii="Cambria Math" w:hAnsi="Cambria Math"/>
          </w:rPr>
          <m:t>h</m:t>
        </m:r>
      </m:oMath>
      <w:r w:rsidR="001F0F4B" w:rsidRPr="00733E37">
        <w:rPr>
          <w:rFonts w:hint="eastAsia"/>
        </w:rPr>
        <w:t>における通気層</w:t>
      </w:r>
      <w:r w:rsidR="001F0F4B">
        <w:rPr>
          <w:rFonts w:hint="eastAsia"/>
        </w:rPr>
        <w:t>の</w:t>
      </w:r>
      <w:r w:rsidR="001F0F4B" w:rsidRPr="00733E37">
        <w:rPr>
          <w:rFonts w:hint="eastAsia"/>
        </w:rPr>
        <w:t>温度</w:t>
      </w:r>
      <w:r w:rsidR="00CE7C23" w:rsidRPr="00F901F6">
        <w:rPr>
          <w:rFonts w:hint="eastAsia"/>
        </w:rPr>
        <w:t>（℃）</w:t>
      </w:r>
    </w:p>
    <w:p w14:paraId="029F8691" w14:textId="77777777" w:rsidR="00CE7C23" w:rsidRPr="00F901F6" w:rsidRDefault="003C0474" w:rsidP="00CE7C23">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CE7C23" w:rsidRPr="00F901F6">
        <w:tab/>
      </w:r>
      <w:r w:rsidR="00CE7C23" w:rsidRPr="00F901F6">
        <w:tab/>
      </w:r>
      <w:r w:rsidR="00CE7C23" w:rsidRPr="00F901F6">
        <w:rPr>
          <w:rFonts w:hint="eastAsia"/>
        </w:rPr>
        <w:t>：</w:t>
      </w:r>
      <w:r w:rsidR="00CE7C23" w:rsidRPr="00AF4DA6">
        <w:rPr>
          <w:rFonts w:hint="eastAsia"/>
        </w:rPr>
        <w:t>通気層に面する</w:t>
      </w:r>
      <w:r w:rsidR="00CE7C23" w:rsidRPr="00F901F6">
        <w:rPr>
          <w:rFonts w:hint="eastAsia"/>
        </w:rPr>
        <w:t>面</w:t>
      </w:r>
      <w:r w:rsidR="00CE7C23" w:rsidRPr="00F901F6">
        <w:rPr>
          <w:rFonts w:hint="eastAsia"/>
        </w:rPr>
        <w:t>1</w:t>
      </w:r>
      <w:r w:rsidR="00CE7C23" w:rsidRPr="00F901F6">
        <w:rPr>
          <w:rFonts w:hint="eastAsia"/>
        </w:rPr>
        <w:t>の表面温度（℃）</w:t>
      </w:r>
    </w:p>
    <w:p w14:paraId="3CFA0CDE" w14:textId="77777777" w:rsidR="00CE7C23" w:rsidRPr="00F901F6" w:rsidRDefault="003C0474" w:rsidP="00CE7C23">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CE7C23" w:rsidRPr="00F901F6">
        <w:tab/>
      </w:r>
      <w:r w:rsidR="00CE7C23" w:rsidRPr="00F901F6">
        <w:tab/>
      </w:r>
      <w:r w:rsidR="00CE7C23" w:rsidRPr="00F901F6">
        <w:rPr>
          <w:rFonts w:hint="eastAsia"/>
        </w:rPr>
        <w:t>：</w:t>
      </w:r>
      <w:r w:rsidR="00CE7C23" w:rsidRPr="00AF4DA6">
        <w:rPr>
          <w:rFonts w:hint="eastAsia"/>
        </w:rPr>
        <w:t>通気層に面する</w:t>
      </w:r>
      <w:r w:rsidR="00CE7C23" w:rsidRPr="00F901F6">
        <w:rPr>
          <w:rFonts w:hint="eastAsia"/>
        </w:rPr>
        <w:t>面</w:t>
      </w:r>
      <w:r w:rsidR="00CE7C23" w:rsidRPr="00F901F6">
        <w:t>2</w:t>
      </w:r>
      <w:r w:rsidR="00CE7C23" w:rsidRPr="00F901F6">
        <w:rPr>
          <w:rFonts w:hint="eastAsia"/>
        </w:rPr>
        <w:t>の表面温度（℃）</w:t>
      </w:r>
    </w:p>
    <w:p w14:paraId="5FCC7039" w14:textId="3A919210" w:rsidR="00CE7C23" w:rsidRPr="00F901F6" w:rsidRDefault="003C0474" w:rsidP="00CE7C23">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w:r w:rsidR="00CE7C23" w:rsidRPr="00F901F6">
        <w:tab/>
      </w:r>
      <w:r w:rsidR="00CE7C23" w:rsidRPr="00F901F6">
        <w:tab/>
      </w:r>
      <w:r w:rsidR="00CE7C23" w:rsidRPr="00F901F6">
        <w:rPr>
          <w:rFonts w:hint="eastAsia"/>
        </w:rPr>
        <w:t>：通気層の入口の空気温度（℃）</w:t>
      </w:r>
    </w:p>
    <w:p w14:paraId="40FA27CE" w14:textId="77777777" w:rsidR="00CE7C23" w:rsidRPr="00F901F6" w:rsidRDefault="003C0474" w:rsidP="00CE7C23">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CE7C23" w:rsidRPr="00F901F6">
        <w:tab/>
      </w:r>
      <w:r w:rsidR="00CE7C23" w:rsidRPr="00F901F6">
        <w:tab/>
      </w:r>
      <w:r w:rsidR="00CE7C23" w:rsidRPr="00F901F6">
        <w:rPr>
          <w:rFonts w:hint="eastAsia"/>
        </w:rPr>
        <w:t>：通気層の対流熱伝達率（</w:t>
      </w:r>
      <w:r w:rsidR="00CE7C23" w:rsidRPr="00F901F6">
        <w:rPr>
          <w:rFonts w:hint="eastAsia"/>
        </w:rPr>
        <w:t>W/(m</w:t>
      </w:r>
      <w:r w:rsidR="00CE7C23" w:rsidRPr="00D521BB">
        <w:rPr>
          <w:rFonts w:hint="eastAsia"/>
          <w:vertAlign w:val="superscript"/>
        </w:rPr>
        <w:t>2</w:t>
      </w:r>
      <w:r w:rsidR="00CE7C23" w:rsidRPr="00F901F6">
        <w:rPr>
          <w:rFonts w:hint="eastAsia"/>
        </w:rPr>
        <w:t>・</w:t>
      </w:r>
      <w:r w:rsidR="00CE7C23" w:rsidRPr="00F901F6">
        <w:rPr>
          <w:rFonts w:hint="eastAsia"/>
        </w:rPr>
        <w:t>K)</w:t>
      </w:r>
      <w:r w:rsidR="00CE7C23" w:rsidRPr="00F901F6">
        <w:rPr>
          <w:rFonts w:hint="eastAsia"/>
        </w:rPr>
        <w:t>）</w:t>
      </w:r>
    </w:p>
    <w:p w14:paraId="57D5CF4B" w14:textId="77777777" w:rsidR="00CE7C23" w:rsidRPr="00F901F6" w:rsidRDefault="003C0474" w:rsidP="00CE7C23">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CE7C23" w:rsidRPr="00F901F6">
        <w:tab/>
      </w:r>
      <w:r w:rsidR="00CE7C23" w:rsidRPr="00F901F6">
        <w:tab/>
      </w:r>
      <w:r w:rsidR="00CE7C23" w:rsidRPr="00F901F6">
        <w:rPr>
          <w:rFonts w:hint="eastAsia"/>
        </w:rPr>
        <w:t>：通気層の長さ（</w:t>
      </w:r>
      <w:r w:rsidR="00CE7C23" w:rsidRPr="00F901F6">
        <w:rPr>
          <w:rFonts w:hint="eastAsia"/>
        </w:rPr>
        <w:t>m</w:t>
      </w:r>
      <w:r w:rsidR="00CE7C23" w:rsidRPr="00F901F6">
        <w:rPr>
          <w:rFonts w:hint="eastAsia"/>
        </w:rPr>
        <w:t>）</w:t>
      </w:r>
    </w:p>
    <w:p w14:paraId="407E58B2" w14:textId="77777777" w:rsidR="00CE7C23" w:rsidRPr="00F901F6" w:rsidRDefault="003C0474" w:rsidP="00CE7C23">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CE7C23" w:rsidRPr="00F901F6">
        <w:tab/>
      </w:r>
      <w:r w:rsidR="00CE7C23" w:rsidRPr="00F901F6">
        <w:tab/>
      </w:r>
      <w:r w:rsidR="00CE7C23" w:rsidRPr="00F901F6">
        <w:rPr>
          <w:rFonts w:hint="eastAsia"/>
        </w:rPr>
        <w:t>：通気層の</w:t>
      </w:r>
      <w:r w:rsidR="00CE7C23">
        <w:rPr>
          <w:rFonts w:hint="eastAsia"/>
        </w:rPr>
        <w:t>幅</w:t>
      </w:r>
      <w:r w:rsidR="00CE7C23" w:rsidRPr="00F901F6">
        <w:rPr>
          <w:rFonts w:hint="eastAsia"/>
        </w:rPr>
        <w:t>（</w:t>
      </w:r>
      <w:r w:rsidR="00CE7C23" w:rsidRPr="00F901F6">
        <w:rPr>
          <w:rFonts w:hint="eastAsia"/>
        </w:rPr>
        <w:t>m</w:t>
      </w:r>
      <w:r w:rsidR="00CE7C23" w:rsidRPr="00F901F6">
        <w:rPr>
          <w:rFonts w:hint="eastAsia"/>
        </w:rPr>
        <w:t>）</w:t>
      </w:r>
    </w:p>
    <w:p w14:paraId="4A1D8672" w14:textId="77777777" w:rsidR="00CE7C23" w:rsidRPr="00F901F6" w:rsidRDefault="003C0474" w:rsidP="00CE7C23">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CE7C23" w:rsidRPr="00F901F6">
        <w:tab/>
      </w:r>
      <w:r w:rsidR="00CE7C23" w:rsidRPr="00F901F6">
        <w:tab/>
      </w:r>
      <w:r w:rsidR="00CE7C23" w:rsidRPr="00F901F6">
        <w:rPr>
          <w:rFonts w:hint="eastAsia"/>
        </w:rPr>
        <w:t>：通気層内の通気風量（</w:t>
      </w:r>
      <w:r w:rsidR="00CE7C23" w:rsidRPr="00F901F6">
        <w:rPr>
          <w:rFonts w:hint="eastAsia"/>
        </w:rPr>
        <w:t>m</w:t>
      </w:r>
      <w:r w:rsidR="00CE7C23" w:rsidRPr="00D521BB">
        <w:rPr>
          <w:vertAlign w:val="superscript"/>
        </w:rPr>
        <w:t>3</w:t>
      </w:r>
      <w:r w:rsidR="00CE7C23" w:rsidRPr="00F901F6">
        <w:t>/s</w:t>
      </w:r>
      <w:r w:rsidR="00CE7C23" w:rsidRPr="00F901F6">
        <w:rPr>
          <w:rFonts w:hint="eastAsia"/>
        </w:rPr>
        <w:t>）</w:t>
      </w:r>
    </w:p>
    <w:p w14:paraId="69BB9ED3" w14:textId="77777777" w:rsidR="00CE7C23" w:rsidRPr="00F901F6" w:rsidRDefault="003C0474" w:rsidP="00CE7C23">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CE7C23" w:rsidRPr="00F901F6">
        <w:tab/>
      </w:r>
      <w:r w:rsidR="00CE7C23" w:rsidRPr="00F901F6">
        <w:tab/>
      </w:r>
      <w:r w:rsidR="00CE7C23" w:rsidRPr="00F901F6">
        <w:rPr>
          <w:rFonts w:hint="eastAsia"/>
        </w:rPr>
        <w:t>：空気の定圧比熱（</w:t>
      </w:r>
      <w:r w:rsidR="00CE7C23" w:rsidRPr="00F901F6">
        <w:t>J/(</w:t>
      </w:r>
      <w:r w:rsidR="00CE7C23" w:rsidRPr="00F901F6">
        <w:rPr>
          <w:rFonts w:hint="eastAsia"/>
        </w:rPr>
        <w:t>kg</w:t>
      </w:r>
      <w:r w:rsidR="00CE7C23" w:rsidRPr="00F901F6">
        <w:rPr>
          <w:rFonts w:hint="eastAsia"/>
        </w:rPr>
        <w:t>・</w:t>
      </w:r>
      <w:r w:rsidR="00CE7C23" w:rsidRPr="00F901F6">
        <w:rPr>
          <w:rFonts w:hint="eastAsia"/>
        </w:rPr>
        <w:t>K</w:t>
      </w:r>
      <w:r w:rsidR="00CE7C23" w:rsidRPr="00F901F6">
        <w:t>)</w:t>
      </w:r>
      <w:r w:rsidR="00CE7C23" w:rsidRPr="00F901F6">
        <w:rPr>
          <w:rFonts w:hint="eastAsia"/>
        </w:rPr>
        <w:t>）（</w:t>
      </w:r>
      <w:r w:rsidR="00CE7C23" w:rsidRPr="00F901F6">
        <w:rPr>
          <w:rFonts w:hint="eastAsia"/>
        </w:rPr>
        <w:t>=</w:t>
      </w:r>
      <w:r w:rsidR="00CE7C23" w:rsidRPr="00F901F6">
        <w:t>1.</w:t>
      </w:r>
      <w:r w:rsidR="00CE7C23" w:rsidRPr="00F901F6">
        <w:rPr>
          <w:rFonts w:hint="eastAsia"/>
        </w:rPr>
        <w:t>006</w:t>
      </w:r>
      <w:r w:rsidR="00CE7C23" w:rsidRPr="00F901F6">
        <w:rPr>
          <w:rFonts w:hint="eastAsia"/>
        </w:rPr>
        <w:t>）</w:t>
      </w:r>
    </w:p>
    <w:p w14:paraId="5DC8F591" w14:textId="77777777" w:rsidR="00CE7C23" w:rsidRPr="00F901F6" w:rsidRDefault="003C0474" w:rsidP="00CE7C23">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CE7C23" w:rsidRPr="00F901F6">
        <w:tab/>
      </w:r>
      <w:r w:rsidR="00CE7C23" w:rsidRPr="00F901F6">
        <w:tab/>
      </w:r>
      <w:r w:rsidR="00CE7C23" w:rsidRPr="00F901F6">
        <w:rPr>
          <w:rFonts w:hint="eastAsia"/>
        </w:rPr>
        <w:t>：空気の密度（</w:t>
      </w:r>
      <w:r w:rsidR="00CE7C23" w:rsidRPr="00F901F6">
        <w:rPr>
          <w:rFonts w:hint="eastAsia"/>
        </w:rPr>
        <w:t>k</w:t>
      </w:r>
      <w:r w:rsidR="00CE7C23" w:rsidRPr="00F901F6">
        <w:t>g/</w:t>
      </w:r>
      <w:r w:rsidR="00CE7C23" w:rsidRPr="00F901F6">
        <w:rPr>
          <w:rFonts w:hint="eastAsia"/>
        </w:rPr>
        <w:t xml:space="preserve"> m</w:t>
      </w:r>
      <w:r w:rsidR="00CE7C23" w:rsidRPr="00D521BB">
        <w:rPr>
          <w:vertAlign w:val="superscript"/>
        </w:rPr>
        <w:t>3</w:t>
      </w:r>
      <w:r w:rsidR="00CE7C23" w:rsidRPr="00F901F6">
        <w:rPr>
          <w:rFonts w:hint="eastAsia"/>
        </w:rPr>
        <w:t>）（</w:t>
      </w:r>
      <w:r w:rsidR="00CE7C23" w:rsidRPr="00F901F6">
        <w:rPr>
          <w:rFonts w:hint="eastAsia"/>
        </w:rPr>
        <w:t>=</w:t>
      </w:r>
      <w:r w:rsidR="00CE7C23" w:rsidRPr="00F901F6">
        <w:t>1.2</w:t>
      </w:r>
      <w:r w:rsidR="00CE7C23" w:rsidRPr="00F901F6">
        <w:rPr>
          <w:rFonts w:hint="eastAsia"/>
        </w:rPr>
        <w:t>）</w:t>
      </w:r>
    </w:p>
    <w:p w14:paraId="63F8B97A" w14:textId="0181B19E" w:rsidR="00733E37" w:rsidRDefault="00CE7C23" w:rsidP="00CE7C23">
      <w:pPr>
        <w:pStyle w:val="afe"/>
        <w:ind w:firstLineChars="0" w:firstLine="0"/>
      </w:pPr>
      <w:r>
        <w:rPr>
          <w:rFonts w:hint="eastAsia"/>
        </w:rPr>
        <w:t>である。</w:t>
      </w:r>
    </w:p>
    <w:p w14:paraId="523BDBCB" w14:textId="0EB1477D" w:rsidR="00CE7C23" w:rsidRDefault="00CE7C23" w:rsidP="001F0F4B">
      <w:pPr>
        <w:pStyle w:val="afe"/>
        <w:ind w:firstLine="200"/>
      </w:pPr>
      <w:r w:rsidRPr="00CE7C23">
        <w:rPr>
          <w:rFonts w:hint="eastAsia"/>
        </w:rPr>
        <w:t>通気層の平均温度</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Pr="00CE7C23">
        <w:rPr>
          <w:rFonts w:hint="eastAsia"/>
        </w:rPr>
        <w:t>は</w:t>
      </w:r>
      <w:r w:rsidR="001F0F4B">
        <w:rPr>
          <w:rFonts w:hint="eastAsia"/>
        </w:rPr>
        <w:t>、</w:t>
      </w:r>
      <w:r w:rsidRPr="00CE7C23">
        <w:rPr>
          <w:rFonts w:hint="eastAsia"/>
        </w:rPr>
        <w:t>式</w:t>
      </w:r>
      <w:r w:rsidR="002A2C7F">
        <w:fldChar w:fldCharType="begin"/>
      </w:r>
      <w:r w:rsidR="002A2C7F">
        <w:instrText xml:space="preserve"> </w:instrText>
      </w:r>
      <w:r w:rsidR="002A2C7F">
        <w:rPr>
          <w:rFonts w:hint="eastAsia"/>
        </w:rPr>
        <w:instrText>REF _Ref53396580 \h</w:instrText>
      </w:r>
      <w:r w:rsidR="002A2C7F">
        <w:instrText xml:space="preserve"> </w:instrText>
      </w:r>
      <w:r w:rsidR="002A2C7F">
        <w:fldChar w:fldCharType="separate"/>
      </w:r>
      <w:r w:rsidR="003C0474">
        <w:t>(</w:t>
      </w:r>
      <w:r w:rsidR="003C0474">
        <w:rPr>
          <w:noProof/>
        </w:rPr>
        <w:t>10</w:t>
      </w:r>
      <w:r w:rsidR="003C0474">
        <w:t>)</w:t>
      </w:r>
      <w:r w:rsidR="002A2C7F">
        <w:fldChar w:fldCharType="end"/>
      </w:r>
      <w:r w:rsidRPr="00CE7C23">
        <w:rPr>
          <w:rFonts w:hint="eastAsia"/>
        </w:rPr>
        <w:t>を入口</w:t>
      </w:r>
      <w:r w:rsidR="003F1A5A">
        <w:rPr>
          <w:rFonts w:hint="eastAsia"/>
        </w:rPr>
        <w:t>（</w:t>
      </w:r>
      <m:oMath>
        <m:r>
          <w:rPr>
            <w:rFonts w:ascii="Cambria Math" w:hAnsi="Cambria Math"/>
          </w:rPr>
          <m:t>h=0</m:t>
        </m:r>
      </m:oMath>
      <w:r w:rsidR="003F1A5A">
        <w:rPr>
          <w:rFonts w:hint="eastAsia"/>
        </w:rPr>
        <w:t>）</w:t>
      </w:r>
      <w:r w:rsidRPr="00CE7C23">
        <w:rPr>
          <w:rFonts w:hint="eastAsia"/>
        </w:rPr>
        <w:t>から出口</w:t>
      </w:r>
      <w:r w:rsidR="003F1A5A">
        <w:rPr>
          <w:rFonts w:hint="eastAsia"/>
        </w:rPr>
        <w:t>（</w:t>
      </w:r>
      <m:oMath>
        <m:r>
          <w:rPr>
            <w:rFonts w:ascii="Cambria Math" w:hAnsi="Cambria Math"/>
          </w:rPr>
          <m:t>h=</m:t>
        </m:r>
        <m:sSub>
          <m:sSubPr>
            <m:ctrlPr>
              <w:rPr>
                <w:rFonts w:ascii="Cambria Math" w:hAnsi="Cambria Math"/>
              </w:rPr>
            </m:ctrlPr>
          </m:sSubPr>
          <m:e>
            <m:r>
              <w:rPr>
                <w:rFonts w:ascii="Cambria Math" w:hAnsi="Cambria Math"/>
              </w:rPr>
              <m:t>l</m:t>
            </m:r>
          </m:e>
          <m:sub>
            <m:r>
              <w:rPr>
                <w:rFonts w:ascii="Cambria Math" w:hAnsi="Cambria Math"/>
              </w:rPr>
              <m:t>h</m:t>
            </m:r>
          </m:sub>
        </m:sSub>
      </m:oMath>
      <w:r w:rsidR="003F1A5A">
        <w:rPr>
          <w:rFonts w:hint="eastAsia"/>
        </w:rPr>
        <w:t>）</w:t>
      </w:r>
      <w:r w:rsidRPr="00CE7C23">
        <w:rPr>
          <w:rFonts w:hint="eastAsia"/>
        </w:rPr>
        <w:t>まで積分した温度を通気層</w:t>
      </w:r>
      <w:r w:rsidR="002A2C7F">
        <w:rPr>
          <w:rFonts w:hint="eastAsia"/>
        </w:rPr>
        <w:t>の長さ</w:t>
      </w:r>
      <m:oMath>
        <m:sSub>
          <m:sSubPr>
            <m:ctrlPr>
              <w:rPr>
                <w:rFonts w:ascii="Cambria Math" w:hAnsi="Cambria Math"/>
              </w:rPr>
            </m:ctrlPr>
          </m:sSubPr>
          <m:e>
            <m:r>
              <w:rPr>
                <w:rFonts w:ascii="Cambria Math" w:hAnsi="Cambria Math"/>
              </w:rPr>
              <m:t>l</m:t>
            </m:r>
          </m:e>
          <m:sub>
            <m:r>
              <w:rPr>
                <w:rFonts w:ascii="Cambria Math" w:hAnsi="Cambria Math"/>
              </w:rPr>
              <m:t>h</m:t>
            </m:r>
          </m:sub>
        </m:sSub>
      </m:oMath>
      <w:r w:rsidRPr="00CE7C23">
        <w:rPr>
          <w:rFonts w:hint="eastAsia"/>
        </w:rPr>
        <w:t>で除し</w:t>
      </w:r>
      <w:r w:rsidR="001F0F4B">
        <w:rPr>
          <w:rFonts w:hint="eastAsia"/>
        </w:rPr>
        <w:t>た</w:t>
      </w:r>
      <w:r w:rsidRPr="00CE7C23">
        <w:rPr>
          <w:rFonts w:hint="eastAsia"/>
        </w:rPr>
        <w:t>式</w:t>
      </w:r>
      <w:r w:rsidR="002A2C7F">
        <w:fldChar w:fldCharType="begin"/>
      </w:r>
      <w:r w:rsidR="002A2C7F">
        <w:instrText xml:space="preserve"> </w:instrText>
      </w:r>
      <w:r w:rsidR="002A2C7F">
        <w:rPr>
          <w:rFonts w:hint="eastAsia"/>
        </w:rPr>
        <w:instrText>REF _Ref53396616 \h</w:instrText>
      </w:r>
      <w:r w:rsidR="002A2C7F">
        <w:instrText xml:space="preserve"> </w:instrText>
      </w:r>
      <w:r w:rsidR="002A2C7F">
        <w:fldChar w:fldCharType="separate"/>
      </w:r>
      <w:r w:rsidR="003C0474">
        <w:t>(</w:t>
      </w:r>
      <w:r w:rsidR="003C0474">
        <w:rPr>
          <w:noProof/>
        </w:rPr>
        <w:t>13</w:t>
      </w:r>
      <w:r w:rsidR="003C0474">
        <w:t>)</w:t>
      </w:r>
      <w:r w:rsidR="002A2C7F">
        <w:fldChar w:fldCharType="end"/>
      </w:r>
      <w:r w:rsidRPr="00CE7C23">
        <w:rPr>
          <w:rFonts w:hint="eastAsia"/>
        </w:rPr>
        <w:t>で求められる。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928"/>
      </w:tblGrid>
      <w:tr w:rsidR="00CE7C23" w14:paraId="7DF76799" w14:textId="77777777" w:rsidTr="00FF786B">
        <w:tc>
          <w:tcPr>
            <w:tcW w:w="8221" w:type="dxa"/>
          </w:tcPr>
          <w:p w14:paraId="66ABA483" w14:textId="07A372AA" w:rsidR="001A00DB" w:rsidRPr="00982DB1" w:rsidRDefault="003C0474" w:rsidP="00FF786B">
            <w:pPr>
              <w:pStyle w:val="afe"/>
              <w:ind w:firstLine="200"/>
              <w:rPr>
                <w:rFonts w:ascii="Century" w:eastAsia="游明朝" w:hAnsi="Century"/>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l</m:t>
                        </m:r>
                      </m:e>
                      <m:sub>
                        <m:r>
                          <w:rPr>
                            <w:rFonts w:ascii="Cambria Math" w:hAnsi="Cambria Math"/>
                          </w:rPr>
                          <m:t>h</m:t>
                        </m:r>
                      </m:sub>
                    </m:sSub>
                  </m:sup>
                  <m:e>
                    <m:sSub>
                      <m:sSubPr>
                        <m:ctrlPr>
                          <w:rPr>
                            <w:rFonts w:ascii="Cambria Math" w:hAnsi="Cambria Math"/>
                            <w:i/>
                          </w:rPr>
                        </m:ctrlPr>
                      </m:sSubPr>
                      <m:e>
                        <m:r>
                          <w:rPr>
                            <w:rFonts w:ascii="Cambria Math" w:hAnsi="Cambria Math"/>
                          </w:rPr>
                          <m:t>θ</m:t>
                        </m:r>
                      </m:e>
                      <m:sub>
                        <m:r>
                          <w:rPr>
                            <w:rFonts w:ascii="Cambria Math" w:hAnsi="Cambria Math"/>
                          </w:rPr>
                          <m:t>as</m:t>
                        </m:r>
                      </m:sub>
                    </m:sSub>
                    <m:d>
                      <m:dPr>
                        <m:ctrlPr>
                          <w:rPr>
                            <w:rFonts w:ascii="Cambria Math" w:hAnsi="Cambria Math"/>
                            <w:i/>
                          </w:rPr>
                        </m:ctrlPr>
                      </m:dPr>
                      <m:e>
                        <m:r>
                          <w:rPr>
                            <w:rFonts w:ascii="Cambria Math" w:hAnsi="Cambria Math"/>
                          </w:rPr>
                          <m:t>h</m:t>
                        </m:r>
                      </m:e>
                    </m:d>
                    <m:r>
                      <w:rPr>
                        <w:rFonts w:ascii="Cambria Math" w:hAnsi="Cambria Math"/>
                      </w:rPr>
                      <m:t xml:space="preserve"> dh</m:t>
                    </m:r>
                  </m:e>
                </m:nary>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e>
                </m:d>
                <m:r>
                  <m:rPr>
                    <m:sty m:val="p"/>
                  </m:rPr>
                  <w:rPr>
                    <w:rFonts w:ascii="Century" w:eastAsia="游明朝" w:hAnsi="Century"/>
                  </w:rPr>
                  <w:br/>
                </m:r>
              </m:oMath>
              <m:oMath>
                <m:r>
                  <m:rPr>
                    <m:aln/>
                  </m:rPr>
                  <w:rPr>
                    <w:rFonts w:ascii="Cambria Math" w:eastAsia="游明朝" w:hAnsi="Cambria Math"/>
                  </w:rPr>
                  <m:t>=</m:t>
                </m:r>
                <m:d>
                  <m:dPr>
                    <m:begChr m:val="["/>
                    <m:endChr m:val="]"/>
                    <m:ctrlPr>
                      <w:rPr>
                        <w:rFonts w:ascii="Cambria Math" w:eastAsia="游明朝" w:hAnsi="Cambria Math"/>
                        <w:i/>
                      </w:rPr>
                    </m:ctrlPr>
                  </m:dPr>
                  <m:e>
                    <m:r>
                      <w:rPr>
                        <w:rFonts w:ascii="Cambria Math" w:eastAsia="游明朝"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m:oMathPara>
          </w:p>
        </w:tc>
        <w:tc>
          <w:tcPr>
            <w:tcW w:w="702" w:type="dxa"/>
            <w:vAlign w:val="center"/>
          </w:tcPr>
          <w:p w14:paraId="61D33078" w14:textId="633411DA" w:rsidR="00CE7C23" w:rsidRDefault="00CE7C23" w:rsidP="00FF786B">
            <w:pPr>
              <w:pStyle w:val="afd"/>
            </w:pPr>
            <w:bookmarkStart w:id="12" w:name="_Ref53396616"/>
            <w:r>
              <w:t>(</w:t>
            </w:r>
            <w:r w:rsidR="003C0474">
              <w:fldChar w:fldCharType="begin"/>
            </w:r>
            <w:r w:rsidR="003C0474">
              <w:instrText xml:space="preserve"> SEQ ( \* ARABIC </w:instrText>
            </w:r>
            <w:r w:rsidR="003C0474">
              <w:fldChar w:fldCharType="separate"/>
            </w:r>
            <w:r w:rsidR="003C0474">
              <w:rPr>
                <w:noProof/>
              </w:rPr>
              <w:t>13</w:t>
            </w:r>
            <w:r w:rsidR="003C0474">
              <w:rPr>
                <w:noProof/>
              </w:rPr>
              <w:fldChar w:fldCharType="end"/>
            </w:r>
            <w:r>
              <w:t>)</w:t>
            </w:r>
            <w:bookmarkEnd w:id="12"/>
          </w:p>
        </w:tc>
      </w:tr>
      <w:tr w:rsidR="001F0F4B" w14:paraId="41E938B7" w14:textId="77777777" w:rsidTr="00FF786B">
        <w:tc>
          <w:tcPr>
            <w:tcW w:w="8221" w:type="dxa"/>
          </w:tcPr>
          <w:p w14:paraId="4B0587FE" w14:textId="54516424" w:rsidR="001F0F4B" w:rsidRDefault="003C0474" w:rsidP="00FF786B">
            <w:pPr>
              <w:pStyle w:val="afe"/>
              <w:ind w:firstLine="200"/>
              <w:rPr>
                <w:rFonts w:ascii="Century" w:eastAsia="游明朝" w:hAnsi="Century"/>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num>
                  <m:den>
                    <m:r>
                      <w:rPr>
                        <w:rFonts w:ascii="Cambria Math" w:hAnsi="Cambria Math"/>
                      </w:rPr>
                      <m:t>2</m:t>
                    </m:r>
                  </m:den>
                </m:f>
              </m:oMath>
            </m:oMathPara>
          </w:p>
        </w:tc>
        <w:tc>
          <w:tcPr>
            <w:tcW w:w="702" w:type="dxa"/>
            <w:vAlign w:val="center"/>
          </w:tcPr>
          <w:p w14:paraId="2E3EFFD4" w14:textId="5191A866" w:rsidR="001F0F4B" w:rsidRDefault="002A2C7F" w:rsidP="00FF786B">
            <w:pPr>
              <w:pStyle w:val="afd"/>
            </w:pPr>
            <w:r>
              <w:fldChar w:fldCharType="begin"/>
            </w:r>
            <w:r>
              <w:instrText xml:space="preserve"> REF _Ref53396623 \h </w:instrText>
            </w:r>
            <w:r>
              <w:fldChar w:fldCharType="separate"/>
            </w:r>
            <w:r w:rsidR="003C0474">
              <w:t>(</w:t>
            </w:r>
            <w:r w:rsidR="003C0474">
              <w:rPr>
                <w:noProof/>
              </w:rPr>
              <w:t>11</w:t>
            </w:r>
            <w:r w:rsidR="003C0474">
              <w:t>)</w:t>
            </w:r>
            <w:r>
              <w:fldChar w:fldCharType="end"/>
            </w:r>
            <w:r>
              <w:t>(</w:t>
            </w:r>
            <w:r>
              <w:rPr>
                <w:rFonts w:hint="eastAsia"/>
              </w:rPr>
              <w:t>再</w:t>
            </w:r>
            <w:r>
              <w:rPr>
                <w:rFonts w:hint="eastAsia"/>
              </w:rPr>
              <w:t>)</w:t>
            </w:r>
          </w:p>
        </w:tc>
      </w:tr>
      <w:tr w:rsidR="00CE7C23" w14:paraId="48B1EAF9" w14:textId="77777777" w:rsidTr="00FF786B">
        <w:tc>
          <w:tcPr>
            <w:tcW w:w="8221" w:type="dxa"/>
          </w:tcPr>
          <w:p w14:paraId="174E4A07" w14:textId="4C340EE7" w:rsidR="00CE7C23" w:rsidRDefault="00CE7C23" w:rsidP="00FF786B">
            <w:pPr>
              <w:pStyle w:val="afe"/>
              <w:ind w:firstLine="200"/>
              <w:rPr>
                <w:rFonts w:ascii="Century" w:eastAsia="游明朝" w:hAnsi="Century"/>
              </w:rPr>
            </w:pPr>
            <m:oMathPara>
              <m:oMath>
                <m:r>
                  <w:rPr>
                    <w:rFonts w:ascii="Cambria Math" w:hAnsi="Cambria Math"/>
                  </w:rPr>
                  <m:t>β=</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c</m:t>
                        </m:r>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w</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vent</m:t>
                        </m:r>
                      </m:sub>
                    </m:sSub>
                  </m:den>
                </m:f>
              </m:oMath>
            </m:oMathPara>
          </w:p>
        </w:tc>
        <w:tc>
          <w:tcPr>
            <w:tcW w:w="702" w:type="dxa"/>
            <w:vAlign w:val="center"/>
          </w:tcPr>
          <w:p w14:paraId="317AA252" w14:textId="4E14E5DA" w:rsidR="00CE7C23" w:rsidRDefault="00CE7C23" w:rsidP="00FF786B">
            <w:pPr>
              <w:pStyle w:val="afd"/>
            </w:pPr>
            <w:bookmarkStart w:id="13" w:name="_Ref53396794"/>
            <w:r>
              <w:t>(</w:t>
            </w:r>
            <w:r w:rsidR="003C0474">
              <w:fldChar w:fldCharType="begin"/>
            </w:r>
            <w:r w:rsidR="003C0474">
              <w:instrText xml:space="preserve"> SEQ ( \* ARABIC </w:instrText>
            </w:r>
            <w:r w:rsidR="003C0474">
              <w:fldChar w:fldCharType="separate"/>
            </w:r>
            <w:r w:rsidR="003C0474">
              <w:rPr>
                <w:noProof/>
              </w:rPr>
              <w:t>14</w:t>
            </w:r>
            <w:r w:rsidR="003C0474">
              <w:rPr>
                <w:noProof/>
              </w:rPr>
              <w:fldChar w:fldCharType="end"/>
            </w:r>
            <w:r>
              <w:t>)</w:t>
            </w:r>
            <w:bookmarkEnd w:id="13"/>
          </w:p>
        </w:tc>
      </w:tr>
    </w:tbl>
    <w:p w14:paraId="218CAEBB" w14:textId="77777777" w:rsidR="001F0F4B" w:rsidRDefault="001F0F4B" w:rsidP="001F0F4B">
      <w:pPr>
        <w:pStyle w:val="afe"/>
        <w:ind w:firstLine="200"/>
      </w:pPr>
      <w:r>
        <w:rPr>
          <w:rFonts w:hint="eastAsia"/>
        </w:rPr>
        <w:t>ここで、</w:t>
      </w:r>
    </w:p>
    <w:p w14:paraId="2D17F09C" w14:textId="4F68D14D" w:rsidR="001F0F4B" w:rsidRPr="00F901F6" w:rsidRDefault="003C0474" w:rsidP="001F0F4B">
      <w:pPr>
        <w:pStyle w:val="afffd"/>
        <w:ind w:left="1300" w:hanging="90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1F0F4B" w:rsidRPr="00F901F6">
        <w:tab/>
      </w:r>
      <w:r w:rsidR="001F0F4B" w:rsidRPr="00F901F6">
        <w:tab/>
      </w:r>
      <w:r w:rsidR="001F0F4B" w:rsidRPr="00F901F6">
        <w:rPr>
          <w:rFonts w:hint="eastAsia"/>
        </w:rPr>
        <w:t>：</w:t>
      </w:r>
      <w:r w:rsidR="001F0F4B">
        <w:rPr>
          <w:rFonts w:hint="eastAsia"/>
        </w:rPr>
        <w:t>通気層の平均</w:t>
      </w:r>
      <w:r w:rsidR="001F0F4B" w:rsidRPr="00733E37">
        <w:rPr>
          <w:rFonts w:hint="eastAsia"/>
        </w:rPr>
        <w:t>温度</w:t>
      </w:r>
      <w:r w:rsidR="001F0F4B" w:rsidRPr="00F901F6">
        <w:rPr>
          <w:rFonts w:hint="eastAsia"/>
        </w:rPr>
        <w:t>（℃）</w:t>
      </w:r>
    </w:p>
    <w:p w14:paraId="0A765EC0" w14:textId="77777777" w:rsidR="001F0F4B" w:rsidRPr="00F901F6" w:rsidRDefault="003C0474" w:rsidP="001F0F4B">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1F0F4B" w:rsidRPr="00F901F6">
        <w:tab/>
      </w:r>
      <w:r w:rsidR="001F0F4B" w:rsidRPr="00F901F6">
        <w:tab/>
      </w:r>
      <w:r w:rsidR="001F0F4B" w:rsidRPr="00F901F6">
        <w:rPr>
          <w:rFonts w:hint="eastAsia"/>
        </w:rPr>
        <w:t>：</w:t>
      </w:r>
      <w:r w:rsidR="001F0F4B" w:rsidRPr="00AF4DA6">
        <w:rPr>
          <w:rFonts w:hint="eastAsia"/>
        </w:rPr>
        <w:t>通気層に面する</w:t>
      </w:r>
      <w:r w:rsidR="001F0F4B" w:rsidRPr="00F901F6">
        <w:rPr>
          <w:rFonts w:hint="eastAsia"/>
        </w:rPr>
        <w:t>面</w:t>
      </w:r>
      <w:r w:rsidR="001F0F4B" w:rsidRPr="00F901F6">
        <w:rPr>
          <w:rFonts w:hint="eastAsia"/>
        </w:rPr>
        <w:t>1</w:t>
      </w:r>
      <w:r w:rsidR="001F0F4B" w:rsidRPr="00F901F6">
        <w:rPr>
          <w:rFonts w:hint="eastAsia"/>
        </w:rPr>
        <w:t>の表面温度（℃）</w:t>
      </w:r>
    </w:p>
    <w:p w14:paraId="7A1DA990" w14:textId="77777777" w:rsidR="001F0F4B" w:rsidRPr="00F901F6" w:rsidRDefault="003C0474" w:rsidP="001F0F4B">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1F0F4B" w:rsidRPr="00F901F6">
        <w:tab/>
      </w:r>
      <w:r w:rsidR="001F0F4B" w:rsidRPr="00F901F6">
        <w:tab/>
      </w:r>
      <w:r w:rsidR="001F0F4B" w:rsidRPr="00F901F6">
        <w:rPr>
          <w:rFonts w:hint="eastAsia"/>
        </w:rPr>
        <w:t>：</w:t>
      </w:r>
      <w:r w:rsidR="001F0F4B" w:rsidRPr="00AF4DA6">
        <w:rPr>
          <w:rFonts w:hint="eastAsia"/>
        </w:rPr>
        <w:t>通気層に面する</w:t>
      </w:r>
      <w:r w:rsidR="001F0F4B" w:rsidRPr="00F901F6">
        <w:rPr>
          <w:rFonts w:hint="eastAsia"/>
        </w:rPr>
        <w:t>面</w:t>
      </w:r>
      <w:r w:rsidR="001F0F4B" w:rsidRPr="00F901F6">
        <w:t>2</w:t>
      </w:r>
      <w:r w:rsidR="001F0F4B" w:rsidRPr="00F901F6">
        <w:rPr>
          <w:rFonts w:hint="eastAsia"/>
        </w:rPr>
        <w:t>の表面温度（℃）</w:t>
      </w:r>
    </w:p>
    <w:p w14:paraId="5EFEF3E5" w14:textId="52CE5519" w:rsidR="001F0F4B" w:rsidRPr="00F901F6" w:rsidRDefault="003C0474" w:rsidP="001F0F4B">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w:r w:rsidR="001F0F4B" w:rsidRPr="00F901F6">
        <w:tab/>
      </w:r>
      <w:r w:rsidR="001F0F4B" w:rsidRPr="00F901F6">
        <w:tab/>
      </w:r>
      <w:r w:rsidR="001F0F4B" w:rsidRPr="00F901F6">
        <w:rPr>
          <w:rFonts w:hint="eastAsia"/>
        </w:rPr>
        <w:t>：通気層の入口の空気温度（℃）</w:t>
      </w:r>
    </w:p>
    <w:p w14:paraId="75DF7852" w14:textId="77777777" w:rsidR="001F0F4B" w:rsidRPr="00F901F6" w:rsidRDefault="003C0474" w:rsidP="001F0F4B">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1F0F4B" w:rsidRPr="00F901F6">
        <w:tab/>
      </w:r>
      <w:r w:rsidR="001F0F4B" w:rsidRPr="00F901F6">
        <w:tab/>
      </w:r>
      <w:r w:rsidR="001F0F4B" w:rsidRPr="00F901F6">
        <w:rPr>
          <w:rFonts w:hint="eastAsia"/>
        </w:rPr>
        <w:t>：通気層の対流熱伝達率（</w:t>
      </w:r>
      <w:r w:rsidR="001F0F4B" w:rsidRPr="00F901F6">
        <w:rPr>
          <w:rFonts w:hint="eastAsia"/>
        </w:rPr>
        <w:t>W/(m</w:t>
      </w:r>
      <w:r w:rsidR="001F0F4B" w:rsidRPr="00D521BB">
        <w:rPr>
          <w:rFonts w:hint="eastAsia"/>
          <w:vertAlign w:val="superscript"/>
        </w:rPr>
        <w:t>2</w:t>
      </w:r>
      <w:r w:rsidR="001F0F4B" w:rsidRPr="00F901F6">
        <w:rPr>
          <w:rFonts w:hint="eastAsia"/>
        </w:rPr>
        <w:t>・</w:t>
      </w:r>
      <w:r w:rsidR="001F0F4B" w:rsidRPr="00F901F6">
        <w:rPr>
          <w:rFonts w:hint="eastAsia"/>
        </w:rPr>
        <w:t>K)</w:t>
      </w:r>
      <w:r w:rsidR="001F0F4B" w:rsidRPr="00F901F6">
        <w:rPr>
          <w:rFonts w:hint="eastAsia"/>
        </w:rPr>
        <w:t>）</w:t>
      </w:r>
    </w:p>
    <w:p w14:paraId="1917E3B8" w14:textId="77777777" w:rsidR="001F0F4B" w:rsidRPr="00F901F6" w:rsidRDefault="003C0474" w:rsidP="001F0F4B">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1F0F4B" w:rsidRPr="00F901F6">
        <w:tab/>
      </w:r>
      <w:r w:rsidR="001F0F4B" w:rsidRPr="00F901F6">
        <w:tab/>
      </w:r>
      <w:r w:rsidR="001F0F4B" w:rsidRPr="00F901F6">
        <w:rPr>
          <w:rFonts w:hint="eastAsia"/>
        </w:rPr>
        <w:t>：通気層の長さ（</w:t>
      </w:r>
      <w:r w:rsidR="001F0F4B" w:rsidRPr="00F901F6">
        <w:rPr>
          <w:rFonts w:hint="eastAsia"/>
        </w:rPr>
        <w:t>m</w:t>
      </w:r>
      <w:r w:rsidR="001F0F4B" w:rsidRPr="00F901F6">
        <w:rPr>
          <w:rFonts w:hint="eastAsia"/>
        </w:rPr>
        <w:t>）</w:t>
      </w:r>
    </w:p>
    <w:p w14:paraId="4487BC1F" w14:textId="77777777" w:rsidR="001F0F4B" w:rsidRPr="00F901F6" w:rsidRDefault="003C0474" w:rsidP="001F0F4B">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1F0F4B" w:rsidRPr="00F901F6">
        <w:tab/>
      </w:r>
      <w:r w:rsidR="001F0F4B" w:rsidRPr="00F901F6">
        <w:tab/>
      </w:r>
      <w:r w:rsidR="001F0F4B" w:rsidRPr="00F901F6">
        <w:rPr>
          <w:rFonts w:hint="eastAsia"/>
        </w:rPr>
        <w:t>：通気層の</w:t>
      </w:r>
      <w:r w:rsidR="001F0F4B">
        <w:rPr>
          <w:rFonts w:hint="eastAsia"/>
        </w:rPr>
        <w:t>幅</w:t>
      </w:r>
      <w:r w:rsidR="001F0F4B" w:rsidRPr="00F901F6">
        <w:rPr>
          <w:rFonts w:hint="eastAsia"/>
        </w:rPr>
        <w:t>（</w:t>
      </w:r>
      <w:r w:rsidR="001F0F4B" w:rsidRPr="00F901F6">
        <w:rPr>
          <w:rFonts w:hint="eastAsia"/>
        </w:rPr>
        <w:t>m</w:t>
      </w:r>
      <w:r w:rsidR="001F0F4B" w:rsidRPr="00F901F6">
        <w:rPr>
          <w:rFonts w:hint="eastAsia"/>
        </w:rPr>
        <w:t>）</w:t>
      </w:r>
    </w:p>
    <w:p w14:paraId="2648C688" w14:textId="77777777" w:rsidR="001F0F4B" w:rsidRPr="00F901F6" w:rsidRDefault="003C0474" w:rsidP="001F0F4B">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1F0F4B" w:rsidRPr="00F901F6">
        <w:tab/>
      </w:r>
      <w:r w:rsidR="001F0F4B" w:rsidRPr="00F901F6">
        <w:tab/>
      </w:r>
      <w:r w:rsidR="001F0F4B" w:rsidRPr="00F901F6">
        <w:rPr>
          <w:rFonts w:hint="eastAsia"/>
        </w:rPr>
        <w:t>：通気層内の通気風量（</w:t>
      </w:r>
      <w:r w:rsidR="001F0F4B" w:rsidRPr="00F901F6">
        <w:rPr>
          <w:rFonts w:hint="eastAsia"/>
        </w:rPr>
        <w:t>m</w:t>
      </w:r>
      <w:r w:rsidR="001F0F4B" w:rsidRPr="00D521BB">
        <w:rPr>
          <w:vertAlign w:val="superscript"/>
        </w:rPr>
        <w:t>3</w:t>
      </w:r>
      <w:r w:rsidR="001F0F4B" w:rsidRPr="00F901F6">
        <w:t>/s</w:t>
      </w:r>
      <w:r w:rsidR="001F0F4B" w:rsidRPr="00F901F6">
        <w:rPr>
          <w:rFonts w:hint="eastAsia"/>
        </w:rPr>
        <w:t>）</w:t>
      </w:r>
    </w:p>
    <w:p w14:paraId="50F51E01" w14:textId="77777777" w:rsidR="001F0F4B" w:rsidRPr="00F901F6" w:rsidRDefault="003C0474" w:rsidP="001F0F4B">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1F0F4B" w:rsidRPr="00F901F6">
        <w:tab/>
      </w:r>
      <w:r w:rsidR="001F0F4B" w:rsidRPr="00F901F6">
        <w:tab/>
      </w:r>
      <w:r w:rsidR="001F0F4B" w:rsidRPr="00F901F6">
        <w:rPr>
          <w:rFonts w:hint="eastAsia"/>
        </w:rPr>
        <w:t>：空気の定圧比熱（</w:t>
      </w:r>
      <w:r w:rsidR="001F0F4B" w:rsidRPr="00F901F6">
        <w:t>J/(</w:t>
      </w:r>
      <w:r w:rsidR="001F0F4B" w:rsidRPr="00F901F6">
        <w:rPr>
          <w:rFonts w:hint="eastAsia"/>
        </w:rPr>
        <w:t>kg</w:t>
      </w:r>
      <w:r w:rsidR="001F0F4B" w:rsidRPr="00F901F6">
        <w:rPr>
          <w:rFonts w:hint="eastAsia"/>
        </w:rPr>
        <w:t>・</w:t>
      </w:r>
      <w:r w:rsidR="001F0F4B" w:rsidRPr="00F901F6">
        <w:rPr>
          <w:rFonts w:hint="eastAsia"/>
        </w:rPr>
        <w:t>K</w:t>
      </w:r>
      <w:r w:rsidR="001F0F4B" w:rsidRPr="00F901F6">
        <w:t>)</w:t>
      </w:r>
      <w:r w:rsidR="001F0F4B" w:rsidRPr="00F901F6">
        <w:rPr>
          <w:rFonts w:hint="eastAsia"/>
        </w:rPr>
        <w:t>）（</w:t>
      </w:r>
      <w:r w:rsidR="001F0F4B" w:rsidRPr="00F901F6">
        <w:rPr>
          <w:rFonts w:hint="eastAsia"/>
        </w:rPr>
        <w:t>=</w:t>
      </w:r>
      <w:r w:rsidR="001F0F4B" w:rsidRPr="00F901F6">
        <w:t>1.</w:t>
      </w:r>
      <w:r w:rsidR="001F0F4B" w:rsidRPr="00F901F6">
        <w:rPr>
          <w:rFonts w:hint="eastAsia"/>
        </w:rPr>
        <w:t>006</w:t>
      </w:r>
      <w:r w:rsidR="001F0F4B" w:rsidRPr="00F901F6">
        <w:rPr>
          <w:rFonts w:hint="eastAsia"/>
        </w:rPr>
        <w:t>）</w:t>
      </w:r>
    </w:p>
    <w:p w14:paraId="668CFAF5" w14:textId="77777777" w:rsidR="001F0F4B" w:rsidRPr="00F901F6" w:rsidRDefault="003C0474" w:rsidP="001F0F4B">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1F0F4B" w:rsidRPr="00F901F6">
        <w:tab/>
      </w:r>
      <w:r w:rsidR="001F0F4B" w:rsidRPr="00F901F6">
        <w:tab/>
      </w:r>
      <w:r w:rsidR="001F0F4B" w:rsidRPr="00F901F6">
        <w:rPr>
          <w:rFonts w:hint="eastAsia"/>
        </w:rPr>
        <w:t>：空気の密度（</w:t>
      </w:r>
      <w:r w:rsidR="001F0F4B" w:rsidRPr="00F901F6">
        <w:rPr>
          <w:rFonts w:hint="eastAsia"/>
        </w:rPr>
        <w:t>k</w:t>
      </w:r>
      <w:r w:rsidR="001F0F4B" w:rsidRPr="00F901F6">
        <w:t>g/</w:t>
      </w:r>
      <w:r w:rsidR="001F0F4B" w:rsidRPr="00F901F6">
        <w:rPr>
          <w:rFonts w:hint="eastAsia"/>
        </w:rPr>
        <w:t xml:space="preserve"> m</w:t>
      </w:r>
      <w:r w:rsidR="001F0F4B" w:rsidRPr="00D521BB">
        <w:rPr>
          <w:vertAlign w:val="superscript"/>
        </w:rPr>
        <w:t>3</w:t>
      </w:r>
      <w:r w:rsidR="001F0F4B" w:rsidRPr="00F901F6">
        <w:rPr>
          <w:rFonts w:hint="eastAsia"/>
        </w:rPr>
        <w:t>）（</w:t>
      </w:r>
      <w:r w:rsidR="001F0F4B" w:rsidRPr="00F901F6">
        <w:rPr>
          <w:rFonts w:hint="eastAsia"/>
        </w:rPr>
        <w:t>=</w:t>
      </w:r>
      <w:r w:rsidR="001F0F4B" w:rsidRPr="00F901F6">
        <w:t>1.2</w:t>
      </w:r>
      <w:r w:rsidR="001F0F4B" w:rsidRPr="00F901F6">
        <w:rPr>
          <w:rFonts w:hint="eastAsia"/>
        </w:rPr>
        <w:t>）</w:t>
      </w:r>
    </w:p>
    <w:p w14:paraId="498466BD" w14:textId="77777777" w:rsidR="001F0F4B" w:rsidRDefault="001F0F4B" w:rsidP="001F0F4B">
      <w:pPr>
        <w:pStyle w:val="afe"/>
        <w:ind w:firstLineChars="0" w:firstLine="0"/>
      </w:pPr>
      <w:r>
        <w:rPr>
          <w:rFonts w:hint="eastAsia"/>
        </w:rPr>
        <w:t>である。</w:t>
      </w:r>
    </w:p>
    <w:p w14:paraId="0FCC8D61" w14:textId="08B36066" w:rsidR="00CE7C23" w:rsidRDefault="00CE7C23" w:rsidP="00560455">
      <w:pPr>
        <w:pStyle w:val="afe"/>
        <w:ind w:firstLineChars="0" w:firstLine="0"/>
      </w:pPr>
    </w:p>
    <w:p w14:paraId="6485E8E4" w14:textId="0288648B" w:rsidR="002A4508" w:rsidRPr="002A4508" w:rsidRDefault="002A4508" w:rsidP="00420D76">
      <w:pPr>
        <w:pStyle w:val="afe"/>
        <w:ind w:firstLine="200"/>
      </w:pPr>
      <w:r>
        <w:rPr>
          <w:rFonts w:hint="eastAsia"/>
        </w:rPr>
        <w:t>一方、通気層内の風速が</w:t>
      </w:r>
      <w:r>
        <w:rPr>
          <w:rFonts w:hint="eastAsia"/>
        </w:rPr>
        <w:t>0m/s</w:t>
      </w:r>
      <w:r>
        <w:rPr>
          <w:rFonts w:hint="eastAsia"/>
        </w:rPr>
        <w:t>の場合については、式</w:t>
      </w:r>
      <w:r>
        <w:fldChar w:fldCharType="begin"/>
      </w:r>
      <w:r>
        <w:instrText xml:space="preserve"> </w:instrText>
      </w:r>
      <w:r>
        <w:rPr>
          <w:rFonts w:hint="eastAsia"/>
        </w:rPr>
        <w:instrText>REF _Ref53396794 \h</w:instrText>
      </w:r>
      <w:r>
        <w:instrText xml:space="preserve"> </w:instrText>
      </w:r>
      <w:r>
        <w:fldChar w:fldCharType="separate"/>
      </w:r>
      <w:r w:rsidR="003C0474">
        <w:t>(</w:t>
      </w:r>
      <w:r w:rsidR="003C0474">
        <w:rPr>
          <w:noProof/>
        </w:rPr>
        <w:t>14</w:t>
      </w:r>
      <w:r w:rsidR="003C0474">
        <w:t>)</w:t>
      </w:r>
      <w:r>
        <w:fldChar w:fldCharType="end"/>
      </w:r>
      <w:r>
        <w:rPr>
          <w:rFonts w:hint="eastAsia"/>
        </w:rPr>
        <w:t>から</w:t>
      </w:r>
      <m:oMath>
        <m:r>
          <w:rPr>
            <w:rFonts w:ascii="Cambria Math" w:hAnsi="Cambria Math"/>
          </w:rPr>
          <m:t>β→∞</m:t>
        </m:r>
      </m:oMath>
      <w:r>
        <w:rPr>
          <w:rFonts w:hint="eastAsia"/>
        </w:rPr>
        <w:t>となる極値であり、</w:t>
      </w:r>
      <w:r w:rsidRPr="00CE7C23">
        <w:rPr>
          <w:rFonts w:hint="eastAsia"/>
        </w:rPr>
        <w:t>式</w:t>
      </w:r>
      <w:r>
        <w:fldChar w:fldCharType="begin"/>
      </w:r>
      <w:r>
        <w:instrText xml:space="preserve"> </w:instrText>
      </w:r>
      <w:r>
        <w:rPr>
          <w:rFonts w:hint="eastAsia"/>
        </w:rPr>
        <w:instrText>REF _Ref53396616 \h</w:instrText>
      </w:r>
      <w:r>
        <w:instrText xml:space="preserve"> </w:instrText>
      </w:r>
      <w:r>
        <w:fldChar w:fldCharType="separate"/>
      </w:r>
      <w:r w:rsidR="003C0474">
        <w:t>(</w:t>
      </w:r>
      <w:r w:rsidR="003C0474">
        <w:rPr>
          <w:noProof/>
        </w:rPr>
        <w:t>13</w:t>
      </w:r>
      <w:r w:rsidR="003C0474">
        <w:t>)</w:t>
      </w:r>
      <w:r>
        <w:fldChar w:fldCharType="end"/>
      </w:r>
      <w:r>
        <w:rPr>
          <w:rFonts w:hint="eastAsia"/>
        </w:rPr>
        <w:t>は式</w:t>
      </w:r>
      <w:r>
        <w:fldChar w:fldCharType="begin"/>
      </w:r>
      <w:r>
        <w:instrText xml:space="preserve"> </w:instrText>
      </w:r>
      <w:r>
        <w:rPr>
          <w:rFonts w:hint="eastAsia"/>
        </w:rPr>
        <w:instrText>REF _Ref54017565 \h</w:instrText>
      </w:r>
      <w:r>
        <w:instrText xml:space="preserve"> </w:instrText>
      </w:r>
      <w:r>
        <w:fldChar w:fldCharType="separate"/>
      </w:r>
      <w:r w:rsidR="003C0474">
        <w:t>(</w:t>
      </w:r>
      <w:r w:rsidR="003C0474">
        <w:rPr>
          <w:noProof/>
        </w:rPr>
        <w:t>15</w:t>
      </w:r>
      <w:r w:rsidR="003C0474">
        <w:t>)</w:t>
      </w:r>
      <w:r>
        <w:fldChar w:fldCharType="end"/>
      </w:r>
      <w:r>
        <w:rPr>
          <w:rFonts w:hint="eastAsia"/>
        </w:rPr>
        <w:t>となる。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2A4508" w14:paraId="72F9FA59" w14:textId="77777777" w:rsidTr="001209BB">
        <w:tc>
          <w:tcPr>
            <w:tcW w:w="8221" w:type="dxa"/>
          </w:tcPr>
          <w:p w14:paraId="79E46B29" w14:textId="56BC33DC" w:rsidR="002A4508" w:rsidRPr="00982DB1" w:rsidRDefault="003C0474" w:rsidP="001209BB">
            <w:pPr>
              <w:pStyle w:val="afe"/>
              <w:ind w:firstLine="200"/>
              <w:rPr>
                <w:rFonts w:ascii="Century" w:eastAsia="游明朝" w:hAnsi="Century"/>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m:rPr>
                    <m:aln/>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surf</m:t>
                        </m:r>
                      </m:sub>
                    </m:sSub>
                  </m:e>
                </m:acc>
              </m:oMath>
            </m:oMathPara>
          </w:p>
        </w:tc>
        <w:tc>
          <w:tcPr>
            <w:tcW w:w="702" w:type="dxa"/>
            <w:vAlign w:val="center"/>
          </w:tcPr>
          <w:p w14:paraId="4AEFF795" w14:textId="66C87383" w:rsidR="002A4508" w:rsidRDefault="002A4508" w:rsidP="001209BB">
            <w:pPr>
              <w:pStyle w:val="afd"/>
            </w:pPr>
            <w:bookmarkStart w:id="14" w:name="_Ref54017565"/>
            <w:r>
              <w:t>(</w:t>
            </w:r>
            <w:r w:rsidR="003C0474">
              <w:fldChar w:fldCharType="begin"/>
            </w:r>
            <w:r w:rsidR="003C0474">
              <w:instrText xml:space="preserve"> SEQ ( \* ARABIC </w:instrText>
            </w:r>
            <w:r w:rsidR="003C0474">
              <w:fldChar w:fldCharType="separate"/>
            </w:r>
            <w:r w:rsidR="003C0474">
              <w:rPr>
                <w:noProof/>
              </w:rPr>
              <w:t>15</w:t>
            </w:r>
            <w:r w:rsidR="003C0474">
              <w:rPr>
                <w:noProof/>
              </w:rPr>
              <w:fldChar w:fldCharType="end"/>
            </w:r>
            <w:r>
              <w:t>)</w:t>
            </w:r>
            <w:bookmarkEnd w:id="14"/>
          </w:p>
        </w:tc>
      </w:tr>
    </w:tbl>
    <w:p w14:paraId="0835254B" w14:textId="77777777" w:rsidR="002A4508" w:rsidRDefault="002A4508">
      <w:pPr>
        <w:widowControl/>
        <w:jc w:val="left"/>
      </w:pPr>
    </w:p>
    <w:p w14:paraId="19426F8B" w14:textId="7E1BB67F" w:rsidR="00505952" w:rsidRDefault="00505952">
      <w:pPr>
        <w:widowControl/>
        <w:jc w:val="left"/>
        <w:rPr>
          <w:rFonts w:asciiTheme="majorHAnsi" w:eastAsiaTheme="majorEastAsia" w:hAnsiTheme="majorHAnsi"/>
        </w:rPr>
      </w:pPr>
      <w:r>
        <w:br w:type="page"/>
      </w:r>
    </w:p>
    <w:p w14:paraId="5D9E86FD" w14:textId="55076F37" w:rsidR="007525B3" w:rsidRDefault="00210069" w:rsidP="003A0328">
      <w:pPr>
        <w:pStyle w:val="20"/>
      </w:pPr>
      <w:r>
        <w:rPr>
          <w:rFonts w:hint="eastAsia"/>
        </w:rPr>
        <w:t>通気</w:t>
      </w:r>
      <w:r w:rsidR="00CE5ADF">
        <w:rPr>
          <w:rFonts w:hint="eastAsia"/>
        </w:rPr>
        <w:t>層を有する壁体</w:t>
      </w:r>
      <w:r>
        <w:rPr>
          <w:rFonts w:hint="eastAsia"/>
        </w:rPr>
        <w:t>の各表面温度および通気層温度を求める行列式</w:t>
      </w:r>
    </w:p>
    <w:p w14:paraId="0D21FFB2" w14:textId="42401C95" w:rsidR="007525B3" w:rsidRDefault="000B72C7" w:rsidP="00217A82">
      <w:pPr>
        <w:pStyle w:val="afe"/>
        <w:ind w:firstLine="200"/>
      </w:pPr>
      <w:r>
        <w:rPr>
          <w:rFonts w:hint="eastAsia"/>
        </w:rPr>
        <w:t>壁体内の各面の熱</w:t>
      </w:r>
      <w:r w:rsidR="00413C4E">
        <w:rPr>
          <w:rFonts w:hint="eastAsia"/>
        </w:rPr>
        <w:t>収支</w:t>
      </w:r>
      <w:r>
        <w:rPr>
          <w:rFonts w:hint="eastAsia"/>
        </w:rPr>
        <w:t>式</w:t>
      </w:r>
      <w:r w:rsidR="00CE5ADF">
        <w:rPr>
          <w:rFonts w:hint="eastAsia"/>
        </w:rPr>
        <w:t>（式</w:t>
      </w:r>
      <w:r w:rsidR="00B173E8">
        <w:fldChar w:fldCharType="begin"/>
      </w:r>
      <w:r w:rsidR="00B173E8">
        <w:instrText xml:space="preserve"> </w:instrText>
      </w:r>
      <w:r w:rsidR="00B173E8">
        <w:rPr>
          <w:rFonts w:hint="eastAsia"/>
        </w:rPr>
        <w:instrText>REF _Ref48120018 \h</w:instrText>
      </w:r>
      <w:r w:rsidR="00B173E8">
        <w:instrText xml:space="preserve"> </w:instrText>
      </w:r>
      <w:r w:rsidR="00B173E8">
        <w:fldChar w:fldCharType="separate"/>
      </w:r>
      <w:r w:rsidR="003C0474" w:rsidRPr="00195C3A">
        <w:rPr>
          <w:iCs/>
        </w:rPr>
        <w:t>(</w:t>
      </w:r>
      <w:r w:rsidR="003C0474">
        <w:rPr>
          <w:iCs/>
          <w:noProof/>
        </w:rPr>
        <w:t>1</w:t>
      </w:r>
      <w:r w:rsidR="003C0474" w:rsidRPr="00195C3A">
        <w:rPr>
          <w:iCs/>
        </w:rPr>
        <w:t>)</w:t>
      </w:r>
      <w:r w:rsidR="00B173E8">
        <w:fldChar w:fldCharType="end"/>
      </w:r>
      <w:r w:rsidR="00CE5ADF">
        <w:rPr>
          <w:rFonts w:hint="eastAsia"/>
        </w:rPr>
        <w:t>～式</w:t>
      </w:r>
      <w:r w:rsidR="00B173E8">
        <w:fldChar w:fldCharType="begin"/>
      </w:r>
      <w:r w:rsidR="00B173E8">
        <w:instrText xml:space="preserve"> </w:instrText>
      </w:r>
      <w:r w:rsidR="00B173E8">
        <w:rPr>
          <w:rFonts w:hint="eastAsia"/>
        </w:rPr>
        <w:instrText>REF _Ref48120023 \h</w:instrText>
      </w:r>
      <w:r w:rsidR="00B173E8">
        <w:instrText xml:space="preserve"> </w:instrText>
      </w:r>
      <w:r w:rsidR="00B173E8">
        <w:fldChar w:fldCharType="separate"/>
      </w:r>
      <w:r w:rsidR="003C0474">
        <w:t>(</w:t>
      </w:r>
      <w:r w:rsidR="003C0474">
        <w:rPr>
          <w:noProof/>
        </w:rPr>
        <w:t>4</w:t>
      </w:r>
      <w:r w:rsidR="003C0474">
        <w:t>)</w:t>
      </w:r>
      <w:r w:rsidR="00B173E8">
        <w:fldChar w:fldCharType="end"/>
      </w:r>
      <w:r w:rsidR="00CE5ADF">
        <w:rPr>
          <w:rFonts w:hint="eastAsia"/>
        </w:rPr>
        <w:t>）</w:t>
      </w:r>
      <w:r>
        <w:rPr>
          <w:rFonts w:hint="eastAsia"/>
        </w:rPr>
        <w:t>および通気層内</w:t>
      </w:r>
      <w:r w:rsidR="00287F23">
        <w:rPr>
          <w:rFonts w:hint="eastAsia"/>
        </w:rPr>
        <w:t>空気</w:t>
      </w:r>
      <w:r>
        <w:rPr>
          <w:rFonts w:hint="eastAsia"/>
        </w:rPr>
        <w:t>の熱</w:t>
      </w:r>
      <w:r w:rsidR="00413C4E">
        <w:rPr>
          <w:rFonts w:hint="eastAsia"/>
        </w:rPr>
        <w:t>収支</w:t>
      </w:r>
      <w:r>
        <w:rPr>
          <w:rFonts w:hint="eastAsia"/>
        </w:rPr>
        <w:t>式</w:t>
      </w:r>
      <w:r w:rsidR="00CE5ADF">
        <w:rPr>
          <w:rFonts w:hint="eastAsia"/>
        </w:rPr>
        <w:t>（式</w:t>
      </w:r>
      <w:r w:rsidR="00B173E8">
        <w:fldChar w:fldCharType="begin"/>
      </w:r>
      <w:r w:rsidR="00B173E8">
        <w:instrText xml:space="preserve"> </w:instrText>
      </w:r>
      <w:r w:rsidR="00B173E8">
        <w:rPr>
          <w:rFonts w:hint="eastAsia"/>
        </w:rPr>
        <w:instrText>REF _Ref48120105 \h</w:instrText>
      </w:r>
      <w:r w:rsidR="00B173E8">
        <w:instrText xml:space="preserve"> </w:instrText>
      </w:r>
      <w:r w:rsidR="00B173E8">
        <w:fldChar w:fldCharType="separate"/>
      </w:r>
      <w:r w:rsidR="003C0474">
        <w:t>(</w:t>
      </w:r>
      <w:r w:rsidR="003C0474">
        <w:rPr>
          <w:noProof/>
        </w:rPr>
        <w:t>6</w:t>
      </w:r>
      <w:r w:rsidR="003C0474">
        <w:t>)</w:t>
      </w:r>
      <w:r w:rsidR="00B173E8">
        <w:fldChar w:fldCharType="end"/>
      </w:r>
      <w:r w:rsidR="00CE5ADF">
        <w:rPr>
          <w:rFonts w:hint="eastAsia"/>
        </w:rPr>
        <w:t>）</w:t>
      </w:r>
      <w:r>
        <w:rPr>
          <w:rFonts w:hint="eastAsia"/>
        </w:rPr>
        <w:t>より、</w:t>
      </w:r>
      <w:r w:rsidR="00CE5ADF">
        <w:rPr>
          <w:rFonts w:hint="eastAsia"/>
        </w:rPr>
        <w:t>通気層を有する壁体の各表面温度および通気層</w:t>
      </w:r>
      <w:r w:rsidR="002A2C7F">
        <w:rPr>
          <w:rFonts w:hint="eastAsia"/>
        </w:rPr>
        <w:t>の平均</w:t>
      </w:r>
      <w:r w:rsidR="00CE5ADF">
        <w:rPr>
          <w:rFonts w:hint="eastAsia"/>
        </w:rPr>
        <w:t>温度を求める行列式を作成する。</w:t>
      </w:r>
    </w:p>
    <w:p w14:paraId="21931CE7" w14:textId="02B02F58" w:rsidR="00210069" w:rsidRDefault="00B173E8" w:rsidP="00217A82">
      <w:pPr>
        <w:pStyle w:val="afe"/>
        <w:ind w:firstLine="200"/>
      </w:pPr>
      <w:r>
        <w:rPr>
          <w:rFonts w:hint="eastAsia"/>
        </w:rPr>
        <w:t>式</w:t>
      </w:r>
      <w:r>
        <w:fldChar w:fldCharType="begin"/>
      </w:r>
      <w:r>
        <w:instrText xml:space="preserve"> </w:instrText>
      </w:r>
      <w:r>
        <w:rPr>
          <w:rFonts w:hint="eastAsia"/>
        </w:rPr>
        <w:instrText>REF _Ref48120018 \h</w:instrText>
      </w:r>
      <w:r>
        <w:instrText xml:space="preserve"> </w:instrText>
      </w:r>
      <w:r>
        <w:fldChar w:fldCharType="separate"/>
      </w:r>
      <w:r w:rsidR="003C0474" w:rsidRPr="00195C3A">
        <w:rPr>
          <w:iCs/>
        </w:rPr>
        <w:t>(</w:t>
      </w:r>
      <w:r w:rsidR="003C0474">
        <w:rPr>
          <w:iCs/>
          <w:noProof/>
        </w:rPr>
        <w:t>1</w:t>
      </w:r>
      <w:r w:rsidR="003C0474" w:rsidRPr="00195C3A">
        <w:rPr>
          <w:iCs/>
        </w:rPr>
        <w:t>)</w:t>
      </w:r>
      <w:r>
        <w:fldChar w:fldCharType="end"/>
      </w:r>
      <w:r>
        <w:rPr>
          <w:rFonts w:hint="eastAsia"/>
        </w:rPr>
        <w:t>～式</w:t>
      </w:r>
      <w:r>
        <w:fldChar w:fldCharType="begin"/>
      </w:r>
      <w:r>
        <w:instrText xml:space="preserve"> </w:instrText>
      </w:r>
      <w:r>
        <w:rPr>
          <w:rFonts w:hint="eastAsia"/>
        </w:rPr>
        <w:instrText>REF _Ref48120023 \h</w:instrText>
      </w:r>
      <w:r>
        <w:instrText xml:space="preserve"> </w:instrText>
      </w:r>
      <w:r>
        <w:fldChar w:fldCharType="separate"/>
      </w:r>
      <w:r w:rsidR="003C0474">
        <w:t>(</w:t>
      </w:r>
      <w:r w:rsidR="003C0474">
        <w:rPr>
          <w:noProof/>
        </w:rPr>
        <w:t>4</w:t>
      </w:r>
      <w:r w:rsidR="003C0474">
        <w:t>)</w:t>
      </w:r>
      <w:r>
        <w:fldChar w:fldCharType="end"/>
      </w:r>
      <w:r w:rsidR="00716E06">
        <w:rPr>
          <w:rFonts w:hint="eastAsia"/>
        </w:rPr>
        <w:t>および</w:t>
      </w:r>
      <w:r w:rsidR="00BC0EC2" w:rsidRPr="00DC3F62">
        <w:rPr>
          <w:rFonts w:hint="eastAsia"/>
        </w:rPr>
        <w:t>式</w:t>
      </w:r>
      <w:r w:rsidR="002A2C7F">
        <w:fldChar w:fldCharType="begin"/>
      </w:r>
      <w:r w:rsidR="002A2C7F">
        <w:instrText xml:space="preserve"> </w:instrText>
      </w:r>
      <w:r w:rsidR="002A2C7F">
        <w:rPr>
          <w:rFonts w:hint="eastAsia"/>
        </w:rPr>
        <w:instrText>REF _Ref53396616 \h</w:instrText>
      </w:r>
      <w:r w:rsidR="002A2C7F">
        <w:instrText xml:space="preserve"> </w:instrText>
      </w:r>
      <w:r w:rsidR="002A2C7F">
        <w:fldChar w:fldCharType="separate"/>
      </w:r>
      <w:r w:rsidR="003C0474">
        <w:t>(</w:t>
      </w:r>
      <w:r w:rsidR="003C0474">
        <w:rPr>
          <w:noProof/>
        </w:rPr>
        <w:t>13</w:t>
      </w:r>
      <w:r w:rsidR="003C0474">
        <w:t>)</w:t>
      </w:r>
      <w:r w:rsidR="002A2C7F">
        <w:fldChar w:fldCharType="end"/>
      </w:r>
      <w:r w:rsidR="00716E06">
        <w:rPr>
          <w:rFonts w:hint="eastAsia"/>
        </w:rPr>
        <w:t>を各表面温度</w:t>
      </w:r>
      <m:oMath>
        <m:sSub>
          <m:sSubPr>
            <m:ctrlPr>
              <w:rPr>
                <w:rFonts w:ascii="Cambria Math" w:hAnsi="Cambria Math"/>
                <w:i/>
              </w:rPr>
            </m:ctrlPr>
          </m:sSubPr>
          <m:e>
            <m:r>
              <w:rPr>
                <w:rFonts w:ascii="Cambria Math" w:hAnsi="Cambria Math"/>
              </w:rPr>
              <m:t>θ</m:t>
            </m:r>
          </m:e>
          <m:sub>
            <m:r>
              <w:rPr>
                <w:rFonts w:ascii="Cambria Math" w:hAnsi="Cambria Math"/>
              </w:rPr>
              <m:t>out,surf</m:t>
            </m:r>
          </m:sub>
        </m:sSub>
      </m:oMath>
      <w:r w:rsidR="00084B3B">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1,surf</m:t>
            </m:r>
          </m:sub>
        </m:sSub>
      </m:oMath>
      <w:r w:rsidR="00084B3B">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2,surf</m:t>
            </m:r>
          </m:sub>
        </m:sSub>
      </m:oMath>
      <w:r w:rsidR="00084B3B">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hint="eastAsia"/>
              </w:rPr>
              <m:t>in</m:t>
            </m:r>
            <m:r>
              <w:rPr>
                <w:rFonts w:ascii="Cambria Math" w:hAnsi="Cambria Math"/>
              </w:rPr>
              <m:t>,surf</m:t>
            </m:r>
          </m:sub>
        </m:sSub>
      </m:oMath>
      <w:r w:rsidR="00716E06">
        <w:rPr>
          <w:rFonts w:hint="eastAsia"/>
        </w:rPr>
        <w:t>および通気層</w:t>
      </w:r>
      <w:r w:rsidR="002A2C7F">
        <w:rPr>
          <w:rFonts w:hint="eastAsia"/>
        </w:rPr>
        <w:t>の平均</w:t>
      </w:r>
      <w:r w:rsidR="00716E06">
        <w:rPr>
          <w:rFonts w:hint="eastAsia"/>
        </w:rPr>
        <w:t>温度</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716E06">
        <w:rPr>
          <w:rFonts w:hint="eastAsia"/>
        </w:rPr>
        <w:t>を未知数とする一次方程式に変形すると、式</w:t>
      </w:r>
      <w:r>
        <w:fldChar w:fldCharType="begin"/>
      </w:r>
      <w:r>
        <w:instrText xml:space="preserve"> </w:instrText>
      </w:r>
      <w:r>
        <w:rPr>
          <w:rFonts w:hint="eastAsia"/>
        </w:rPr>
        <w:instrText>REF _Ref48120143 \h</w:instrText>
      </w:r>
      <w:r>
        <w:instrText xml:space="preserve"> </w:instrText>
      </w:r>
      <w:r>
        <w:fldChar w:fldCharType="separate"/>
      </w:r>
      <w:r w:rsidR="003C0474">
        <w:t>(</w:t>
      </w:r>
      <w:r w:rsidR="003C0474">
        <w:rPr>
          <w:noProof/>
        </w:rPr>
        <w:t>16</w:t>
      </w:r>
      <w:r w:rsidR="003C0474">
        <w:t>)</w:t>
      </w:r>
      <w:r>
        <w:fldChar w:fldCharType="end"/>
      </w:r>
      <w:r w:rsidR="00716E06">
        <w:rPr>
          <w:rFonts w:hint="eastAsia"/>
        </w:rPr>
        <w:t>～式</w:t>
      </w:r>
      <w:r>
        <w:fldChar w:fldCharType="begin"/>
      </w:r>
      <w:r>
        <w:instrText xml:space="preserve"> </w:instrText>
      </w:r>
      <w:r>
        <w:rPr>
          <w:rFonts w:hint="eastAsia"/>
        </w:rPr>
        <w:instrText>REF _Ref48120149 \h</w:instrText>
      </w:r>
      <w:r>
        <w:instrText xml:space="preserve"> </w:instrText>
      </w:r>
      <w:r>
        <w:fldChar w:fldCharType="separate"/>
      </w:r>
      <w:r w:rsidR="003C0474">
        <w:t>(</w:t>
      </w:r>
      <w:r w:rsidR="003C0474">
        <w:rPr>
          <w:noProof/>
        </w:rPr>
        <w:t>20</w:t>
      </w:r>
      <w:r w:rsidR="003C0474">
        <w:t>)</w:t>
      </w:r>
      <w:r>
        <w:fldChar w:fldCharType="end"/>
      </w:r>
      <w:r w:rsidR="00716E06">
        <w:rPr>
          <w:rFonts w:hint="eastAsia"/>
        </w:rPr>
        <w:t>のようになる。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9E3CA5" w14:paraId="170679EE" w14:textId="77777777" w:rsidTr="00B24FED">
        <w:tc>
          <w:tcPr>
            <w:tcW w:w="8221" w:type="dxa"/>
          </w:tcPr>
          <w:p w14:paraId="50C78A9E" w14:textId="014A9400" w:rsidR="009E3CA5" w:rsidRPr="009E3CA5" w:rsidRDefault="009E3CA5" w:rsidP="00B24FED">
            <w:pPr>
              <w:pStyle w:val="afe"/>
              <w:ind w:firstLine="200"/>
              <w:rPr>
                <w:i/>
              </w:rPr>
            </w:pPr>
            <m:oMathPara>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×θ</m:t>
                    </m:r>
                  </m:e>
                  <m:sub>
                    <m:r>
                      <w:rPr>
                        <w:rFonts w:ascii="Cambria Math" w:hAnsi="Cambria Math" w:hint="eastAsia"/>
                      </w:rPr>
                      <m:t>SAT</m:t>
                    </m:r>
                  </m:sub>
                </m:sSub>
              </m:oMath>
            </m:oMathPara>
          </w:p>
        </w:tc>
        <w:tc>
          <w:tcPr>
            <w:tcW w:w="702" w:type="dxa"/>
            <w:vAlign w:val="center"/>
          </w:tcPr>
          <w:p w14:paraId="121DA9C4" w14:textId="6513D0C5" w:rsidR="009E3CA5" w:rsidRDefault="009E3CA5" w:rsidP="00B24FED">
            <w:pPr>
              <w:pStyle w:val="afd"/>
            </w:pPr>
            <w:bookmarkStart w:id="15" w:name="_Ref48120143"/>
            <w:r>
              <w:t>(</w:t>
            </w:r>
            <w:r w:rsidR="003C0474">
              <w:fldChar w:fldCharType="begin"/>
            </w:r>
            <w:r w:rsidR="003C0474">
              <w:instrText xml:space="preserve"> SEQ ( \* ARABIC </w:instrText>
            </w:r>
            <w:r w:rsidR="003C0474">
              <w:fldChar w:fldCharType="separate"/>
            </w:r>
            <w:r w:rsidR="003C0474">
              <w:rPr>
                <w:noProof/>
              </w:rPr>
              <w:t>16</w:t>
            </w:r>
            <w:r w:rsidR="003C0474">
              <w:rPr>
                <w:noProof/>
              </w:rPr>
              <w:fldChar w:fldCharType="end"/>
            </w:r>
            <w:r>
              <w:t>)</w:t>
            </w:r>
            <w:bookmarkEnd w:id="15"/>
          </w:p>
        </w:tc>
      </w:tr>
      <w:tr w:rsidR="009E3CA5" w14:paraId="6A5F22B1" w14:textId="77777777" w:rsidTr="00B24FED">
        <w:tc>
          <w:tcPr>
            <w:tcW w:w="8221" w:type="dxa"/>
          </w:tcPr>
          <w:p w14:paraId="4D566336" w14:textId="363BC8F6" w:rsidR="009E3CA5" w:rsidRPr="001F7B1B" w:rsidRDefault="003C0474" w:rsidP="00B24FED">
            <w:pPr>
              <w:pStyle w:val="afe"/>
              <w:ind w:firstLine="200"/>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=0</m:t>
                </m:r>
              </m:oMath>
            </m:oMathPara>
          </w:p>
        </w:tc>
        <w:tc>
          <w:tcPr>
            <w:tcW w:w="702" w:type="dxa"/>
            <w:vAlign w:val="center"/>
          </w:tcPr>
          <w:p w14:paraId="0628E829" w14:textId="57EEF3B8" w:rsidR="009E3CA5" w:rsidRDefault="009E3CA5" w:rsidP="00B24FED">
            <w:pPr>
              <w:pStyle w:val="afd"/>
            </w:pPr>
            <w:r>
              <w:t>(</w:t>
            </w:r>
            <w:r w:rsidR="003C0474">
              <w:fldChar w:fldCharType="begin"/>
            </w:r>
            <w:r w:rsidR="003C0474">
              <w:instrText xml:space="preserve"> SEQ ( \* ARABIC </w:instrText>
            </w:r>
            <w:r w:rsidR="003C0474">
              <w:fldChar w:fldCharType="separate"/>
            </w:r>
            <w:r w:rsidR="003C0474">
              <w:rPr>
                <w:noProof/>
              </w:rPr>
              <w:t>17</w:t>
            </w:r>
            <w:r w:rsidR="003C0474">
              <w:rPr>
                <w:noProof/>
              </w:rPr>
              <w:fldChar w:fldCharType="end"/>
            </w:r>
            <w:r>
              <w:t>)</w:t>
            </w:r>
          </w:p>
        </w:tc>
      </w:tr>
      <w:tr w:rsidR="009E3CA5" w14:paraId="2EDE09C6" w14:textId="77777777" w:rsidTr="00B24FED">
        <w:tc>
          <w:tcPr>
            <w:tcW w:w="8221" w:type="dxa"/>
          </w:tcPr>
          <w:p w14:paraId="71D2ED12" w14:textId="2E996760" w:rsidR="0087701C" w:rsidRPr="000C3F94" w:rsidRDefault="003C0474" w:rsidP="00A67624">
            <w:pPr>
              <w:pStyle w:val="afe"/>
              <w:ind w:firstLine="200"/>
              <w:rPr>
                <w:i/>
              </w:rPr>
            </w:pPr>
            <m:oMathPara>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in</m:t>
                    </m:r>
                    <m:r>
                      <w:rPr>
                        <w:rFonts w:ascii="Cambria Math" w:hAnsi="Cambria Math"/>
                      </w:rPr>
                      <m:t>,surf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=0</m:t>
                </m:r>
              </m:oMath>
            </m:oMathPara>
          </w:p>
        </w:tc>
        <w:tc>
          <w:tcPr>
            <w:tcW w:w="702" w:type="dxa"/>
            <w:vAlign w:val="center"/>
          </w:tcPr>
          <w:p w14:paraId="43DDCBBE" w14:textId="7738752F" w:rsidR="009E3CA5" w:rsidRDefault="009E3CA5" w:rsidP="00B24FED">
            <w:pPr>
              <w:pStyle w:val="afd"/>
            </w:pPr>
            <w:r>
              <w:t>(</w:t>
            </w:r>
            <w:r w:rsidR="003C0474">
              <w:fldChar w:fldCharType="begin"/>
            </w:r>
            <w:r w:rsidR="003C0474">
              <w:instrText xml:space="preserve"> SEQ ( \* ARABIC </w:instrText>
            </w:r>
            <w:r w:rsidR="003C0474">
              <w:fldChar w:fldCharType="separate"/>
            </w:r>
            <w:r w:rsidR="003C0474">
              <w:rPr>
                <w:noProof/>
              </w:rPr>
              <w:t>18</w:t>
            </w:r>
            <w:r w:rsidR="003C0474">
              <w:rPr>
                <w:noProof/>
              </w:rPr>
              <w:fldChar w:fldCharType="end"/>
            </w:r>
            <w:r>
              <w:t>)</w:t>
            </w:r>
          </w:p>
        </w:tc>
      </w:tr>
      <w:tr w:rsidR="009E3CA5" w14:paraId="5315F345" w14:textId="77777777" w:rsidTr="00B24FED">
        <w:tc>
          <w:tcPr>
            <w:tcW w:w="8221" w:type="dxa"/>
          </w:tcPr>
          <w:p w14:paraId="348F1034" w14:textId="4E1F97D4" w:rsidR="009E3CA5" w:rsidRPr="008579E2" w:rsidRDefault="003C0474" w:rsidP="001E1006">
            <w:pPr>
              <w:pStyle w:val="afe"/>
              <w:ind w:firstLine="200"/>
              <w:rPr>
                <w:i/>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in</m:t>
                    </m:r>
                    <m:r>
                      <w:rPr>
                        <w:rFonts w:ascii="Cambria Math" w:hAnsi="Cambria Math"/>
                      </w:rPr>
                      <m:t>,surf</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oMath>
            </m:oMathPara>
          </w:p>
        </w:tc>
        <w:tc>
          <w:tcPr>
            <w:tcW w:w="702" w:type="dxa"/>
            <w:vAlign w:val="center"/>
          </w:tcPr>
          <w:p w14:paraId="6F6D6704" w14:textId="6D17953C" w:rsidR="009E3CA5" w:rsidRDefault="009E3CA5" w:rsidP="00B24FED">
            <w:pPr>
              <w:pStyle w:val="afd"/>
            </w:pPr>
            <w:r>
              <w:t>(</w:t>
            </w:r>
            <w:r w:rsidR="003C0474">
              <w:fldChar w:fldCharType="begin"/>
            </w:r>
            <w:r w:rsidR="003C0474">
              <w:instrText xml:space="preserve"> SEQ ( \* ARABIC </w:instrText>
            </w:r>
            <w:r w:rsidR="003C0474">
              <w:fldChar w:fldCharType="separate"/>
            </w:r>
            <w:r w:rsidR="003C0474">
              <w:rPr>
                <w:noProof/>
              </w:rPr>
              <w:t>19</w:t>
            </w:r>
            <w:r w:rsidR="003C0474">
              <w:rPr>
                <w:noProof/>
              </w:rPr>
              <w:fldChar w:fldCharType="end"/>
            </w:r>
            <w:r>
              <w:t>)</w:t>
            </w:r>
          </w:p>
        </w:tc>
      </w:tr>
      <w:tr w:rsidR="00274762" w14:paraId="56979A81" w14:textId="77777777" w:rsidTr="00B24FED">
        <w:tc>
          <w:tcPr>
            <w:tcW w:w="8221" w:type="dxa"/>
          </w:tcPr>
          <w:p w14:paraId="49F09E29" w14:textId="1F467AC2" w:rsidR="00274762" w:rsidRPr="00F82F25" w:rsidRDefault="003C0474" w:rsidP="002B2B53">
            <w:pPr>
              <w:pStyle w:val="afe"/>
              <w:ind w:firstLine="200"/>
              <w:rPr>
                <w:rFonts w:ascii="Century" w:eastAsia="游明朝" w:hAnsi="Century"/>
                <w:i/>
              </w:rPr>
            </w:pPr>
            <m:oMathPara>
              <m:oMath>
                <m:f>
                  <m:fPr>
                    <m:ctrlPr>
                      <w:rPr>
                        <w:rFonts w:ascii="Cambria Math" w:hAnsi="Cambria Math"/>
                        <w:i/>
                      </w:rPr>
                    </m:ctrlPr>
                  </m:fPr>
                  <m:num>
                    <m:r>
                      <w:rPr>
                        <w:rFonts w:ascii="Cambria Math" w:eastAsia="游明朝"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f>
                  <m:fPr>
                    <m:ctrlPr>
                      <w:rPr>
                        <w:rFonts w:ascii="Cambria Math" w:hAnsi="Cambria Math"/>
                        <w:i/>
                      </w:rPr>
                    </m:ctrlPr>
                  </m:fPr>
                  <m:num>
                    <m:r>
                      <w:rPr>
                        <w:rFonts w:ascii="Cambria Math" w:eastAsia="游明朝"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m:oMathPara>
          </w:p>
        </w:tc>
        <w:tc>
          <w:tcPr>
            <w:tcW w:w="702" w:type="dxa"/>
            <w:vAlign w:val="center"/>
          </w:tcPr>
          <w:p w14:paraId="2EF05FCA" w14:textId="4B39FCFE" w:rsidR="00274762" w:rsidRDefault="00274762" w:rsidP="00274762">
            <w:pPr>
              <w:pStyle w:val="afd"/>
            </w:pPr>
            <w:bookmarkStart w:id="16" w:name="_Ref48120149"/>
            <w:r>
              <w:t>(</w:t>
            </w:r>
            <w:r w:rsidR="003C0474">
              <w:fldChar w:fldCharType="begin"/>
            </w:r>
            <w:r w:rsidR="003C0474">
              <w:instrText xml:space="preserve"> SEQ ( \* ARABIC </w:instrText>
            </w:r>
            <w:r w:rsidR="003C0474">
              <w:fldChar w:fldCharType="separate"/>
            </w:r>
            <w:r w:rsidR="003C0474">
              <w:rPr>
                <w:noProof/>
              </w:rPr>
              <w:t>20</w:t>
            </w:r>
            <w:r w:rsidR="003C0474">
              <w:rPr>
                <w:noProof/>
              </w:rPr>
              <w:fldChar w:fldCharType="end"/>
            </w:r>
            <w:r>
              <w:t>)</w:t>
            </w:r>
            <w:bookmarkEnd w:id="16"/>
          </w:p>
        </w:tc>
      </w:tr>
    </w:tbl>
    <w:p w14:paraId="77B96CDD" w14:textId="463A6E73" w:rsidR="00716E06" w:rsidRDefault="00716E06" w:rsidP="00217A82">
      <w:pPr>
        <w:pStyle w:val="afe"/>
        <w:ind w:firstLine="200"/>
      </w:pPr>
      <w:r>
        <w:rPr>
          <w:rFonts w:hint="eastAsia"/>
        </w:rPr>
        <w:t>これを行列化すると、式</w:t>
      </w:r>
      <w:r w:rsidR="00B173E8">
        <w:fldChar w:fldCharType="begin"/>
      </w:r>
      <w:r w:rsidR="00B173E8">
        <w:instrText xml:space="preserve"> </w:instrText>
      </w:r>
      <w:r w:rsidR="00B173E8">
        <w:rPr>
          <w:rFonts w:hint="eastAsia"/>
        </w:rPr>
        <w:instrText>REF _Ref48120154 \h</w:instrText>
      </w:r>
      <w:r w:rsidR="00B173E8">
        <w:instrText xml:space="preserve"> </w:instrText>
      </w:r>
      <w:r w:rsidR="00B173E8">
        <w:fldChar w:fldCharType="separate"/>
      </w:r>
      <w:r w:rsidR="003C0474">
        <w:t>(</w:t>
      </w:r>
      <w:r w:rsidR="003C0474">
        <w:rPr>
          <w:noProof/>
        </w:rPr>
        <w:t>21</w:t>
      </w:r>
      <w:r w:rsidR="003C0474">
        <w:t>)</w:t>
      </w:r>
      <w:r w:rsidR="00B173E8">
        <w:fldChar w:fldCharType="end"/>
      </w:r>
      <w:r>
        <w:rPr>
          <w:rFonts w:hint="eastAsia"/>
        </w:rPr>
        <w:t>のようになる。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101188" w14:paraId="0941E7F3" w14:textId="77777777" w:rsidTr="002A2C7F">
        <w:tc>
          <w:tcPr>
            <w:tcW w:w="8226" w:type="dxa"/>
          </w:tcPr>
          <w:p w14:paraId="3EDBDEDA" w14:textId="7B0EBB4A" w:rsidR="00101188" w:rsidRPr="009E3CA5" w:rsidRDefault="003C0474" w:rsidP="002A2C7F">
            <w:pPr>
              <w:pStyle w:val="afe"/>
              <w:ind w:firstLine="200"/>
              <w:jc w:val="center"/>
              <w:rPr>
                <w:i/>
              </w:rPr>
            </w:pPr>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hint="eastAsia"/>
                                </w:rPr>
                                <m:t>C</m:t>
                              </m:r>
                            </m:e>
                            <m:sub>
                              <m:r>
                                <w:rPr>
                                  <w:rFonts w:ascii="Cambria Math" w:hAnsi="Cambria Math"/>
                                </w:rPr>
                                <m:t>1</m:t>
                              </m:r>
                            </m:sub>
                          </m:sSub>
                          <m:ctrlPr>
                            <w:rPr>
                              <w:rFonts w:ascii="Cambria Math" w:eastAsia="Cambria Math" w:hAnsi="Cambria Math" w:cs="Cambria Math"/>
                              <w:i/>
                            </w:rPr>
                          </m:ctrlP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ctrlPr>
                            <w:rPr>
                              <w:rFonts w:ascii="Cambria Math" w:eastAsia="Cambria Math" w:hAnsi="Cambria Math" w:cs="Cambria Math"/>
                              <w:i/>
                            </w:rPr>
                          </m:ctrlPr>
                        </m:e>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ctrlPr>
                            <w:rPr>
                              <w:rFonts w:ascii="Cambria Math" w:eastAsia="Cambria Math" w:hAnsi="Cambria Math" w:cs="Cambria Math"/>
                              <w:i/>
                            </w:rPr>
                          </m:ctrlP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e>
                        <m:e>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e>
                        <m:e>
                          <m:r>
                            <w:rPr>
                              <w:rFonts w:ascii="Cambria Math" w:hAnsi="Cambria Math"/>
                            </w:rPr>
                            <m:t>0</m:t>
                          </m:r>
                        </m:e>
                      </m:mr>
                      <m:mr>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r>
                                <w:rPr>
                                  <w:rFonts w:ascii="Cambria Math" w:eastAsia="游明朝"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num>
                            <m:den>
                              <m:r>
                                <w:rPr>
                                  <w:rFonts w:ascii="Cambria Math" w:hAnsi="Cambria Math"/>
                                </w:rPr>
                                <m:t>2</m:t>
                              </m:r>
                            </m:den>
                          </m:f>
                          <m:ctrlPr>
                            <w:rPr>
                              <w:rFonts w:ascii="Cambria Math" w:eastAsia="Cambria Math" w:hAnsi="Cambria Math" w:cs="Cambria Math"/>
                              <w:i/>
                            </w:rPr>
                          </m:ctrlPr>
                        </m:e>
                        <m:e>
                          <m:f>
                            <m:fPr>
                              <m:ctrlPr>
                                <w:rPr>
                                  <w:rFonts w:ascii="Cambria Math" w:hAnsi="Cambria Math"/>
                                  <w:i/>
                                </w:rPr>
                              </m:ctrlPr>
                            </m:fPr>
                            <m:num>
                              <m:r>
                                <w:rPr>
                                  <w:rFonts w:ascii="Cambria Math" w:eastAsia="游明朝"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num>
                            <m:den>
                              <m:r>
                                <w:rPr>
                                  <w:rFonts w:ascii="Cambria Math" w:hAnsi="Cambria Math"/>
                                </w:rPr>
                                <m:t>2</m:t>
                              </m:r>
                            </m:den>
                          </m:f>
                        </m:e>
                        <m:e>
                          <m:r>
                            <w:rPr>
                              <w:rFonts w:ascii="Cambria Math" w:hAnsi="Cambria Math"/>
                            </w:rPr>
                            <m:t>0</m:t>
                          </m:r>
                        </m:e>
                        <m:e>
                          <m:r>
                            <w:rPr>
                              <w:rFonts w:ascii="Cambria Math" w:hAnsi="Cambria Math"/>
                            </w:rPr>
                            <m:t>-1</m:t>
                          </m:r>
                        </m:e>
                      </m:mr>
                    </m:m>
                  </m:e>
                </m:d>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out,surf</m:t>
                              </m:r>
                            </m:sub>
                          </m:sSub>
                        </m:e>
                      </m:mr>
                      <m:mr>
                        <m:e>
                          <m:sSub>
                            <m:sSubPr>
                              <m:ctrlPr>
                                <w:rPr>
                                  <w:rFonts w:ascii="Cambria Math" w:hAnsi="Cambria Math"/>
                                  <w:i/>
                                </w:rPr>
                              </m:ctrlPr>
                            </m:sSubPr>
                            <m:e>
                              <m:r>
                                <w:rPr>
                                  <w:rFonts w:ascii="Cambria Math" w:hAnsi="Cambria Math"/>
                                </w:rPr>
                                <m:t>θ</m:t>
                              </m:r>
                            </m:e>
                            <m:sub>
                              <m:r>
                                <w:rPr>
                                  <w:rFonts w:ascii="Cambria Math" w:hAnsi="Cambria Math"/>
                                </w:rPr>
                                <m:t>1,surf</m:t>
                              </m:r>
                            </m:sub>
                          </m:sSub>
                        </m:e>
                      </m:mr>
                      <m:mr>
                        <m:e>
                          <m:sSub>
                            <m:sSubPr>
                              <m:ctrlPr>
                                <w:rPr>
                                  <w:rFonts w:ascii="Cambria Math" w:hAnsi="Cambria Math"/>
                                  <w:i/>
                                </w:rPr>
                              </m:ctrlPr>
                            </m:sSubPr>
                            <m:e>
                              <m:r>
                                <w:rPr>
                                  <w:rFonts w:ascii="Cambria Math" w:hAnsi="Cambria Math"/>
                                </w:rPr>
                                <m:t>θ</m:t>
                              </m:r>
                            </m:e>
                            <m:sub>
                              <m:r>
                                <w:rPr>
                                  <w:rFonts w:ascii="Cambria Math" w:hAnsi="Cambria Math"/>
                                </w:rPr>
                                <m:t>2,surf</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hint="eastAsia"/>
                                </w:rPr>
                                <m:t>in</m:t>
                              </m:r>
                              <m:r>
                                <w:rPr>
                                  <w:rFonts w:ascii="Cambria Math" w:hAnsi="Cambria Math"/>
                                </w:rPr>
                                <m:t>,surf</m:t>
                              </m:r>
                            </m:sub>
                          </m:sSub>
                          <m:ctrlPr>
                            <w:rPr>
                              <w:rFonts w:ascii="Cambria Math" w:eastAsia="Cambria Math" w:hAnsi="Cambria Math" w:cs="Cambria Math"/>
                              <w:i/>
                            </w:rPr>
                          </m:ctrlPr>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×θ</m:t>
                              </m:r>
                            </m:e>
                            <m:sub>
                              <m:r>
                                <w:rPr>
                                  <w:rFonts w:ascii="Cambria Math" w:hAnsi="Cambria Math" w:hint="eastAsia"/>
                                </w:rPr>
                                <m:t>SAT</m:t>
                              </m:r>
                            </m:sub>
                          </m:sSub>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e>
                      </m:mr>
                    </m:m>
                  </m:e>
                </m:d>
              </m:oMath>
            </m:oMathPara>
          </w:p>
        </w:tc>
        <w:tc>
          <w:tcPr>
            <w:tcW w:w="707" w:type="dxa"/>
            <w:vAlign w:val="center"/>
          </w:tcPr>
          <w:p w14:paraId="140119A7" w14:textId="675202DD" w:rsidR="00101188" w:rsidRDefault="00101188" w:rsidP="00B24FED">
            <w:pPr>
              <w:pStyle w:val="afd"/>
            </w:pPr>
            <w:bookmarkStart w:id="17" w:name="_Ref48120154"/>
            <w:r>
              <w:t>(</w:t>
            </w:r>
            <w:r w:rsidR="003C0474">
              <w:fldChar w:fldCharType="begin"/>
            </w:r>
            <w:r w:rsidR="003C0474">
              <w:instrText xml:space="preserve"> SEQ ( \* ARABIC </w:instrText>
            </w:r>
            <w:r w:rsidR="003C0474">
              <w:fldChar w:fldCharType="separate"/>
            </w:r>
            <w:r w:rsidR="003C0474">
              <w:rPr>
                <w:noProof/>
              </w:rPr>
              <w:t>21</w:t>
            </w:r>
            <w:r w:rsidR="003C0474">
              <w:rPr>
                <w:noProof/>
              </w:rPr>
              <w:fldChar w:fldCharType="end"/>
            </w:r>
            <w:r>
              <w:t>)</w:t>
            </w:r>
            <w:bookmarkEnd w:id="17"/>
          </w:p>
        </w:tc>
      </w:tr>
      <w:tr w:rsidR="001B6645" w14:paraId="35F7BA17" w14:textId="77777777" w:rsidTr="002A2C7F">
        <w:tc>
          <w:tcPr>
            <w:tcW w:w="8226" w:type="dxa"/>
          </w:tcPr>
          <w:p w14:paraId="6E10E053" w14:textId="7F33F05A" w:rsidR="001B6645" w:rsidRDefault="003C0474" w:rsidP="002A2C7F">
            <w:pPr>
              <w:pStyle w:val="afe"/>
              <w:ind w:firstLine="200"/>
              <w:jc w:val="center"/>
              <w:rPr>
                <w:rFonts w:ascii="Century" w:eastAsia="游明朝" w:hAnsi="Century"/>
              </w:rPr>
            </w:pPr>
            <m:oMathPara>
              <m:oMath>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surf</m:t>
                        </m:r>
                      </m:sub>
                    </m:sSub>
                    <m:r>
                      <w:rPr>
                        <w:rFonts w:ascii="Cambria Math" w:hAnsi="Cambria Math"/>
                      </w:rPr>
                      <m:t>-φ×</m:t>
                    </m:r>
                    <m:sSub>
                      <m:sSubPr>
                        <m:ctrlPr>
                          <w:rPr>
                            <w:rFonts w:ascii="Cambria Math" w:hAnsi="Cambria Math"/>
                            <w:i/>
                          </w:rPr>
                        </m:ctrlPr>
                      </m:sSubPr>
                      <m:e>
                        <m:r>
                          <w:rPr>
                            <w:rFonts w:ascii="Cambria Math" w:hAnsi="Cambria Math"/>
                          </w:rPr>
                          <m:t>ε</m:t>
                        </m:r>
                      </m:e>
                      <m:sub>
                        <m:r>
                          <w:rPr>
                            <w:rFonts w:ascii="Cambria Math" w:hAnsi="Cambria Math"/>
                          </w:rPr>
                          <m:t>out,surf</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h</m:t>
                        </m:r>
                      </m:e>
                      <m:sub>
                        <m:r>
                          <w:rPr>
                            <w:rFonts w:ascii="Cambria Math" w:hAnsi="Cambria Math"/>
                          </w:rPr>
                          <m:t>o</m:t>
                        </m:r>
                      </m:sub>
                    </m:sSub>
                  </m:den>
                </m:f>
              </m:oMath>
            </m:oMathPara>
          </w:p>
        </w:tc>
        <w:tc>
          <w:tcPr>
            <w:tcW w:w="707" w:type="dxa"/>
            <w:vAlign w:val="bottom"/>
          </w:tcPr>
          <w:p w14:paraId="584E277C" w14:textId="0A7628D7" w:rsidR="002A2C7F" w:rsidRDefault="00B45E7A" w:rsidP="00B24FED">
            <w:pPr>
              <w:pStyle w:val="afd"/>
            </w:pPr>
            <w:r>
              <w:fldChar w:fldCharType="begin"/>
            </w:r>
            <w:r>
              <w:instrText xml:space="preserve"> REF _Ref50109181 \h </w:instrText>
            </w:r>
            <w:r w:rsidR="002A2C7F">
              <w:instrText xml:space="preserve"> \* MERGEFORMAT </w:instrText>
            </w:r>
            <w:r>
              <w:fldChar w:fldCharType="separate"/>
            </w:r>
            <w:r w:rsidR="003C0474" w:rsidRPr="00195C3A">
              <w:rPr>
                <w:iCs/>
              </w:rPr>
              <w:t>(</w:t>
            </w:r>
            <w:r w:rsidR="003C0474">
              <w:rPr>
                <w:iCs/>
                <w:noProof/>
              </w:rPr>
              <w:t>5</w:t>
            </w:r>
            <w:r w:rsidR="003C0474" w:rsidRPr="00195C3A">
              <w:rPr>
                <w:iCs/>
              </w:rPr>
              <w:t>)</w:t>
            </w:r>
            <w:r>
              <w:fldChar w:fldCharType="end"/>
            </w:r>
          </w:p>
          <w:p w14:paraId="187AB17D" w14:textId="1C2F293F" w:rsidR="001B6645" w:rsidRDefault="00B45E7A" w:rsidP="00B24FED">
            <w:pPr>
              <w:pStyle w:val="afd"/>
            </w:pPr>
            <w:r>
              <w:t>(</w:t>
            </w:r>
            <w:r>
              <w:rPr>
                <w:rFonts w:hint="eastAsia"/>
              </w:rPr>
              <w:t>再</w:t>
            </w:r>
            <w:r>
              <w:rPr>
                <w:rFonts w:hint="eastAsia"/>
              </w:rPr>
              <w:t>)</w:t>
            </w:r>
          </w:p>
        </w:tc>
      </w:tr>
      <w:tr w:rsidR="00C54B47" w14:paraId="4CF2C506" w14:textId="77777777" w:rsidTr="002A2C7F">
        <w:tc>
          <w:tcPr>
            <w:tcW w:w="8226" w:type="dxa"/>
          </w:tcPr>
          <w:p w14:paraId="3111DA8B" w14:textId="355EE1BF" w:rsidR="00C54B47" w:rsidRDefault="002A2C7F" w:rsidP="002A2C7F">
            <w:pPr>
              <w:pStyle w:val="afe"/>
              <w:ind w:firstLine="200"/>
              <w:jc w:val="center"/>
              <w:rPr>
                <w:rFonts w:ascii="Century" w:eastAsia="游明朝" w:hAnsi="Century"/>
              </w:rPr>
            </w:pPr>
            <m:oMathPara>
              <m:oMath>
                <m:r>
                  <w:rPr>
                    <w:rFonts w:ascii="Cambria Math" w:hAnsi="Cambria Math"/>
                  </w:rPr>
                  <m:t>β=</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c</m:t>
                        </m:r>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w</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vent</m:t>
                        </m:r>
                      </m:sub>
                    </m:sSub>
                  </m:den>
                </m:f>
              </m:oMath>
            </m:oMathPara>
          </w:p>
        </w:tc>
        <w:tc>
          <w:tcPr>
            <w:tcW w:w="707" w:type="dxa"/>
            <w:vAlign w:val="center"/>
          </w:tcPr>
          <w:p w14:paraId="3FF8D7F1" w14:textId="3D820CDE" w:rsidR="002A2C7F" w:rsidRDefault="002A2C7F" w:rsidP="00C54B47">
            <w:pPr>
              <w:pStyle w:val="afd"/>
            </w:pPr>
            <w:r>
              <w:fldChar w:fldCharType="begin"/>
            </w:r>
            <w:r>
              <w:instrText xml:space="preserve"> REF _Ref53396794 \h </w:instrText>
            </w:r>
            <w:r>
              <w:fldChar w:fldCharType="separate"/>
            </w:r>
            <w:r w:rsidR="003C0474">
              <w:t>(</w:t>
            </w:r>
            <w:r w:rsidR="003C0474">
              <w:rPr>
                <w:noProof/>
              </w:rPr>
              <w:t>14</w:t>
            </w:r>
            <w:r w:rsidR="003C0474">
              <w:t>)</w:t>
            </w:r>
            <w:r>
              <w:fldChar w:fldCharType="end"/>
            </w:r>
          </w:p>
          <w:p w14:paraId="14F9C477" w14:textId="494D9278" w:rsidR="00C54B47" w:rsidRDefault="00C54B47" w:rsidP="00C54B47">
            <w:pPr>
              <w:pStyle w:val="afd"/>
            </w:pPr>
            <w:r>
              <w:t>(</w:t>
            </w:r>
            <w:r>
              <w:rPr>
                <w:rFonts w:hint="eastAsia"/>
              </w:rPr>
              <w:t>再</w:t>
            </w:r>
            <w:r>
              <w:rPr>
                <w:rFonts w:hint="eastAsia"/>
              </w:rPr>
              <w:t>)</w:t>
            </w:r>
          </w:p>
        </w:tc>
      </w:tr>
      <w:tr w:rsidR="00FD1043" w14:paraId="70B867C4" w14:textId="77777777" w:rsidTr="002A2C7F">
        <w:tc>
          <w:tcPr>
            <w:tcW w:w="8226" w:type="dxa"/>
            <w:vAlign w:val="center"/>
          </w:tcPr>
          <w:p w14:paraId="6906CF60" w14:textId="4916E4F9" w:rsidR="00FD1043" w:rsidRDefault="003C0474" w:rsidP="002A2C7F">
            <w:pPr>
              <w:pStyle w:val="afe"/>
              <w:ind w:firstLine="200"/>
              <w:jc w:val="center"/>
              <w:rPr>
                <w:rFonts w:ascii="Century" w:eastAsia="游明朝" w:hAnsi="Century"/>
                <w:iCs/>
              </w:rPr>
            </w:pPr>
            <m:oMathPara>
              <m:oMath>
                <m:sSub>
                  <m:sSubPr>
                    <m:ctrlPr>
                      <w:rPr>
                        <w:rFonts w:ascii="Cambria Math" w:hAnsi="Cambria Math"/>
                        <w:i/>
                      </w:rPr>
                    </m:ctrlPr>
                  </m:sSubPr>
                  <m:e>
                    <m:r>
                      <w:rPr>
                        <w:rFonts w:ascii="Cambria Math" w:hAnsi="Cambria Math"/>
                      </w:rPr>
                      <m:t>V</m:t>
                    </m:r>
                  </m:e>
                  <m:sub>
                    <m:r>
                      <w:rPr>
                        <w:rFonts w:ascii="Cambria Math" w:hAnsi="Cambria Math"/>
                      </w:rPr>
                      <m:t>vent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hint="eastAsia"/>
                      </w:rPr>
                      <m:t>w</m:t>
                    </m:r>
                  </m:sub>
                </m:sSub>
              </m:oMath>
            </m:oMathPara>
          </w:p>
        </w:tc>
        <w:tc>
          <w:tcPr>
            <w:tcW w:w="707" w:type="dxa"/>
            <w:vAlign w:val="center"/>
          </w:tcPr>
          <w:p w14:paraId="188090F6" w14:textId="0825815B" w:rsidR="002A2C7F" w:rsidRDefault="00FD1043" w:rsidP="00FD1043">
            <w:pPr>
              <w:pStyle w:val="afd"/>
            </w:pPr>
            <w:r>
              <w:fldChar w:fldCharType="begin"/>
            </w:r>
            <w:r>
              <w:instrText xml:space="preserve"> REF _Ref48815813 \h </w:instrText>
            </w:r>
            <w:r w:rsidR="002A2C7F">
              <w:instrText xml:space="preserve"> \* MERGEFORMAT </w:instrText>
            </w:r>
            <w:r>
              <w:fldChar w:fldCharType="separate"/>
            </w:r>
            <w:r w:rsidR="003C0474">
              <w:t>(</w:t>
            </w:r>
            <w:r w:rsidR="003C0474">
              <w:rPr>
                <w:noProof/>
              </w:rPr>
              <w:t>7</w:t>
            </w:r>
            <w:r w:rsidR="003C0474">
              <w:t>)</w:t>
            </w:r>
            <w:r>
              <w:fldChar w:fldCharType="end"/>
            </w:r>
          </w:p>
          <w:p w14:paraId="454E87B1" w14:textId="488103EE" w:rsidR="00FD1043" w:rsidRDefault="00FD1043" w:rsidP="00FD1043">
            <w:pPr>
              <w:pStyle w:val="afd"/>
            </w:pPr>
            <w:r>
              <w:t>(</w:t>
            </w:r>
            <w:r>
              <w:rPr>
                <w:rFonts w:hint="eastAsia"/>
              </w:rPr>
              <w:t>再</w:t>
            </w:r>
            <w:r>
              <w:rPr>
                <w:rFonts w:hint="eastAsia"/>
              </w:rPr>
              <w:t>)</w:t>
            </w:r>
          </w:p>
        </w:tc>
      </w:tr>
    </w:tbl>
    <w:p w14:paraId="00950710" w14:textId="77777777" w:rsidR="00FD1043" w:rsidRDefault="00FD1043" w:rsidP="00FD1043">
      <w:pPr>
        <w:pStyle w:val="afe"/>
        <w:ind w:firstLine="200"/>
      </w:pPr>
      <w:r>
        <w:rPr>
          <w:rFonts w:hint="eastAsia"/>
        </w:rPr>
        <w:t>ここで、</w:t>
      </w:r>
    </w:p>
    <w:p w14:paraId="625E4D6D" w14:textId="77777777" w:rsidR="00FD1043" w:rsidRPr="00F901F6" w:rsidRDefault="003C0474" w:rsidP="00FD1043">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o</m:t>
            </m:r>
          </m:sub>
        </m:sSub>
      </m:oMath>
      <w:r w:rsidR="00FD1043" w:rsidRPr="00F901F6">
        <w:tab/>
      </w:r>
      <w:r w:rsidR="00FD1043" w:rsidRPr="00F901F6">
        <w:tab/>
      </w:r>
      <w:r w:rsidR="00FD1043" w:rsidRPr="00F901F6">
        <w:rPr>
          <w:rFonts w:hint="eastAsia"/>
        </w:rPr>
        <w:t>：室外側総合熱伝達率（</w:t>
      </w:r>
      <w:r w:rsidR="00FD1043" w:rsidRPr="00F901F6">
        <w:rPr>
          <w:rFonts w:hint="eastAsia"/>
        </w:rPr>
        <w:t>W/(m</w:t>
      </w:r>
      <w:r w:rsidR="00FD1043" w:rsidRPr="00D521BB">
        <w:rPr>
          <w:rFonts w:hint="eastAsia"/>
          <w:vertAlign w:val="superscript"/>
        </w:rPr>
        <w:t>2</w:t>
      </w:r>
      <w:r w:rsidR="00FD1043" w:rsidRPr="00F901F6">
        <w:rPr>
          <w:rFonts w:hint="eastAsia"/>
        </w:rPr>
        <w:t>・</w:t>
      </w:r>
      <w:r w:rsidR="00FD1043" w:rsidRPr="00F901F6">
        <w:rPr>
          <w:rFonts w:hint="eastAsia"/>
        </w:rPr>
        <w:t>K)</w:t>
      </w:r>
      <w:r w:rsidR="00FD1043" w:rsidRPr="00F901F6">
        <w:rPr>
          <w:rFonts w:hint="eastAsia"/>
        </w:rPr>
        <w:t>）（</w:t>
      </w:r>
      <w:r w:rsidR="00FD1043" w:rsidRPr="00F901F6">
        <w:rPr>
          <w:rFonts w:hint="eastAsia"/>
        </w:rPr>
        <w:t>=</w:t>
      </w:r>
      <w:r w:rsidR="00FD1043" w:rsidRPr="00F901F6">
        <w:t xml:space="preserve"> 1/0.04</w:t>
      </w:r>
      <w:r w:rsidR="00FD1043" w:rsidRPr="00F901F6">
        <w:rPr>
          <w:rFonts w:hint="eastAsia"/>
        </w:rPr>
        <w:t>）</w:t>
      </w:r>
    </w:p>
    <w:p w14:paraId="56CD2789" w14:textId="77777777" w:rsidR="00FD1043" w:rsidRPr="00F901F6" w:rsidRDefault="003C0474" w:rsidP="00FD1043">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FD1043" w:rsidRPr="00F901F6">
        <w:tab/>
      </w:r>
      <w:r w:rsidR="00FD1043" w:rsidRPr="00F901F6">
        <w:tab/>
      </w:r>
      <w:r w:rsidR="00FD1043" w:rsidRPr="00F901F6">
        <w:rPr>
          <w:rFonts w:hint="eastAsia"/>
        </w:rPr>
        <w:t>：室内側総合熱伝達率（</w:t>
      </w:r>
      <w:r w:rsidR="00FD1043" w:rsidRPr="00F901F6">
        <w:rPr>
          <w:rFonts w:hint="eastAsia"/>
        </w:rPr>
        <w:t>W/(m</w:t>
      </w:r>
      <w:r w:rsidR="00FD1043" w:rsidRPr="00D521BB">
        <w:rPr>
          <w:rFonts w:hint="eastAsia"/>
          <w:vertAlign w:val="superscript"/>
        </w:rPr>
        <w:t>2</w:t>
      </w:r>
      <w:r w:rsidR="00FD1043" w:rsidRPr="00F901F6">
        <w:rPr>
          <w:rFonts w:hint="eastAsia"/>
        </w:rPr>
        <w:t>・</w:t>
      </w:r>
      <w:r w:rsidR="00FD1043" w:rsidRPr="00F901F6">
        <w:rPr>
          <w:rFonts w:hint="eastAsia"/>
        </w:rPr>
        <w:t>K)</w:t>
      </w:r>
      <w:r w:rsidR="00FD1043" w:rsidRPr="00F901F6">
        <w:rPr>
          <w:rFonts w:hint="eastAsia"/>
        </w:rPr>
        <w:t>）（</w:t>
      </w:r>
      <w:r w:rsidR="00FD1043" w:rsidRPr="00F901F6">
        <w:rPr>
          <w:rFonts w:hint="eastAsia"/>
        </w:rPr>
        <w:t>=</w:t>
      </w:r>
      <w:r w:rsidR="00FD1043" w:rsidRPr="00F901F6">
        <w:t xml:space="preserve"> 1/0.</w:t>
      </w:r>
      <w:r w:rsidR="00FD1043" w:rsidRPr="00F901F6">
        <w:rPr>
          <w:rFonts w:hint="eastAsia"/>
        </w:rPr>
        <w:t>1</w:t>
      </w:r>
      <w:r w:rsidR="00FD1043" w:rsidRPr="00F901F6">
        <w:t>1</w:t>
      </w:r>
      <w:r w:rsidR="00FD1043" w:rsidRPr="00F901F6">
        <w:rPr>
          <w:rFonts w:hint="eastAsia"/>
        </w:rPr>
        <w:t>）</w:t>
      </w:r>
    </w:p>
    <w:p w14:paraId="68A650CB" w14:textId="338C03B1" w:rsidR="00FD1043" w:rsidRPr="00F901F6" w:rsidRDefault="003C0474" w:rsidP="00FD1043">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FD1043" w:rsidRPr="00F901F6">
        <w:tab/>
      </w:r>
      <w:r w:rsidR="00FD1043" w:rsidRPr="00F901F6">
        <w:tab/>
      </w:r>
      <w:r w:rsidR="00FD1043" w:rsidRPr="00F901F6">
        <w:rPr>
          <w:rFonts w:hint="eastAsia"/>
        </w:rPr>
        <w:t>：通気層の対流熱伝達率（</w:t>
      </w:r>
      <w:r w:rsidR="00FD1043" w:rsidRPr="00F901F6">
        <w:rPr>
          <w:rFonts w:hint="eastAsia"/>
        </w:rPr>
        <w:t>W/(m</w:t>
      </w:r>
      <w:r w:rsidR="00FD1043" w:rsidRPr="00D521BB">
        <w:rPr>
          <w:rFonts w:hint="eastAsia"/>
          <w:vertAlign w:val="superscript"/>
        </w:rPr>
        <w:t>2</w:t>
      </w:r>
      <w:r w:rsidR="00FD1043" w:rsidRPr="00F901F6">
        <w:rPr>
          <w:rFonts w:hint="eastAsia"/>
        </w:rPr>
        <w:t>・</w:t>
      </w:r>
      <w:r w:rsidR="00FD1043" w:rsidRPr="00F901F6">
        <w:rPr>
          <w:rFonts w:hint="eastAsia"/>
        </w:rPr>
        <w:t>K)</w:t>
      </w:r>
      <w:r w:rsidR="00FD1043" w:rsidRPr="00F901F6">
        <w:rPr>
          <w:rFonts w:hint="eastAsia"/>
        </w:rPr>
        <w:t>）</w:t>
      </w:r>
    </w:p>
    <w:p w14:paraId="4F7677C0" w14:textId="77777777" w:rsidR="00FD1043" w:rsidRPr="00F901F6" w:rsidRDefault="003C0474" w:rsidP="00FD1043">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rv</m:t>
            </m:r>
          </m:sub>
        </m:sSub>
      </m:oMath>
      <w:r w:rsidR="00FD1043" w:rsidRPr="00F901F6">
        <w:tab/>
      </w:r>
      <w:r w:rsidR="00FD1043" w:rsidRPr="00F901F6">
        <w:tab/>
      </w:r>
      <w:r w:rsidR="00FD1043" w:rsidRPr="00F901F6">
        <w:rPr>
          <w:rFonts w:hint="eastAsia"/>
        </w:rPr>
        <w:t>：通気層の放射熱伝達率（</w:t>
      </w:r>
      <w:r w:rsidR="00FD1043" w:rsidRPr="00F901F6">
        <w:rPr>
          <w:rFonts w:hint="eastAsia"/>
        </w:rPr>
        <w:t>W/(m</w:t>
      </w:r>
      <w:r w:rsidR="00FD1043" w:rsidRPr="00D521BB">
        <w:rPr>
          <w:rFonts w:hint="eastAsia"/>
          <w:vertAlign w:val="superscript"/>
        </w:rPr>
        <w:t>2</w:t>
      </w:r>
      <w:r w:rsidR="00FD1043" w:rsidRPr="00F901F6">
        <w:rPr>
          <w:rFonts w:hint="eastAsia"/>
        </w:rPr>
        <w:t>・</w:t>
      </w:r>
      <w:r w:rsidR="00FD1043" w:rsidRPr="00F901F6">
        <w:rPr>
          <w:rFonts w:hint="eastAsia"/>
        </w:rPr>
        <w:t>K)</w:t>
      </w:r>
      <w:r w:rsidR="00FD1043" w:rsidRPr="00F901F6">
        <w:rPr>
          <w:rFonts w:hint="eastAsia"/>
        </w:rPr>
        <w:t>）</w:t>
      </w:r>
    </w:p>
    <w:p w14:paraId="68004163" w14:textId="77777777" w:rsidR="00FD1043" w:rsidRPr="00F901F6" w:rsidRDefault="003C0474" w:rsidP="00FD1043">
      <w:pPr>
        <w:pStyle w:val="afffd"/>
        <w:ind w:left="1300" w:hanging="900"/>
      </w:pP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FD1043" w:rsidRPr="00F901F6">
        <w:tab/>
      </w:r>
      <w:r w:rsidR="00FD1043" w:rsidRPr="00F901F6">
        <w:tab/>
      </w:r>
      <w:r w:rsidR="00FD1043" w:rsidRPr="00F901F6">
        <w:rPr>
          <w:rFonts w:hint="eastAsia"/>
        </w:rPr>
        <w:t>：外装材の熱コンダクタンス（</w:t>
      </w:r>
      <w:r w:rsidR="00FD1043" w:rsidRPr="00F901F6">
        <w:rPr>
          <w:rFonts w:hint="eastAsia"/>
        </w:rPr>
        <w:t>W/(m</w:t>
      </w:r>
      <w:r w:rsidR="00FD1043" w:rsidRPr="00D521BB">
        <w:rPr>
          <w:rFonts w:hint="eastAsia"/>
          <w:vertAlign w:val="superscript"/>
        </w:rPr>
        <w:t>2</w:t>
      </w:r>
      <w:r w:rsidR="00FD1043" w:rsidRPr="00F901F6">
        <w:rPr>
          <w:rFonts w:hint="eastAsia"/>
        </w:rPr>
        <w:t>・</w:t>
      </w:r>
      <w:r w:rsidR="00FD1043" w:rsidRPr="00F901F6">
        <w:rPr>
          <w:rFonts w:hint="eastAsia"/>
        </w:rPr>
        <w:t>K)</w:t>
      </w:r>
      <w:r w:rsidR="00FD1043" w:rsidRPr="00F901F6">
        <w:rPr>
          <w:rFonts w:hint="eastAsia"/>
        </w:rPr>
        <w:t>）</w:t>
      </w:r>
    </w:p>
    <w:p w14:paraId="6CD94F59" w14:textId="77777777" w:rsidR="00FD1043" w:rsidRPr="00F901F6" w:rsidRDefault="003C0474" w:rsidP="00FD1043">
      <w:pPr>
        <w:pStyle w:val="afffd"/>
        <w:ind w:left="1300" w:hanging="900"/>
      </w:pP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FD1043" w:rsidRPr="00F901F6">
        <w:tab/>
      </w:r>
      <w:r w:rsidR="00FD1043" w:rsidRPr="00F901F6">
        <w:tab/>
      </w:r>
      <w:r w:rsidR="00FD1043" w:rsidRPr="00F901F6">
        <w:rPr>
          <w:rFonts w:hint="eastAsia"/>
        </w:rPr>
        <w:t>：断熱層の熱コンダクタンス（</w:t>
      </w:r>
      <w:r w:rsidR="00FD1043" w:rsidRPr="00F901F6">
        <w:rPr>
          <w:rFonts w:hint="eastAsia"/>
        </w:rPr>
        <w:t>W/(m</w:t>
      </w:r>
      <w:r w:rsidR="00FD1043" w:rsidRPr="00D521BB">
        <w:rPr>
          <w:rFonts w:hint="eastAsia"/>
          <w:vertAlign w:val="superscript"/>
        </w:rPr>
        <w:t>2</w:t>
      </w:r>
      <w:r w:rsidR="00FD1043" w:rsidRPr="00F901F6">
        <w:rPr>
          <w:rFonts w:hint="eastAsia"/>
        </w:rPr>
        <w:t>・</w:t>
      </w:r>
      <w:r w:rsidR="00FD1043" w:rsidRPr="00F901F6">
        <w:rPr>
          <w:rFonts w:hint="eastAsia"/>
        </w:rPr>
        <w:t>K)</w:t>
      </w:r>
      <w:r w:rsidR="00FD1043" w:rsidRPr="00F901F6">
        <w:rPr>
          <w:rFonts w:hint="eastAsia"/>
        </w:rPr>
        <w:t>）</w:t>
      </w:r>
    </w:p>
    <w:p w14:paraId="60130C97" w14:textId="77777777" w:rsidR="00FD1043" w:rsidRPr="00F901F6" w:rsidRDefault="003C0474" w:rsidP="00FD1043">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out</m:t>
            </m:r>
            <m:r>
              <m:rPr>
                <m:sty m:val="p"/>
              </m:rPr>
              <w:rPr>
                <w:rFonts w:ascii="Cambria Math" w:hAnsi="Cambria Math"/>
              </w:rPr>
              <m:t>,</m:t>
            </m:r>
            <m:r>
              <w:rPr>
                <w:rFonts w:ascii="Cambria Math" w:hAnsi="Cambria Math"/>
              </w:rPr>
              <m:t>surf</m:t>
            </m:r>
          </m:sub>
        </m:sSub>
      </m:oMath>
      <w:r w:rsidR="00FD1043" w:rsidRPr="00F901F6">
        <w:tab/>
      </w:r>
      <w:r w:rsidR="00FD1043" w:rsidRPr="00F901F6">
        <w:tab/>
      </w:r>
      <w:r w:rsidR="00FD1043" w:rsidRPr="00F901F6">
        <w:rPr>
          <w:rFonts w:hint="eastAsia"/>
        </w:rPr>
        <w:t>：外気側表面温度（℃）</w:t>
      </w:r>
    </w:p>
    <w:p w14:paraId="55D6EE12" w14:textId="77777777" w:rsidR="00FD1043" w:rsidRPr="00F901F6" w:rsidRDefault="003C0474" w:rsidP="00FD1043">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FD1043" w:rsidRPr="00F901F6">
        <w:tab/>
      </w:r>
      <w:r w:rsidR="00FD1043" w:rsidRPr="00F901F6">
        <w:tab/>
      </w:r>
      <w:r w:rsidR="00FD1043" w:rsidRPr="00F901F6">
        <w:rPr>
          <w:rFonts w:hint="eastAsia"/>
        </w:rPr>
        <w:t>：</w:t>
      </w:r>
      <w:r w:rsidR="00FD1043" w:rsidRPr="00AF4DA6">
        <w:rPr>
          <w:rFonts w:hint="eastAsia"/>
        </w:rPr>
        <w:t>通気層に面する</w:t>
      </w:r>
      <w:r w:rsidR="00FD1043" w:rsidRPr="00F901F6">
        <w:rPr>
          <w:rFonts w:hint="eastAsia"/>
        </w:rPr>
        <w:t>面</w:t>
      </w:r>
      <w:r w:rsidR="00FD1043" w:rsidRPr="00F901F6">
        <w:rPr>
          <w:rFonts w:hint="eastAsia"/>
        </w:rPr>
        <w:t>1</w:t>
      </w:r>
      <w:r w:rsidR="00FD1043" w:rsidRPr="00F901F6">
        <w:rPr>
          <w:rFonts w:hint="eastAsia"/>
        </w:rPr>
        <w:t>の表面温度（℃）</w:t>
      </w:r>
    </w:p>
    <w:p w14:paraId="317813FD" w14:textId="21B581D0" w:rsidR="00FD1043" w:rsidRDefault="003C0474" w:rsidP="00FD1043">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FD1043" w:rsidRPr="00F901F6">
        <w:tab/>
      </w:r>
      <w:r w:rsidR="00FD1043" w:rsidRPr="00F901F6">
        <w:tab/>
      </w:r>
      <w:r w:rsidR="00FD1043" w:rsidRPr="00F901F6">
        <w:rPr>
          <w:rFonts w:hint="eastAsia"/>
        </w:rPr>
        <w:t>：</w:t>
      </w:r>
      <w:r w:rsidR="00FD1043" w:rsidRPr="00AF4DA6">
        <w:rPr>
          <w:rFonts w:hint="eastAsia"/>
        </w:rPr>
        <w:t>通気層に面する</w:t>
      </w:r>
      <w:r w:rsidR="00FD1043" w:rsidRPr="00F901F6">
        <w:rPr>
          <w:rFonts w:hint="eastAsia"/>
        </w:rPr>
        <w:t>面</w:t>
      </w:r>
      <w:r w:rsidR="00FD1043" w:rsidRPr="00F901F6">
        <w:t>2</w:t>
      </w:r>
      <w:r w:rsidR="00FD1043" w:rsidRPr="00F901F6">
        <w:rPr>
          <w:rFonts w:hint="eastAsia"/>
        </w:rPr>
        <w:t>の表面温度（℃）</w:t>
      </w:r>
    </w:p>
    <w:p w14:paraId="4B41DD15" w14:textId="38CB4446" w:rsidR="00680E20" w:rsidRPr="00F901F6" w:rsidRDefault="003C0474" w:rsidP="00FD1043">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in</m:t>
            </m:r>
            <m:r>
              <m:rPr>
                <m:sty m:val="p"/>
              </m:rPr>
              <w:rPr>
                <w:rFonts w:ascii="Cambria Math" w:hAnsi="Cambria Math"/>
              </w:rPr>
              <m:t>,</m:t>
            </m:r>
            <m:r>
              <w:rPr>
                <w:rFonts w:ascii="Cambria Math" w:hAnsi="Cambria Math"/>
              </w:rPr>
              <m:t>surf</m:t>
            </m:r>
          </m:sub>
        </m:sSub>
      </m:oMath>
      <w:r w:rsidR="00680E20" w:rsidRPr="00F901F6">
        <w:tab/>
      </w:r>
      <w:r w:rsidR="00680E20" w:rsidRPr="00F901F6">
        <w:tab/>
      </w:r>
      <w:r w:rsidR="00680E20" w:rsidRPr="00F901F6">
        <w:rPr>
          <w:rFonts w:hint="eastAsia"/>
        </w:rPr>
        <w:t>：室内側表面温度（℃）</w:t>
      </w:r>
    </w:p>
    <w:p w14:paraId="66A39684" w14:textId="23CE9693" w:rsidR="00FD1043" w:rsidRDefault="003C0474" w:rsidP="00FD1043">
      <w:pPr>
        <w:pStyle w:val="afffd"/>
        <w:ind w:left="1300" w:hanging="90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FD1043" w:rsidRPr="00F901F6">
        <w:tab/>
      </w:r>
      <w:r w:rsidR="00FD1043" w:rsidRPr="00F901F6">
        <w:tab/>
      </w:r>
      <w:r w:rsidR="00FD1043" w:rsidRPr="00F901F6">
        <w:rPr>
          <w:rFonts w:hint="eastAsia"/>
        </w:rPr>
        <w:t>：通気層の</w:t>
      </w:r>
      <w:r w:rsidR="00215AAC">
        <w:rPr>
          <w:rFonts w:hint="eastAsia"/>
        </w:rPr>
        <w:t>平均</w:t>
      </w:r>
      <w:r w:rsidR="00FD1043" w:rsidRPr="00F901F6">
        <w:rPr>
          <w:rFonts w:hint="eastAsia"/>
        </w:rPr>
        <w:t>温度（℃）</w:t>
      </w:r>
    </w:p>
    <w:p w14:paraId="4E9C1D63" w14:textId="77777777" w:rsidR="008019A2" w:rsidRDefault="003C0474" w:rsidP="00680E20">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SAT</m:t>
            </m:r>
          </m:sub>
        </m:sSub>
      </m:oMath>
      <w:r w:rsidR="00670737">
        <w:tab/>
      </w:r>
      <w:r w:rsidR="00670737">
        <w:tab/>
      </w:r>
      <w:r w:rsidR="00670737">
        <w:rPr>
          <w:rFonts w:hint="eastAsia"/>
        </w:rPr>
        <w:t>：相当外気温度</w:t>
      </w:r>
      <w:r w:rsidR="00670737" w:rsidRPr="00F901F6">
        <w:rPr>
          <w:rFonts w:hint="eastAsia"/>
        </w:rPr>
        <w:t>（℃）</w:t>
      </w:r>
    </w:p>
    <w:p w14:paraId="3FC89061" w14:textId="477343F8" w:rsidR="00680E20" w:rsidRPr="00F901F6" w:rsidRDefault="003C0474" w:rsidP="00680E20">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e</m:t>
            </m:r>
          </m:sub>
        </m:sSub>
      </m:oMath>
      <w:r w:rsidR="00680E20" w:rsidRPr="00F901F6">
        <w:tab/>
      </w:r>
      <w:r w:rsidR="00680E20" w:rsidRPr="00F901F6">
        <w:tab/>
      </w:r>
      <w:r w:rsidR="00680E20" w:rsidRPr="00F901F6">
        <w:rPr>
          <w:rFonts w:hint="eastAsia"/>
        </w:rPr>
        <w:t>：外気温度（℃）</w:t>
      </w:r>
    </w:p>
    <w:p w14:paraId="1861AF26" w14:textId="2C034E45" w:rsidR="00FD1043" w:rsidRDefault="003C0474" w:rsidP="00FD1043">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r</m:t>
            </m:r>
          </m:sub>
        </m:sSub>
      </m:oMath>
      <w:r w:rsidR="00FD1043" w:rsidRPr="00F901F6">
        <w:tab/>
      </w:r>
      <w:r w:rsidR="00FD1043" w:rsidRPr="00F901F6">
        <w:tab/>
      </w:r>
      <w:r w:rsidR="00FD1043" w:rsidRPr="00F901F6">
        <w:rPr>
          <w:rFonts w:hint="eastAsia"/>
        </w:rPr>
        <w:t>：室内温度（℃）</w:t>
      </w:r>
    </w:p>
    <w:p w14:paraId="49AA501F" w14:textId="77777777" w:rsidR="002A2C7F" w:rsidRPr="00F901F6" w:rsidRDefault="003C0474" w:rsidP="002A2C7F">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w:r w:rsidR="002A2C7F" w:rsidRPr="00F901F6">
        <w:tab/>
      </w:r>
      <w:r w:rsidR="002A2C7F" w:rsidRPr="00F901F6">
        <w:tab/>
      </w:r>
      <w:r w:rsidR="002A2C7F" w:rsidRPr="00F901F6">
        <w:rPr>
          <w:rFonts w:hint="eastAsia"/>
        </w:rPr>
        <w:t>：通気層の入口の空気温度（℃）</w:t>
      </w:r>
    </w:p>
    <w:p w14:paraId="468C538E" w14:textId="77777777" w:rsidR="00680E20" w:rsidRPr="00F901F6" w:rsidRDefault="003C0474" w:rsidP="00680E20">
      <w:pPr>
        <w:pStyle w:val="afffd"/>
        <w:ind w:left="1300" w:hanging="900"/>
      </w:pPr>
      <m:oMath>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oMath>
      <w:r w:rsidR="00680E20" w:rsidRPr="00F901F6">
        <w:tab/>
      </w:r>
      <w:r w:rsidR="00680E20" w:rsidRPr="00F901F6">
        <w:tab/>
      </w:r>
      <w:r w:rsidR="00680E20" w:rsidRPr="00F901F6">
        <w:rPr>
          <w:rFonts w:hint="eastAsia"/>
        </w:rPr>
        <w:t>：外気側表面日射吸収率（</w:t>
      </w:r>
      <w:r w:rsidR="00680E20">
        <w:rPr>
          <w:rFonts w:hint="eastAsia"/>
        </w:rPr>
        <w:t>-</w:t>
      </w:r>
      <w:r w:rsidR="00680E20" w:rsidRPr="00F901F6">
        <w:rPr>
          <w:rFonts w:hint="eastAsia"/>
        </w:rPr>
        <w:t>）</w:t>
      </w:r>
    </w:p>
    <w:p w14:paraId="06EB7818" w14:textId="77777777" w:rsidR="00FD1043" w:rsidRPr="00F901F6" w:rsidRDefault="003C0474" w:rsidP="00FD1043">
      <w:pPr>
        <w:pStyle w:val="afffd"/>
        <w:ind w:left="1300" w:hanging="900"/>
      </w:pPr>
      <m:oMath>
        <m:sSub>
          <m:sSubPr>
            <m:ctrlPr>
              <w:rPr>
                <w:rFonts w:ascii="Cambria Math" w:hAnsi="Cambria Math"/>
              </w:rPr>
            </m:ctrlPr>
          </m:sSubPr>
          <m:e>
            <m:r>
              <w:rPr>
                <w:rFonts w:ascii="Cambria Math" w:hAnsi="Cambria Math"/>
              </w:rPr>
              <m:t>J</m:t>
            </m:r>
          </m:e>
          <m:sub>
            <m:r>
              <w:rPr>
                <w:rFonts w:ascii="Cambria Math" w:hAnsi="Cambria Math"/>
              </w:rPr>
              <m:t>surf</m:t>
            </m:r>
          </m:sub>
        </m:sSub>
      </m:oMath>
      <w:r w:rsidR="00FD1043" w:rsidRPr="00F901F6">
        <w:tab/>
      </w:r>
      <w:r w:rsidR="00FD1043" w:rsidRPr="00F901F6">
        <w:tab/>
      </w:r>
      <w:r w:rsidR="00FD1043" w:rsidRPr="00F901F6">
        <w:rPr>
          <w:rFonts w:hint="eastAsia"/>
        </w:rPr>
        <w:t>：外気側表面に入射する日射量（</w:t>
      </w:r>
      <w:r w:rsidR="00FD1043" w:rsidRPr="00F901F6">
        <w:rPr>
          <w:rFonts w:hint="eastAsia"/>
        </w:rPr>
        <w:t>W/m</w:t>
      </w:r>
      <w:r w:rsidR="00FD1043" w:rsidRPr="00D521BB">
        <w:rPr>
          <w:rFonts w:hint="eastAsia"/>
          <w:vertAlign w:val="superscript"/>
        </w:rPr>
        <w:t>2</w:t>
      </w:r>
      <w:r w:rsidR="00FD1043" w:rsidRPr="00F901F6">
        <w:rPr>
          <w:rFonts w:hint="eastAsia"/>
        </w:rPr>
        <w:t>）</w:t>
      </w:r>
    </w:p>
    <w:p w14:paraId="126AEB2B" w14:textId="79ADEB00" w:rsidR="00FD1043" w:rsidRDefault="003C0474" w:rsidP="00FD1043">
      <w:pPr>
        <w:pStyle w:val="afffd"/>
        <w:ind w:left="1300" w:hanging="900"/>
      </w:pPr>
      <m:oMath>
        <m:sSub>
          <m:sSubPr>
            <m:ctrlPr>
              <w:rPr>
                <w:rFonts w:ascii="Cambria Math" w:hAnsi="Cambria Math"/>
              </w:rPr>
            </m:ctrlPr>
          </m:sSubPr>
          <m:e>
            <m:r>
              <w:rPr>
                <w:rFonts w:ascii="Cambria Math" w:hAnsi="Cambria Math"/>
              </w:rPr>
              <m:t>J</m:t>
            </m:r>
          </m:e>
          <m:sub>
            <m:r>
              <w:rPr>
                <w:rFonts w:ascii="Cambria Math" w:hAnsi="Cambria Math"/>
              </w:rPr>
              <m:t>N</m:t>
            </m:r>
          </m:sub>
        </m:sSub>
      </m:oMath>
      <w:r w:rsidR="00FD1043" w:rsidRPr="00F901F6">
        <w:tab/>
      </w:r>
      <w:r w:rsidR="00FD1043" w:rsidRPr="00F901F6">
        <w:tab/>
      </w:r>
      <w:r w:rsidR="00FD1043" w:rsidRPr="00F901F6">
        <w:rPr>
          <w:rFonts w:hint="eastAsia"/>
        </w:rPr>
        <w:t>：夜間放射量（</w:t>
      </w:r>
      <w:r w:rsidR="00FD1043" w:rsidRPr="00F901F6">
        <w:rPr>
          <w:rFonts w:hint="eastAsia"/>
        </w:rPr>
        <w:t>W/m</w:t>
      </w:r>
      <w:r w:rsidR="00FD1043" w:rsidRPr="00D521BB">
        <w:rPr>
          <w:rFonts w:hint="eastAsia"/>
          <w:vertAlign w:val="superscript"/>
        </w:rPr>
        <w:t>2</w:t>
      </w:r>
      <w:r w:rsidR="00FD1043" w:rsidRPr="00F901F6">
        <w:rPr>
          <w:rFonts w:hint="eastAsia"/>
        </w:rPr>
        <w:t>）</w:t>
      </w:r>
    </w:p>
    <w:p w14:paraId="1F871A56" w14:textId="77777777" w:rsidR="00680E20" w:rsidRDefault="00680E20" w:rsidP="00680E20">
      <w:pPr>
        <w:pStyle w:val="afffd"/>
        <w:ind w:left="1300" w:hanging="900"/>
      </w:pPr>
      <m:oMath>
        <m:r>
          <w:rPr>
            <w:rFonts w:ascii="Cambria Math" w:hAnsi="Cambria Math"/>
          </w:rPr>
          <m:t>φ</m:t>
        </m:r>
      </m:oMath>
      <w:r w:rsidRPr="00F901F6">
        <w:tab/>
      </w:r>
      <w:r w:rsidRPr="00F901F6">
        <w:tab/>
      </w:r>
      <w:r w:rsidRPr="00F901F6">
        <w:rPr>
          <w:rFonts w:hint="eastAsia"/>
        </w:rPr>
        <w:t>：壁体から大気を見る形態係数（</w:t>
      </w:r>
      <w:r>
        <w:rPr>
          <w:rFonts w:hint="eastAsia"/>
        </w:rPr>
        <w:t>-</w:t>
      </w:r>
      <w:r w:rsidRPr="00F901F6">
        <w:rPr>
          <w:rFonts w:hint="eastAsia"/>
        </w:rPr>
        <w:t>）</w:t>
      </w:r>
    </w:p>
    <w:p w14:paraId="032FCE15" w14:textId="2047150B" w:rsidR="00FD1043" w:rsidRDefault="003C0474" w:rsidP="00FD1043">
      <w:pPr>
        <w:pStyle w:val="afffd"/>
        <w:ind w:left="1300" w:hanging="900"/>
      </w:pPr>
      <m:oMath>
        <m:sSub>
          <m:sSubPr>
            <m:ctrlPr>
              <w:rPr>
                <w:rFonts w:ascii="Cambria Math" w:hAnsi="Cambria Math"/>
              </w:rPr>
            </m:ctrlPr>
          </m:sSubPr>
          <m:e>
            <m:r>
              <w:rPr>
                <w:rFonts w:ascii="Cambria Math" w:hAnsi="Cambria Math"/>
              </w:rPr>
              <m:t>ε</m:t>
            </m:r>
          </m:e>
          <m:sub>
            <m:r>
              <w:rPr>
                <w:rFonts w:ascii="Cambria Math" w:hAnsi="Cambria Math"/>
              </w:rPr>
              <m:t>out</m:t>
            </m:r>
            <m:r>
              <m:rPr>
                <m:sty m:val="p"/>
              </m:rPr>
              <w:rPr>
                <w:rFonts w:ascii="Cambria Math" w:hAnsi="Cambria Math"/>
              </w:rPr>
              <m:t>,</m:t>
            </m:r>
            <m:r>
              <w:rPr>
                <w:rFonts w:ascii="Cambria Math" w:hAnsi="Cambria Math"/>
              </w:rPr>
              <m:t>surf</m:t>
            </m:r>
          </m:sub>
        </m:sSub>
      </m:oMath>
      <w:r w:rsidR="00FD1043" w:rsidRPr="00F901F6">
        <w:tab/>
      </w:r>
      <w:r w:rsidR="00FD1043" w:rsidRPr="00F901F6">
        <w:tab/>
      </w:r>
      <w:r w:rsidR="00FD1043" w:rsidRPr="00F901F6">
        <w:rPr>
          <w:rFonts w:hint="eastAsia"/>
        </w:rPr>
        <w:t>：外気側表面放射率（</w:t>
      </w:r>
      <w:r w:rsidR="00FD1043">
        <w:rPr>
          <w:rFonts w:hint="eastAsia"/>
        </w:rPr>
        <w:t>-</w:t>
      </w:r>
      <w:r w:rsidR="00FD1043" w:rsidRPr="00F901F6">
        <w:rPr>
          <w:rFonts w:hint="eastAsia"/>
        </w:rPr>
        <w:t>）</w:t>
      </w:r>
    </w:p>
    <w:p w14:paraId="0ECA5AE6" w14:textId="1B8CC538" w:rsidR="006D614C" w:rsidRDefault="006D614C" w:rsidP="006D614C">
      <w:pPr>
        <w:pStyle w:val="afffd"/>
        <w:ind w:left="1300" w:hanging="900"/>
      </w:pPr>
      <m:oMath>
        <m:r>
          <w:rPr>
            <w:rFonts w:ascii="Cambria Math" w:hAnsi="Cambria Math"/>
          </w:rPr>
          <m:t>A</m:t>
        </m:r>
      </m:oMath>
      <w:r w:rsidRPr="00F901F6">
        <w:tab/>
      </w:r>
      <w:r w:rsidRPr="00F901F6">
        <w:tab/>
      </w:r>
      <w:r w:rsidRPr="00F901F6">
        <w:rPr>
          <w:rFonts w:hint="eastAsia"/>
        </w:rPr>
        <w:t>：通気層の面積（</w:t>
      </w:r>
      <w:r w:rsidRPr="00F901F6">
        <w:rPr>
          <w:rFonts w:hint="eastAsia"/>
        </w:rPr>
        <w:t>m</w:t>
      </w:r>
      <w:r w:rsidRPr="00D521BB">
        <w:rPr>
          <w:rFonts w:hint="eastAsia"/>
          <w:vertAlign w:val="superscript"/>
        </w:rPr>
        <w:t>2</w:t>
      </w:r>
      <w:r w:rsidRPr="00F901F6">
        <w:rPr>
          <w:rFonts w:hint="eastAsia"/>
        </w:rPr>
        <w:t>）</w:t>
      </w:r>
    </w:p>
    <w:commentRangeStart w:id="18"/>
    <w:p w14:paraId="203C8F2D" w14:textId="77777777" w:rsidR="006D614C" w:rsidRPr="00F901F6" w:rsidRDefault="003C0474" w:rsidP="006D614C">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6D614C" w:rsidRPr="00F901F6">
        <w:tab/>
      </w:r>
      <w:r w:rsidR="006D614C" w:rsidRPr="00F901F6">
        <w:tab/>
      </w:r>
      <w:r w:rsidR="006D614C" w:rsidRPr="00F901F6">
        <w:rPr>
          <w:rFonts w:hint="eastAsia"/>
        </w:rPr>
        <w:t>：空気の定圧比熱（</w:t>
      </w:r>
      <w:r w:rsidR="006D614C" w:rsidRPr="00F901F6">
        <w:t>J/(</w:t>
      </w:r>
      <w:r w:rsidR="006D614C" w:rsidRPr="00F901F6">
        <w:rPr>
          <w:rFonts w:hint="eastAsia"/>
        </w:rPr>
        <w:t>kg</w:t>
      </w:r>
      <w:r w:rsidR="006D614C" w:rsidRPr="00F901F6">
        <w:rPr>
          <w:rFonts w:hint="eastAsia"/>
        </w:rPr>
        <w:t>・</w:t>
      </w:r>
      <w:r w:rsidR="006D614C" w:rsidRPr="00F901F6">
        <w:rPr>
          <w:rFonts w:hint="eastAsia"/>
        </w:rPr>
        <w:t>K</w:t>
      </w:r>
      <w:r w:rsidR="006D614C" w:rsidRPr="00F901F6">
        <w:t>)</w:t>
      </w:r>
      <w:r w:rsidR="006D614C" w:rsidRPr="00F901F6">
        <w:rPr>
          <w:rFonts w:hint="eastAsia"/>
        </w:rPr>
        <w:t>）（</w:t>
      </w:r>
      <w:r w:rsidR="006D614C" w:rsidRPr="00F901F6">
        <w:rPr>
          <w:rFonts w:hint="eastAsia"/>
        </w:rPr>
        <w:t>=</w:t>
      </w:r>
      <w:commentRangeStart w:id="19"/>
      <w:r w:rsidR="006D614C" w:rsidRPr="00F901F6">
        <w:t>1</w:t>
      </w:r>
      <w:del w:id="20" w:author="のりえ 辻丸" w:date="2020-09-20T14:36:00Z">
        <w:r w:rsidR="006D614C" w:rsidRPr="00F901F6" w:rsidDel="00D96AC3">
          <w:delText>.</w:delText>
        </w:r>
      </w:del>
      <w:r w:rsidR="006D614C" w:rsidRPr="00F901F6">
        <w:rPr>
          <w:rFonts w:hint="eastAsia"/>
        </w:rPr>
        <w:t>006</w:t>
      </w:r>
      <w:commentRangeEnd w:id="19"/>
      <w:r w:rsidR="00D96AC3">
        <w:rPr>
          <w:rStyle w:val="afff0"/>
        </w:rPr>
        <w:commentReference w:id="19"/>
      </w:r>
      <w:r w:rsidR="006D614C" w:rsidRPr="00F901F6">
        <w:rPr>
          <w:rFonts w:hint="eastAsia"/>
        </w:rPr>
        <w:t>）</w:t>
      </w:r>
    </w:p>
    <w:p w14:paraId="4E4D6859" w14:textId="77777777" w:rsidR="006D614C" w:rsidRPr="00F901F6" w:rsidRDefault="003C0474" w:rsidP="006D614C">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6D614C" w:rsidRPr="00F901F6">
        <w:tab/>
      </w:r>
      <w:r w:rsidR="006D614C" w:rsidRPr="00F901F6">
        <w:tab/>
      </w:r>
      <w:r w:rsidR="006D614C" w:rsidRPr="00F901F6">
        <w:rPr>
          <w:rFonts w:hint="eastAsia"/>
        </w:rPr>
        <w:t>：空気の密度（</w:t>
      </w:r>
      <w:r w:rsidR="006D614C" w:rsidRPr="00F901F6">
        <w:rPr>
          <w:rFonts w:hint="eastAsia"/>
        </w:rPr>
        <w:t>k</w:t>
      </w:r>
      <w:r w:rsidR="006D614C" w:rsidRPr="00F901F6">
        <w:t>g/</w:t>
      </w:r>
      <w:r w:rsidR="006D614C" w:rsidRPr="00F901F6">
        <w:rPr>
          <w:rFonts w:hint="eastAsia"/>
        </w:rPr>
        <w:t xml:space="preserve"> m</w:t>
      </w:r>
      <w:r w:rsidR="006D614C" w:rsidRPr="00D521BB">
        <w:rPr>
          <w:vertAlign w:val="superscript"/>
        </w:rPr>
        <w:t>3</w:t>
      </w:r>
      <w:r w:rsidR="006D614C" w:rsidRPr="00F901F6">
        <w:rPr>
          <w:rFonts w:hint="eastAsia"/>
        </w:rPr>
        <w:t>）（</w:t>
      </w:r>
      <w:r w:rsidR="006D614C" w:rsidRPr="00F901F6">
        <w:rPr>
          <w:rFonts w:hint="eastAsia"/>
        </w:rPr>
        <w:t>=</w:t>
      </w:r>
      <w:r w:rsidR="006D614C" w:rsidRPr="00F901F6">
        <w:t>1.2</w:t>
      </w:r>
      <w:r w:rsidR="006D614C" w:rsidRPr="00F901F6">
        <w:rPr>
          <w:rFonts w:hint="eastAsia"/>
        </w:rPr>
        <w:t>）</w:t>
      </w:r>
      <w:commentRangeEnd w:id="18"/>
      <w:r w:rsidR="00420D76">
        <w:rPr>
          <w:rStyle w:val="afff0"/>
        </w:rPr>
        <w:commentReference w:id="18"/>
      </w:r>
    </w:p>
    <w:p w14:paraId="040DDFCF" w14:textId="245DD464" w:rsidR="006D614C" w:rsidRDefault="003C0474" w:rsidP="006D614C">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6D614C" w:rsidRPr="00F901F6">
        <w:tab/>
      </w:r>
      <w:r w:rsidR="006D614C" w:rsidRPr="00F901F6">
        <w:tab/>
      </w:r>
      <w:r w:rsidR="006D614C" w:rsidRPr="00F901F6">
        <w:rPr>
          <w:rFonts w:hint="eastAsia"/>
        </w:rPr>
        <w:t>：通気層内の通気風量（</w:t>
      </w:r>
      <w:r w:rsidR="006D614C" w:rsidRPr="00F901F6">
        <w:rPr>
          <w:rFonts w:hint="eastAsia"/>
        </w:rPr>
        <w:t>m</w:t>
      </w:r>
      <w:r w:rsidR="006D614C" w:rsidRPr="00D521BB">
        <w:rPr>
          <w:vertAlign w:val="superscript"/>
        </w:rPr>
        <w:t>3</w:t>
      </w:r>
      <w:r w:rsidR="006D614C" w:rsidRPr="00F901F6">
        <w:t>/s</w:t>
      </w:r>
      <w:r w:rsidR="006D614C" w:rsidRPr="00F901F6">
        <w:rPr>
          <w:rFonts w:hint="eastAsia"/>
        </w:rPr>
        <w:t>）</w:t>
      </w:r>
    </w:p>
    <w:p w14:paraId="10FEC504" w14:textId="77777777" w:rsidR="006D614C" w:rsidRPr="00F901F6" w:rsidRDefault="003C0474" w:rsidP="006D614C">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a</m:t>
            </m:r>
          </m:sub>
        </m:sSub>
      </m:oMath>
      <w:r w:rsidR="006D614C" w:rsidRPr="00F901F6">
        <w:tab/>
      </w:r>
      <w:r w:rsidR="006D614C" w:rsidRPr="00F901F6">
        <w:tab/>
      </w:r>
      <w:r w:rsidR="006D614C" w:rsidRPr="00F901F6">
        <w:rPr>
          <w:rFonts w:hint="eastAsia"/>
        </w:rPr>
        <w:t>：通気層の平均風速（</w:t>
      </w:r>
      <w:r w:rsidR="006D614C" w:rsidRPr="00F901F6">
        <w:rPr>
          <w:rFonts w:hint="eastAsia"/>
        </w:rPr>
        <w:t>m/</w:t>
      </w:r>
      <w:r w:rsidR="006D614C" w:rsidRPr="00F901F6">
        <w:t>s</w:t>
      </w:r>
      <w:r w:rsidR="006D614C" w:rsidRPr="00F901F6">
        <w:rPr>
          <w:rFonts w:hint="eastAsia"/>
        </w:rPr>
        <w:t>）</w:t>
      </w:r>
    </w:p>
    <w:p w14:paraId="234FA8CC" w14:textId="77777777" w:rsidR="006D614C" w:rsidRPr="00F901F6" w:rsidRDefault="003C0474" w:rsidP="006D614C">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6D614C" w:rsidRPr="00F901F6">
        <w:tab/>
      </w:r>
      <w:r w:rsidR="006D614C" w:rsidRPr="00F901F6">
        <w:tab/>
      </w:r>
      <w:r w:rsidR="006D614C" w:rsidRPr="00F901F6">
        <w:rPr>
          <w:rFonts w:hint="eastAsia"/>
        </w:rPr>
        <w:t>：通気層の長さ（</w:t>
      </w:r>
      <w:r w:rsidR="006D614C" w:rsidRPr="00F901F6">
        <w:rPr>
          <w:rFonts w:hint="eastAsia"/>
        </w:rPr>
        <w:t>m</w:t>
      </w:r>
      <w:r w:rsidR="006D614C" w:rsidRPr="00F901F6">
        <w:rPr>
          <w:rFonts w:hint="eastAsia"/>
        </w:rPr>
        <w:t>）</w:t>
      </w:r>
    </w:p>
    <w:p w14:paraId="3E12C5E0" w14:textId="77777777" w:rsidR="00246ACB" w:rsidRPr="00F901F6" w:rsidRDefault="003C0474" w:rsidP="00246ACB">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246ACB" w:rsidRPr="00F901F6">
        <w:tab/>
      </w:r>
      <w:r w:rsidR="00246ACB" w:rsidRPr="00F901F6">
        <w:tab/>
      </w:r>
      <w:r w:rsidR="00246ACB" w:rsidRPr="00F901F6">
        <w:rPr>
          <w:rFonts w:hint="eastAsia"/>
        </w:rPr>
        <w:t>：通気層の</w:t>
      </w:r>
      <w:r w:rsidR="00246ACB">
        <w:rPr>
          <w:rFonts w:hint="eastAsia"/>
        </w:rPr>
        <w:t>幅</w:t>
      </w:r>
      <w:r w:rsidR="00246ACB" w:rsidRPr="00F901F6">
        <w:rPr>
          <w:rFonts w:hint="eastAsia"/>
        </w:rPr>
        <w:t>（</w:t>
      </w:r>
      <w:r w:rsidR="00246ACB" w:rsidRPr="00F901F6">
        <w:rPr>
          <w:rFonts w:hint="eastAsia"/>
        </w:rPr>
        <w:t>m</w:t>
      </w:r>
      <w:r w:rsidR="00246ACB" w:rsidRPr="00F901F6">
        <w:rPr>
          <w:rFonts w:hint="eastAsia"/>
        </w:rPr>
        <w:t>）</w:t>
      </w:r>
    </w:p>
    <w:p w14:paraId="713DF278" w14:textId="77777777" w:rsidR="00246ACB" w:rsidRPr="00F901F6" w:rsidRDefault="003C0474" w:rsidP="00246ACB">
      <w:pPr>
        <w:pStyle w:val="afffd"/>
        <w:ind w:left="1300" w:hanging="900"/>
      </w:pPr>
      <m:oMath>
        <m:sSub>
          <m:sSubPr>
            <m:ctrlPr>
              <w:rPr>
                <w:rFonts w:ascii="Cambria Math" w:hAnsi="Cambria Math"/>
                <w:i/>
              </w:rPr>
            </m:ctrlPr>
          </m:sSubPr>
          <m:e>
            <m:r>
              <w:rPr>
                <w:rFonts w:ascii="Cambria Math" w:hAnsi="Cambria Math"/>
              </w:rPr>
              <m:t>l</m:t>
            </m:r>
          </m:e>
          <m:sub>
            <m:r>
              <w:rPr>
                <w:rFonts w:ascii="Cambria Math" w:hAnsi="Cambria Math"/>
              </w:rPr>
              <m:t>d</m:t>
            </m:r>
          </m:sub>
        </m:sSub>
      </m:oMath>
      <w:r w:rsidR="00246ACB" w:rsidRPr="00F901F6">
        <w:tab/>
      </w:r>
      <w:r w:rsidR="00246ACB" w:rsidRPr="00F901F6">
        <w:tab/>
      </w:r>
      <w:r w:rsidR="00246ACB" w:rsidRPr="00F901F6">
        <w:rPr>
          <w:rFonts w:hint="eastAsia"/>
        </w:rPr>
        <w:t>：通気層の厚さ（</w:t>
      </w:r>
      <w:r w:rsidR="00246ACB" w:rsidRPr="00F901F6">
        <w:rPr>
          <w:rFonts w:hint="eastAsia"/>
        </w:rPr>
        <w:t>m</w:t>
      </w:r>
      <w:r w:rsidR="00246ACB" w:rsidRPr="00F901F6">
        <w:rPr>
          <w:rFonts w:hint="eastAsia"/>
        </w:rPr>
        <w:t>）</w:t>
      </w:r>
    </w:p>
    <w:p w14:paraId="111F8098" w14:textId="683F9F39" w:rsidR="00FD1043" w:rsidRDefault="00FD1043" w:rsidP="00FD1043">
      <w:pPr>
        <w:pStyle w:val="afe"/>
        <w:ind w:firstLine="200"/>
      </w:pPr>
      <w:r>
        <w:rPr>
          <w:rFonts w:hint="eastAsia"/>
        </w:rPr>
        <w:t>である。</w:t>
      </w:r>
    </w:p>
    <w:p w14:paraId="524A65CD" w14:textId="36467557" w:rsidR="00716E06" w:rsidRPr="005070E2" w:rsidRDefault="005070E2" w:rsidP="00217A82">
      <w:pPr>
        <w:pStyle w:val="afe"/>
        <w:ind w:firstLine="200"/>
      </w:pPr>
      <w:r>
        <w:rPr>
          <w:rFonts w:hint="eastAsia"/>
        </w:rPr>
        <w:t>この式</w:t>
      </w:r>
      <w:r>
        <w:fldChar w:fldCharType="begin"/>
      </w:r>
      <w:r>
        <w:instrText xml:space="preserve"> </w:instrText>
      </w:r>
      <w:r>
        <w:rPr>
          <w:rFonts w:hint="eastAsia"/>
        </w:rPr>
        <w:instrText>REF _Ref48120154 \h</w:instrText>
      </w:r>
      <w:r>
        <w:instrText xml:space="preserve"> </w:instrText>
      </w:r>
      <w:r>
        <w:fldChar w:fldCharType="separate"/>
      </w:r>
      <w:r w:rsidR="003C0474">
        <w:t>(</w:t>
      </w:r>
      <w:r w:rsidR="003C0474">
        <w:rPr>
          <w:noProof/>
        </w:rPr>
        <w:t>21</w:t>
      </w:r>
      <w:r w:rsidR="003C0474">
        <w:t>)</w:t>
      </w:r>
      <w:r>
        <w:fldChar w:fldCharType="end"/>
      </w:r>
      <w:r>
        <w:rPr>
          <w:rFonts w:hint="eastAsia"/>
        </w:rPr>
        <w:t>を解くことで、各表面温度</w:t>
      </w:r>
      <m:oMath>
        <m:sSub>
          <m:sSubPr>
            <m:ctrlPr>
              <w:rPr>
                <w:rFonts w:ascii="Cambria Math" w:hAnsi="Cambria Math"/>
                <w:i/>
              </w:rPr>
            </m:ctrlPr>
          </m:sSubPr>
          <m:e>
            <m:r>
              <w:rPr>
                <w:rFonts w:ascii="Cambria Math" w:hAnsi="Cambria Math"/>
              </w:rPr>
              <m:t>θ</m:t>
            </m:r>
          </m:e>
          <m:sub>
            <m:r>
              <w:rPr>
                <w:rFonts w:ascii="Cambria Math" w:hAnsi="Cambria Math"/>
              </w:rPr>
              <m:t>out,surf</m:t>
            </m:r>
          </m:sub>
        </m:sSub>
      </m:oMath>
      <w:r>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1,surf</m:t>
            </m:r>
          </m:sub>
        </m:sSub>
      </m:oMath>
      <w:r>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2,surf</m:t>
            </m:r>
          </m:sub>
        </m:sSub>
      </m:oMath>
      <w:r>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hint="eastAsia"/>
              </w:rPr>
              <m:t>in</m:t>
            </m:r>
            <m:r>
              <w:rPr>
                <w:rFonts w:ascii="Cambria Math" w:hAnsi="Cambria Math"/>
              </w:rPr>
              <m:t>,surf</m:t>
            </m:r>
          </m:sub>
        </m:sSub>
      </m:oMath>
      <w:r>
        <w:rPr>
          <w:rFonts w:hint="eastAsia"/>
        </w:rPr>
        <w:t>および通気層</w:t>
      </w:r>
      <w:r w:rsidR="002A2C7F">
        <w:rPr>
          <w:rFonts w:hint="eastAsia"/>
        </w:rPr>
        <w:t>の平均</w:t>
      </w:r>
      <w:r>
        <w:rPr>
          <w:rFonts w:hint="eastAsia"/>
        </w:rPr>
        <w:t>温度</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Pr>
          <w:rFonts w:hint="eastAsia"/>
        </w:rPr>
        <w:t>が求められる。ただし、後述するように通気層の対流熱伝達率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oMath>
      <w:r>
        <w:rPr>
          <w:rFonts w:hint="eastAsia"/>
        </w:rPr>
        <w:t>、通気層の放射熱伝達率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oMath>
      <w:r>
        <w:rPr>
          <w:rFonts w:hint="eastAsia"/>
        </w:rPr>
        <w:t>は、通気層内の表面温度</w:t>
      </w:r>
      <m:oMath>
        <m:sSub>
          <m:sSubPr>
            <m:ctrlPr>
              <w:rPr>
                <w:rFonts w:ascii="Cambria Math" w:hAnsi="Cambria Math"/>
                <w:i/>
              </w:rPr>
            </m:ctrlPr>
          </m:sSubPr>
          <m:e>
            <m:r>
              <w:rPr>
                <w:rFonts w:ascii="Cambria Math" w:hAnsi="Cambria Math"/>
              </w:rPr>
              <m:t>θ</m:t>
            </m:r>
          </m:e>
          <m:sub>
            <m:r>
              <w:rPr>
                <w:rFonts w:ascii="Cambria Math" w:hAnsi="Cambria Math"/>
              </w:rPr>
              <m:t>1,surf</m:t>
            </m:r>
          </m:sub>
        </m:sSub>
      </m:oMath>
      <w:r>
        <w:rPr>
          <w:rFonts w:hint="eastAsia"/>
        </w:rPr>
        <w:t>、</w:t>
      </w:r>
      <m:oMath>
        <m:sSub>
          <m:sSubPr>
            <m:ctrlPr>
              <w:rPr>
                <w:rFonts w:ascii="Cambria Math" w:hAnsi="Cambria Math"/>
                <w:i/>
              </w:rPr>
            </m:ctrlPr>
          </m:sSubPr>
          <m:e>
            <m:r>
              <w:rPr>
                <w:rFonts w:ascii="Cambria Math" w:hAnsi="Cambria Math"/>
              </w:rPr>
              <m:t>θ</m:t>
            </m:r>
          </m:e>
          <m:sub>
            <m:r>
              <w:rPr>
                <w:rFonts w:ascii="Cambria Math" w:hAnsi="Cambria Math"/>
              </w:rPr>
              <m:t>2,surf</m:t>
            </m:r>
          </m:sub>
        </m:sSub>
      </m:oMath>
      <w:r>
        <w:rPr>
          <w:rFonts w:hint="eastAsia"/>
        </w:rPr>
        <w:t>に依存するため、収束計算により</w:t>
      </w:r>
      <w:r w:rsidR="005277DF">
        <w:rPr>
          <w:rFonts w:hint="eastAsia"/>
        </w:rPr>
        <w:t>解を求める。</w:t>
      </w:r>
    </w:p>
    <w:p w14:paraId="78B04024" w14:textId="77777777" w:rsidR="00D0730B" w:rsidRDefault="00D0730B" w:rsidP="00217A82">
      <w:pPr>
        <w:pStyle w:val="afe"/>
        <w:ind w:firstLine="200"/>
      </w:pPr>
    </w:p>
    <w:p w14:paraId="6E7B823C" w14:textId="77777777" w:rsidR="00B45E7A" w:rsidRDefault="00B45E7A">
      <w:pPr>
        <w:widowControl/>
        <w:jc w:val="left"/>
        <w:rPr>
          <w:rFonts w:asciiTheme="majorHAnsi" w:eastAsiaTheme="majorEastAsia" w:hAnsiTheme="majorHAnsi"/>
          <w:sz w:val="22"/>
        </w:rPr>
      </w:pPr>
      <w:bookmarkStart w:id="21" w:name="_Ref48120180"/>
      <w:r>
        <w:br w:type="page"/>
      </w:r>
    </w:p>
    <w:p w14:paraId="0683B1DA" w14:textId="1F67DC4F" w:rsidR="006113EC" w:rsidRDefault="006113EC" w:rsidP="006113EC">
      <w:pPr>
        <w:pStyle w:val="1"/>
      </w:pPr>
      <w:bookmarkStart w:id="22" w:name="_Ref50626304"/>
      <w:r>
        <w:rPr>
          <w:rFonts w:hint="eastAsia"/>
        </w:rPr>
        <w:t>通気層の熱伝達率の計算方法</w:t>
      </w:r>
      <w:bookmarkEnd w:id="21"/>
      <w:bookmarkEnd w:id="22"/>
    </w:p>
    <w:p w14:paraId="25157EE5" w14:textId="4CB613E9" w:rsidR="006113EC" w:rsidRDefault="00656968" w:rsidP="003A0328">
      <w:pPr>
        <w:pStyle w:val="20"/>
      </w:pPr>
      <w:r>
        <w:rPr>
          <w:rFonts w:hint="eastAsia"/>
        </w:rPr>
        <w:t>通気層の放射熱伝達率</w:t>
      </w:r>
    </w:p>
    <w:p w14:paraId="0026B18F" w14:textId="4B33CD25" w:rsidR="009A0EDA" w:rsidRPr="009A0EDA" w:rsidRDefault="009A0EDA" w:rsidP="009A0EDA">
      <w:pPr>
        <w:pStyle w:val="30"/>
      </w:pPr>
      <w:r>
        <w:rPr>
          <w:rFonts w:hint="eastAsia"/>
        </w:rPr>
        <w:t>放射熱伝達率の計算式</w:t>
      </w:r>
    </w:p>
    <w:p w14:paraId="2F4928D1" w14:textId="0B86590F" w:rsidR="00416B92" w:rsidRDefault="00AF4DA6" w:rsidP="00416B92">
      <w:pPr>
        <w:pStyle w:val="afe"/>
        <w:ind w:firstLine="200"/>
      </w:pPr>
      <w:r w:rsidRPr="00AF4DA6">
        <w:rPr>
          <w:rFonts w:hint="eastAsia"/>
        </w:rPr>
        <w:t>通気層に面する</w:t>
      </w:r>
      <w:r>
        <w:rPr>
          <w:rFonts w:hint="eastAsia"/>
        </w:rPr>
        <w:t>面</w:t>
      </w:r>
      <w:r>
        <w:rPr>
          <w:rFonts w:hint="eastAsia"/>
        </w:rPr>
        <w:t>1</w:t>
      </w:r>
      <w:r>
        <w:rPr>
          <w:rFonts w:hint="eastAsia"/>
        </w:rPr>
        <w:t>、面</w:t>
      </w:r>
      <w:r>
        <w:rPr>
          <w:rFonts w:hint="eastAsia"/>
        </w:rPr>
        <w:t>2</w:t>
      </w:r>
      <w:r>
        <w:rPr>
          <w:rFonts w:hint="eastAsia"/>
        </w:rPr>
        <w:t>の放射熱伝達率</w:t>
      </w:r>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oMath>
      <w:r>
        <w:rPr>
          <w:rFonts w:hint="eastAsia"/>
        </w:rPr>
        <w:t>は、</w:t>
      </w:r>
      <w:r w:rsidR="00AB0DA8">
        <w:rPr>
          <w:rFonts w:hint="eastAsia"/>
        </w:rPr>
        <w:t>文献</w:t>
      </w:r>
      <w:r w:rsidR="00AB0DA8" w:rsidRPr="0086061F">
        <w:rPr>
          <w:vertAlign w:val="superscript"/>
        </w:rPr>
        <w:fldChar w:fldCharType="begin"/>
      </w:r>
      <w:r w:rsidR="00AB0DA8" w:rsidRPr="0086061F">
        <w:rPr>
          <w:vertAlign w:val="superscript"/>
        </w:rPr>
        <w:instrText xml:space="preserve"> </w:instrText>
      </w:r>
      <w:r w:rsidR="00AB0DA8" w:rsidRPr="0086061F">
        <w:rPr>
          <w:rFonts w:hint="eastAsia"/>
          <w:vertAlign w:val="superscript"/>
        </w:rPr>
        <w:instrText>REF _Ref48052893 \r \h</w:instrText>
      </w:r>
      <w:r w:rsidR="00AB0DA8" w:rsidRPr="0086061F">
        <w:rPr>
          <w:vertAlign w:val="superscript"/>
        </w:rPr>
        <w:instrText xml:space="preserve"> </w:instrText>
      </w:r>
      <w:r w:rsidR="00AB0DA8">
        <w:rPr>
          <w:vertAlign w:val="superscript"/>
        </w:rPr>
        <w:instrText xml:space="preserve"> \* MERGEFORMAT </w:instrText>
      </w:r>
      <w:r w:rsidR="00AB0DA8" w:rsidRPr="0086061F">
        <w:rPr>
          <w:vertAlign w:val="superscript"/>
        </w:rPr>
      </w:r>
      <w:r w:rsidR="00AB0DA8" w:rsidRPr="0086061F">
        <w:rPr>
          <w:vertAlign w:val="superscript"/>
        </w:rPr>
        <w:fldChar w:fldCharType="separate"/>
      </w:r>
      <w:r w:rsidR="003C0474">
        <w:rPr>
          <w:vertAlign w:val="superscript"/>
        </w:rPr>
        <w:t>1)</w:t>
      </w:r>
      <w:r w:rsidR="00AB0DA8" w:rsidRPr="0086061F">
        <w:rPr>
          <w:vertAlign w:val="superscript"/>
        </w:rPr>
        <w:fldChar w:fldCharType="end"/>
      </w:r>
      <w:r w:rsidR="00AB0DA8">
        <w:rPr>
          <w:rFonts w:hint="eastAsia"/>
        </w:rPr>
        <w:t>によると式</w:t>
      </w:r>
      <w:r w:rsidR="00A03377">
        <w:fldChar w:fldCharType="begin"/>
      </w:r>
      <w:r w:rsidR="00A03377">
        <w:instrText xml:space="preserve"> </w:instrText>
      </w:r>
      <w:r w:rsidR="00A03377">
        <w:rPr>
          <w:rFonts w:hint="eastAsia"/>
        </w:rPr>
        <w:instrText>REF _Ref48747042 \h</w:instrText>
      </w:r>
      <w:r w:rsidR="00A03377">
        <w:instrText xml:space="preserve"> </w:instrText>
      </w:r>
      <w:r w:rsidR="00A03377">
        <w:fldChar w:fldCharType="separate"/>
      </w:r>
      <w:r w:rsidR="003C0474">
        <w:t>(</w:t>
      </w:r>
      <w:r w:rsidR="003C0474">
        <w:rPr>
          <w:noProof/>
        </w:rPr>
        <w:t>22</w:t>
      </w:r>
      <w:r w:rsidR="003C0474">
        <w:t>)</w:t>
      </w:r>
      <w:r w:rsidR="00A03377">
        <w:fldChar w:fldCharType="end"/>
      </w:r>
      <w:r>
        <w:rPr>
          <w:rFonts w:hint="eastAsia"/>
        </w:rPr>
        <w:t>により</w:t>
      </w:r>
      <w:r w:rsidR="00E3041C">
        <w:rPr>
          <w:rFonts w:hint="eastAsia"/>
        </w:rPr>
        <w:t>求め</w:t>
      </w:r>
      <w:r w:rsidR="00AB0DA8">
        <w:rPr>
          <w:rFonts w:hint="eastAsia"/>
        </w:rPr>
        <w:t>られ</w:t>
      </w:r>
      <w:r w:rsidR="00E3041C">
        <w:rPr>
          <w:rFonts w:hint="eastAsia"/>
        </w:rPr>
        <w:t>る</w:t>
      </w:r>
      <w:r>
        <w:rPr>
          <w:rFonts w:hint="eastAsia"/>
        </w:rPr>
        <w:t>。</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243042" w14:paraId="6BB6464E" w14:textId="77777777" w:rsidTr="00243042">
        <w:tc>
          <w:tcPr>
            <w:tcW w:w="8110" w:type="dxa"/>
          </w:tcPr>
          <w:p w14:paraId="29861DEE" w14:textId="3532F595" w:rsidR="00243042" w:rsidRPr="00692B85" w:rsidRDefault="003C0474" w:rsidP="00243042">
            <w:pPr>
              <w:pStyle w:val="afe"/>
              <w:ind w:firstLine="200"/>
              <w:rPr>
                <w:rFonts w:ascii="Century" w:eastAsia="游明朝" w:hAnsi="Century"/>
                <w:i/>
              </w:rPr>
            </w:pPr>
            <m:oMathPara>
              <m:oMath>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=4×</m:t>
                </m:r>
                <m:r>
                  <w:rPr>
                    <w:rFonts w:ascii="Cambria Math" w:hAnsi="Cambria Math" w:hint="eastAsia"/>
                  </w:rPr>
                  <m:t>σ</m:t>
                </m:r>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3</m:t>
                    </m:r>
                  </m:sup>
                </m:sSup>
              </m:oMath>
            </m:oMathPara>
          </w:p>
        </w:tc>
        <w:tc>
          <w:tcPr>
            <w:tcW w:w="823" w:type="dxa"/>
            <w:vAlign w:val="center"/>
          </w:tcPr>
          <w:p w14:paraId="1936F088" w14:textId="4F647C1D" w:rsidR="00243042" w:rsidRDefault="00520110" w:rsidP="00243042">
            <w:pPr>
              <w:pStyle w:val="afd"/>
            </w:pPr>
            <w:bookmarkStart w:id="23" w:name="_Ref48747042"/>
            <w:r>
              <w:t>(</w:t>
            </w:r>
            <w:r w:rsidR="003C0474">
              <w:fldChar w:fldCharType="begin"/>
            </w:r>
            <w:r w:rsidR="003C0474">
              <w:instrText xml:space="preserve"> SEQ ( \* ARABIC </w:instrText>
            </w:r>
            <w:r w:rsidR="003C0474">
              <w:fldChar w:fldCharType="separate"/>
            </w:r>
            <w:r w:rsidR="003C0474">
              <w:rPr>
                <w:noProof/>
              </w:rPr>
              <w:t>22</w:t>
            </w:r>
            <w:r w:rsidR="003C0474">
              <w:rPr>
                <w:noProof/>
              </w:rPr>
              <w:fldChar w:fldCharType="end"/>
            </w:r>
            <w:r>
              <w:t>)</w:t>
            </w:r>
            <w:bookmarkEnd w:id="23"/>
          </w:p>
        </w:tc>
      </w:tr>
      <w:tr w:rsidR="00520110" w14:paraId="22C319C3" w14:textId="77777777" w:rsidTr="00243042">
        <w:tc>
          <w:tcPr>
            <w:tcW w:w="8110" w:type="dxa"/>
          </w:tcPr>
          <w:p w14:paraId="1C302692" w14:textId="1A1A29F1" w:rsidR="00520110" w:rsidRPr="00520110" w:rsidRDefault="003C0474" w:rsidP="00520110">
            <w:pPr>
              <w:pStyle w:val="afe"/>
              <w:ind w:firstLine="200"/>
              <w:rPr>
                <w:rFonts w:ascii="Century" w:eastAsia="游明朝" w:hAnsi="Century"/>
                <w:i/>
              </w:rPr>
            </w:pPr>
            <m:oMathPara>
              <m:oMath>
                <m:sSub>
                  <m:sSubPr>
                    <m:ctrlPr>
                      <w:rPr>
                        <w:rFonts w:ascii="Cambria Math" w:hAnsi="Cambria Math"/>
                        <w:i/>
                      </w:rPr>
                    </m:ctrlPr>
                  </m:sSubPr>
                  <m:e>
                    <m:r>
                      <w:rPr>
                        <w:rFonts w:ascii="Cambria Math" w:eastAsia="ＭＳ 明朝" w:hAnsi="Cambria Math" w:cs="ＭＳ 明朝"/>
                      </w:rPr>
                      <m:t>T</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2</m:t>
                    </m:r>
                  </m:den>
                </m:f>
              </m:oMath>
            </m:oMathPara>
          </w:p>
        </w:tc>
        <w:tc>
          <w:tcPr>
            <w:tcW w:w="823" w:type="dxa"/>
            <w:vAlign w:val="center"/>
          </w:tcPr>
          <w:p w14:paraId="7E44717F" w14:textId="701096C4" w:rsidR="00520110" w:rsidRDefault="00520110" w:rsidP="00520110">
            <w:pPr>
              <w:pStyle w:val="afd"/>
            </w:pPr>
            <w:r>
              <w:t>(</w:t>
            </w:r>
            <w:r w:rsidR="003C0474">
              <w:fldChar w:fldCharType="begin"/>
            </w:r>
            <w:r w:rsidR="003C0474">
              <w:instrText xml:space="preserve"> SEQ ( \* ARABIC </w:instrText>
            </w:r>
            <w:r w:rsidR="003C0474">
              <w:fldChar w:fldCharType="separate"/>
            </w:r>
            <w:r w:rsidR="003C0474">
              <w:rPr>
                <w:noProof/>
              </w:rPr>
              <w:t>23</w:t>
            </w:r>
            <w:r w:rsidR="003C0474">
              <w:rPr>
                <w:noProof/>
              </w:rPr>
              <w:fldChar w:fldCharType="end"/>
            </w:r>
            <w:r>
              <w:t>)</w:t>
            </w:r>
          </w:p>
        </w:tc>
      </w:tr>
    </w:tbl>
    <w:p w14:paraId="27F3050E" w14:textId="77777777" w:rsidR="00520110" w:rsidRDefault="00520110" w:rsidP="00520110">
      <w:pPr>
        <w:pStyle w:val="afe"/>
        <w:ind w:firstLine="200"/>
      </w:pPr>
      <w:r>
        <w:rPr>
          <w:rFonts w:hint="eastAsia"/>
        </w:rPr>
        <w:t>ここで、</w:t>
      </w:r>
    </w:p>
    <w:p w14:paraId="5BE226D5" w14:textId="77777777" w:rsidR="00E81811" w:rsidRPr="00F901F6" w:rsidRDefault="003C0474" w:rsidP="00E81811">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rv</m:t>
            </m:r>
          </m:sub>
        </m:sSub>
      </m:oMath>
      <w:r w:rsidR="00E81811" w:rsidRPr="00F901F6">
        <w:tab/>
      </w:r>
      <w:r w:rsidR="00E81811" w:rsidRPr="00F901F6">
        <w:tab/>
      </w:r>
      <w:r w:rsidR="00E81811" w:rsidRPr="00F901F6">
        <w:rPr>
          <w:rFonts w:hint="eastAsia"/>
        </w:rPr>
        <w:t>：通気層の放射熱伝達率（</w:t>
      </w:r>
      <w:r w:rsidR="00E81811" w:rsidRPr="00F901F6">
        <w:rPr>
          <w:rFonts w:hint="eastAsia"/>
        </w:rPr>
        <w:t>W/(m</w:t>
      </w:r>
      <w:r w:rsidR="00E81811" w:rsidRPr="00D521BB">
        <w:rPr>
          <w:rFonts w:hint="eastAsia"/>
          <w:vertAlign w:val="superscript"/>
        </w:rPr>
        <w:t>2</w:t>
      </w:r>
      <w:r w:rsidR="00E81811" w:rsidRPr="00F901F6">
        <w:rPr>
          <w:rFonts w:hint="eastAsia"/>
        </w:rPr>
        <w:t>・</w:t>
      </w:r>
      <w:r w:rsidR="00E81811" w:rsidRPr="00F901F6">
        <w:rPr>
          <w:rFonts w:hint="eastAsia"/>
        </w:rPr>
        <w:t>K)</w:t>
      </w:r>
      <w:r w:rsidR="00E81811" w:rsidRPr="00F901F6">
        <w:rPr>
          <w:rFonts w:hint="eastAsia"/>
        </w:rPr>
        <w:t>）</w:t>
      </w:r>
    </w:p>
    <w:p w14:paraId="3115A08F" w14:textId="7D3D40FE" w:rsidR="00520110" w:rsidRPr="00F901F6" w:rsidRDefault="00B24321" w:rsidP="00520110">
      <w:pPr>
        <w:pStyle w:val="afffd"/>
        <w:ind w:left="1300" w:hanging="900"/>
      </w:pPr>
      <m:oMath>
        <m:r>
          <w:rPr>
            <w:rFonts w:ascii="Cambria Math" w:hAnsi="Cambria Math" w:hint="eastAsia"/>
          </w:rPr>
          <m:t>σ</m:t>
        </m:r>
      </m:oMath>
      <w:r>
        <w:tab/>
      </w:r>
      <w:r w:rsidR="00F14441">
        <w:tab/>
      </w:r>
      <w:r w:rsidRPr="00B24321">
        <w:rPr>
          <w:rFonts w:hint="eastAsia"/>
        </w:rPr>
        <w:t>：ステファン・ボルツマン定数</w:t>
      </w:r>
      <w:r>
        <w:rPr>
          <w:rFonts w:hint="eastAsia"/>
        </w:rPr>
        <w:t>（</w:t>
      </w:r>
      <w:r w:rsidRPr="00B24321">
        <w:rPr>
          <w:rFonts w:hint="eastAsia"/>
        </w:rPr>
        <w:t>W/</w:t>
      </w:r>
      <w:r>
        <w:t>(</w:t>
      </w:r>
      <w:r w:rsidRPr="00B24321">
        <w:rPr>
          <w:rFonts w:hint="eastAsia"/>
        </w:rPr>
        <w:t>m</w:t>
      </w:r>
      <w:r w:rsidRPr="00B24321">
        <w:rPr>
          <w:rFonts w:hint="eastAsia"/>
          <w:vertAlign w:val="superscript"/>
        </w:rPr>
        <w:t>2</w:t>
      </w:r>
      <w:r w:rsidRPr="00B24321">
        <w:rPr>
          <w:rFonts w:hint="eastAsia"/>
        </w:rPr>
        <w:t>・</w:t>
      </w:r>
      <w:r w:rsidRPr="00B24321">
        <w:rPr>
          <w:rFonts w:hint="eastAsia"/>
        </w:rPr>
        <w:t>K</w:t>
      </w:r>
      <w:r w:rsidRPr="00B24321">
        <w:rPr>
          <w:rFonts w:hint="eastAsia"/>
          <w:vertAlign w:val="superscript"/>
        </w:rPr>
        <w:t>4</w:t>
      </w:r>
      <w:r>
        <w:t>)</w:t>
      </w:r>
      <w:r>
        <w:rPr>
          <w:rFonts w:hint="eastAsia"/>
        </w:rPr>
        <w:t>）</w:t>
      </w:r>
      <w:r w:rsidRPr="00B24321">
        <w:rPr>
          <w:rFonts w:hint="eastAsia"/>
        </w:rPr>
        <w:t>（＝</w:t>
      </w:r>
      <w:r w:rsidRPr="00B24321">
        <w:rPr>
          <w:rFonts w:hint="eastAsia"/>
        </w:rPr>
        <w:t>5.67</w:t>
      </w:r>
      <w:r w:rsidRPr="00B24321">
        <w:rPr>
          <w:rFonts w:hint="eastAsia"/>
        </w:rPr>
        <w:t>×</w:t>
      </w:r>
      <w:r w:rsidRPr="00B24321">
        <w:rPr>
          <w:rFonts w:hint="eastAsia"/>
        </w:rPr>
        <w:t>10</w:t>
      </w:r>
      <w:r w:rsidRPr="00B24321">
        <w:rPr>
          <w:rFonts w:hint="eastAsia"/>
          <w:vertAlign w:val="superscript"/>
        </w:rPr>
        <w:t>-8</w:t>
      </w:r>
      <w:r w:rsidRPr="00B24321">
        <w:rPr>
          <w:rFonts w:hint="eastAsia"/>
        </w:rPr>
        <w:t>）</w:t>
      </w:r>
    </w:p>
    <w:p w14:paraId="25BD69D0" w14:textId="3FA9BE71" w:rsidR="00520110" w:rsidRPr="00F901F6" w:rsidRDefault="003C0474" w:rsidP="00520110">
      <w:pPr>
        <w:pStyle w:val="afffd"/>
        <w:ind w:left="1400" w:hanging="1000"/>
      </w:pPr>
      <m:oMath>
        <m:sSub>
          <m:sSubPr>
            <m:ctrlPr>
              <w:rPr>
                <w:rFonts w:ascii="Cambria Math" w:hAnsi="Cambria Math"/>
                <w:i/>
                <w:sz w:val="20"/>
              </w:rPr>
            </m:ctrlPr>
          </m:sSubPr>
          <m:e>
            <m:r>
              <w:rPr>
                <w:rFonts w:ascii="Cambria Math" w:hAnsi="Cambria Math"/>
              </w:rPr>
              <m:t>T</m:t>
            </m:r>
          </m:e>
          <m:sub>
            <m:r>
              <w:rPr>
                <w:rFonts w:ascii="Cambria Math" w:hAnsi="Cambria Math"/>
              </w:rPr>
              <m:t>1</m:t>
            </m:r>
          </m:sub>
        </m:sSub>
      </m:oMath>
      <w:r w:rsidR="00520110" w:rsidRPr="00F901F6">
        <w:tab/>
      </w:r>
      <w:r w:rsidR="00F14441">
        <w:tab/>
      </w:r>
      <w:r w:rsidR="00520110" w:rsidRPr="00F901F6">
        <w:rPr>
          <w:rFonts w:hint="eastAsia"/>
        </w:rPr>
        <w:t>：</w:t>
      </w:r>
      <w:r w:rsidR="00520110" w:rsidRPr="00AF4DA6">
        <w:rPr>
          <w:rFonts w:hint="eastAsia"/>
        </w:rPr>
        <w:t>通気層に面する</w:t>
      </w:r>
      <w:r w:rsidR="00520110" w:rsidRPr="00F901F6">
        <w:rPr>
          <w:rFonts w:hint="eastAsia"/>
        </w:rPr>
        <w:t>面</w:t>
      </w:r>
      <w:r w:rsidR="00520110" w:rsidRPr="00F901F6">
        <w:rPr>
          <w:rFonts w:hint="eastAsia"/>
        </w:rPr>
        <w:t>1</w:t>
      </w:r>
      <w:r w:rsidR="00520110" w:rsidRPr="00F901F6">
        <w:rPr>
          <w:rFonts w:hint="eastAsia"/>
        </w:rPr>
        <w:t>の表面温度（</w:t>
      </w:r>
      <w:r w:rsidR="00F14441">
        <w:rPr>
          <w:rFonts w:hint="eastAsia"/>
        </w:rPr>
        <w:t>K</w:t>
      </w:r>
      <w:r w:rsidR="00520110" w:rsidRPr="00F901F6">
        <w:rPr>
          <w:rFonts w:hint="eastAsia"/>
        </w:rPr>
        <w:t>）</w:t>
      </w:r>
      <w:r w:rsidR="00F14441">
        <w:rPr>
          <w:rFonts w:hint="eastAsia"/>
        </w:rPr>
        <w:t>（</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cs="Cambria Math"/>
          </w:rPr>
          <m:t>+273.15</m:t>
        </m:r>
      </m:oMath>
      <w:r w:rsidR="00F14441">
        <w:rPr>
          <w:rFonts w:hint="eastAsia"/>
        </w:rPr>
        <w:t>）</w:t>
      </w:r>
    </w:p>
    <w:p w14:paraId="62EDDFE9" w14:textId="4847D77F" w:rsidR="00F14441" w:rsidRPr="00F901F6" w:rsidRDefault="003C0474" w:rsidP="00F14441">
      <w:pPr>
        <w:pStyle w:val="afffd"/>
        <w:ind w:left="1400" w:hanging="1000"/>
      </w:pPr>
      <m:oMath>
        <m:sSub>
          <m:sSubPr>
            <m:ctrlPr>
              <w:rPr>
                <w:rFonts w:ascii="Cambria Math" w:hAnsi="Cambria Math"/>
                <w:i/>
                <w:sz w:val="20"/>
              </w:rPr>
            </m:ctrlPr>
          </m:sSubPr>
          <m:e>
            <m:r>
              <w:rPr>
                <w:rFonts w:ascii="Cambria Math" w:hAnsi="Cambria Math"/>
              </w:rPr>
              <m:t>T</m:t>
            </m:r>
          </m:e>
          <m:sub>
            <m:r>
              <w:rPr>
                <w:rFonts w:ascii="Cambria Math" w:hAnsi="Cambria Math"/>
              </w:rPr>
              <m:t>2</m:t>
            </m:r>
          </m:sub>
        </m:sSub>
      </m:oMath>
      <w:r w:rsidR="00F14441" w:rsidRPr="00F901F6">
        <w:tab/>
      </w:r>
      <w:r w:rsidR="00F14441">
        <w:tab/>
      </w:r>
      <w:r w:rsidR="00F14441" w:rsidRPr="00F901F6">
        <w:rPr>
          <w:rFonts w:hint="eastAsia"/>
        </w:rPr>
        <w:t>：</w:t>
      </w:r>
      <w:r w:rsidR="00F14441" w:rsidRPr="00AF4DA6">
        <w:rPr>
          <w:rFonts w:hint="eastAsia"/>
        </w:rPr>
        <w:t>通気層に面する</w:t>
      </w:r>
      <w:r w:rsidR="00F14441" w:rsidRPr="00F901F6">
        <w:rPr>
          <w:rFonts w:hint="eastAsia"/>
        </w:rPr>
        <w:t>面</w:t>
      </w:r>
      <w:r w:rsidR="00F14441">
        <w:t>2</w:t>
      </w:r>
      <w:r w:rsidR="00F14441" w:rsidRPr="00F901F6">
        <w:rPr>
          <w:rFonts w:hint="eastAsia"/>
        </w:rPr>
        <w:t>の表面温度（</w:t>
      </w:r>
      <w:r w:rsidR="00F14441">
        <w:rPr>
          <w:rFonts w:hint="eastAsia"/>
        </w:rPr>
        <w:t>K</w:t>
      </w:r>
      <w:r w:rsidR="00F14441" w:rsidRPr="00F901F6">
        <w:rPr>
          <w:rFonts w:hint="eastAsia"/>
        </w:rPr>
        <w:t>）</w:t>
      </w:r>
      <w:r w:rsidR="00F14441">
        <w:rPr>
          <w:rFonts w:hint="eastAsia"/>
        </w:rPr>
        <w:t>（</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cs="Cambria Math"/>
          </w:rPr>
          <m:t>+273.15</m:t>
        </m:r>
      </m:oMath>
      <w:r w:rsidR="00F14441">
        <w:rPr>
          <w:rFonts w:hint="eastAsia"/>
        </w:rPr>
        <w:t>）</w:t>
      </w:r>
    </w:p>
    <w:p w14:paraId="4931FDDB" w14:textId="77777777" w:rsidR="00520110" w:rsidRDefault="00520110" w:rsidP="00520110">
      <w:pPr>
        <w:pStyle w:val="afe"/>
        <w:ind w:firstLineChars="0" w:firstLine="0"/>
      </w:pPr>
      <w:r>
        <w:rPr>
          <w:rFonts w:hint="eastAsia"/>
        </w:rPr>
        <w:t>である。</w:t>
      </w:r>
    </w:p>
    <w:p w14:paraId="795BD2DE" w14:textId="4F1EF5FF" w:rsidR="006113EC" w:rsidRDefault="006113EC" w:rsidP="006113EC">
      <w:pPr>
        <w:pStyle w:val="afe"/>
        <w:ind w:firstLine="200"/>
      </w:pPr>
    </w:p>
    <w:p w14:paraId="553892A1" w14:textId="3B5DDE35" w:rsidR="00B23934" w:rsidRDefault="00B23934" w:rsidP="00B23934">
      <w:pPr>
        <w:pStyle w:val="afe"/>
        <w:ind w:firstLine="200"/>
      </w:pPr>
      <w:r>
        <w:rPr>
          <w:rFonts w:hint="eastAsia"/>
        </w:rPr>
        <w:t>式における</w:t>
      </w:r>
      <m:oMath>
        <m:r>
          <w:rPr>
            <w:rFonts w:ascii="Cambria Math" w:hAnsi="Cambria Math"/>
          </w:rPr>
          <m:t>E</m:t>
        </m:r>
      </m:oMath>
      <w:r>
        <w:rPr>
          <w:rFonts w:hint="eastAsia"/>
        </w:rPr>
        <w:t>は、通気層面の有効放射率である。</w:t>
      </w:r>
      <w:r w:rsidRPr="00AF4DA6">
        <w:rPr>
          <w:rFonts w:hint="eastAsia"/>
        </w:rPr>
        <w:t>通気層</w:t>
      </w:r>
      <w:r>
        <w:rPr>
          <w:rFonts w:hint="eastAsia"/>
        </w:rPr>
        <w:t>が無限の</w:t>
      </w:r>
      <w:r w:rsidR="000A0652">
        <w:rPr>
          <w:rFonts w:hint="eastAsia"/>
        </w:rPr>
        <w:t>平行</w:t>
      </w:r>
      <w:r>
        <w:rPr>
          <w:rFonts w:hint="eastAsia"/>
        </w:rPr>
        <w:t>面であると仮定すると式</w:t>
      </w:r>
      <w:r w:rsidR="00A03377">
        <w:fldChar w:fldCharType="begin"/>
      </w:r>
      <w:r w:rsidR="00A03377">
        <w:instrText xml:space="preserve"> </w:instrText>
      </w:r>
      <w:r w:rsidR="00A03377">
        <w:rPr>
          <w:rFonts w:hint="eastAsia"/>
        </w:rPr>
        <w:instrText>REF _Ref48747049 \h</w:instrText>
      </w:r>
      <w:r w:rsidR="00A03377">
        <w:instrText xml:space="preserve"> </w:instrText>
      </w:r>
      <w:r w:rsidR="00A03377">
        <w:fldChar w:fldCharType="separate"/>
      </w:r>
      <w:r w:rsidR="003C0474">
        <w:t>(</w:t>
      </w:r>
      <w:r w:rsidR="003C0474">
        <w:rPr>
          <w:noProof/>
        </w:rPr>
        <w:t>24</w:t>
      </w:r>
      <w:r w:rsidR="003C0474">
        <w:t>)</w:t>
      </w:r>
      <w:r w:rsidR="00A03377">
        <w:fldChar w:fldCharType="end"/>
      </w:r>
      <w:r w:rsidR="00BC0FEB">
        <w:rPr>
          <w:rFonts w:hint="eastAsia"/>
        </w:rPr>
        <w:t>、通気層が通気胴縁や屋根垂木等の影響を考慮した二次元空間であるとすると式</w:t>
      </w:r>
      <w:r w:rsidR="00A03377">
        <w:fldChar w:fldCharType="begin"/>
      </w:r>
      <w:r w:rsidR="00A03377">
        <w:instrText xml:space="preserve"> </w:instrText>
      </w:r>
      <w:r w:rsidR="00A03377">
        <w:rPr>
          <w:rFonts w:hint="eastAsia"/>
        </w:rPr>
        <w:instrText>REF _Ref48747055 \h</w:instrText>
      </w:r>
      <w:r w:rsidR="00A03377">
        <w:instrText xml:space="preserve"> </w:instrText>
      </w:r>
      <w:r w:rsidR="00A03377">
        <w:fldChar w:fldCharType="separate"/>
      </w:r>
      <w:r w:rsidR="003C0474">
        <w:t>(</w:t>
      </w:r>
      <w:r w:rsidR="003C0474">
        <w:rPr>
          <w:noProof/>
        </w:rPr>
        <w:t>25</w:t>
      </w:r>
      <w:r w:rsidR="003C0474">
        <w:t>)</w:t>
      </w:r>
      <w:r w:rsidR="00A03377">
        <w:fldChar w:fldCharType="end"/>
      </w:r>
      <w:r w:rsidR="00BC0FEB">
        <w:rPr>
          <w:rFonts w:hint="eastAsia"/>
        </w:rPr>
        <w:t>により求められる。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BC0FEB" w14:paraId="7CEB3C3E" w14:textId="77777777" w:rsidTr="0040226F">
        <w:tc>
          <w:tcPr>
            <w:tcW w:w="8110" w:type="dxa"/>
          </w:tcPr>
          <w:p w14:paraId="323489BD" w14:textId="04BBF9B4" w:rsidR="00BC0FEB" w:rsidRPr="00326D41" w:rsidRDefault="00326D41" w:rsidP="0040226F">
            <w:pPr>
              <w:pStyle w:val="afe"/>
              <w:ind w:firstLine="200"/>
              <w:rPr>
                <w:rFonts w:ascii="Century" w:eastAsia="游明朝" w:hAnsi="Century"/>
                <w:i/>
              </w:rPr>
            </w:pPr>
            <m:oMathPara>
              <m:oMath>
                <m:r>
                  <w:rPr>
                    <w:rFonts w:ascii="Cambria Math" w:hAnsi="Cambria Math"/>
                  </w:rPr>
                  <m:t>E=</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ε</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ε</m:t>
                            </m:r>
                          </m:e>
                          <m:sub>
                            <m:r>
                              <w:rPr>
                                <w:rFonts w:ascii="Cambria Math" w:hAnsi="Cambria Math"/>
                              </w:rPr>
                              <m:t>2</m:t>
                            </m:r>
                          </m:sub>
                        </m:sSub>
                      </m:den>
                    </m:f>
                    <m:r>
                      <w:rPr>
                        <w:rFonts w:ascii="Cambria Math" w:hAnsi="Cambria Math"/>
                      </w:rPr>
                      <m:t>-1</m:t>
                    </m:r>
                  </m:den>
                </m:f>
              </m:oMath>
            </m:oMathPara>
          </w:p>
        </w:tc>
        <w:tc>
          <w:tcPr>
            <w:tcW w:w="823" w:type="dxa"/>
            <w:vAlign w:val="center"/>
          </w:tcPr>
          <w:p w14:paraId="2494D63A" w14:textId="771472D7" w:rsidR="00BC0FEB" w:rsidRDefault="00BC0FEB" w:rsidP="0040226F">
            <w:pPr>
              <w:pStyle w:val="afd"/>
            </w:pPr>
            <w:bookmarkStart w:id="24" w:name="_Ref48747049"/>
            <w:r>
              <w:t>(</w:t>
            </w:r>
            <w:r w:rsidR="003C0474">
              <w:fldChar w:fldCharType="begin"/>
            </w:r>
            <w:r w:rsidR="003C0474">
              <w:instrText xml:space="preserve"> SEQ ( \* ARABIC </w:instrText>
            </w:r>
            <w:r w:rsidR="003C0474">
              <w:fldChar w:fldCharType="separate"/>
            </w:r>
            <w:r w:rsidR="003C0474">
              <w:rPr>
                <w:noProof/>
              </w:rPr>
              <w:t>24</w:t>
            </w:r>
            <w:r w:rsidR="003C0474">
              <w:rPr>
                <w:noProof/>
              </w:rPr>
              <w:fldChar w:fldCharType="end"/>
            </w:r>
            <w:r>
              <w:t>)</w:t>
            </w:r>
            <w:bookmarkEnd w:id="24"/>
          </w:p>
        </w:tc>
      </w:tr>
      <w:tr w:rsidR="00E16D18" w14:paraId="0BFDA784" w14:textId="77777777" w:rsidTr="0040226F">
        <w:tc>
          <w:tcPr>
            <w:tcW w:w="8110" w:type="dxa"/>
          </w:tcPr>
          <w:p w14:paraId="55B45A5E" w14:textId="107E57CB" w:rsidR="00E16D18" w:rsidRPr="00E313A4" w:rsidRDefault="00E313A4" w:rsidP="00E16D18">
            <w:pPr>
              <w:pStyle w:val="afe"/>
              <w:ind w:firstLine="200"/>
              <w:rPr>
                <w:rFonts w:ascii="Century" w:eastAsia="游明朝" w:hAnsi="Century"/>
                <w:i/>
              </w:rPr>
            </w:pPr>
            <m:oMathPara>
              <m:oMath>
                <m:r>
                  <w:rPr>
                    <w:rFonts w:ascii="Cambria Math" w:hAnsi="Cambria Math"/>
                  </w:rPr>
                  <m:t>E=</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ε</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ε</m:t>
                            </m:r>
                          </m:e>
                          <m:sub>
                            <m:r>
                              <w:rPr>
                                <w:rFonts w:ascii="Cambria Math" w:hAnsi="Cambria Math"/>
                              </w:rPr>
                              <m:t>2</m:t>
                            </m:r>
                          </m:sub>
                        </m:sSub>
                      </m:den>
                    </m:f>
                    <m:r>
                      <w:rPr>
                        <w:rFonts w:ascii="Cambria Math" w:hAnsi="Cambria Math"/>
                      </w:rPr>
                      <m:t>-2+</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hint="eastAsia"/>
                                              </w:rPr>
                                              <m:t>d</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hint="eastAsia"/>
                                              </w:rPr>
                                              <m:t>s</m:t>
                                            </m:r>
                                          </m:sub>
                                        </m:sSub>
                                      </m:e>
                                      <m:sup>
                                        <m:r>
                                          <w:rPr>
                                            <w:rFonts w:ascii="Cambria Math" w:hAnsi="Cambria Math"/>
                                          </w:rPr>
                                          <m:t>2</m:t>
                                        </m:r>
                                      </m:sup>
                                    </m:s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d</m:t>
                                    </m:r>
                                  </m:sub>
                                </m:sSub>
                              </m:num>
                              <m:den>
                                <m:sSub>
                                  <m:sSubPr>
                                    <m:ctrlPr>
                                      <w:rPr>
                                        <w:rFonts w:ascii="Cambria Math" w:hAnsi="Cambria Math"/>
                                        <w:i/>
                                      </w:rPr>
                                    </m:ctrlPr>
                                  </m:sSubPr>
                                  <m:e>
                                    <m:r>
                                      <w:rPr>
                                        <w:rFonts w:ascii="Cambria Math" w:hAnsi="Cambria Math"/>
                                      </w:rPr>
                                      <m:t>l</m:t>
                                    </m:r>
                                  </m:e>
                                  <m:sub>
                                    <m:r>
                                      <w:rPr>
                                        <w:rFonts w:ascii="Cambria Math" w:hAnsi="Cambria Math" w:hint="eastAsia"/>
                                      </w:rPr>
                                      <m:t>s</m:t>
                                    </m:r>
                                  </m:sub>
                                </m:sSub>
                              </m:den>
                            </m:f>
                          </m:e>
                        </m:d>
                      </m:den>
                    </m:f>
                  </m:den>
                </m:f>
              </m:oMath>
            </m:oMathPara>
          </w:p>
        </w:tc>
        <w:tc>
          <w:tcPr>
            <w:tcW w:w="823" w:type="dxa"/>
            <w:vAlign w:val="center"/>
          </w:tcPr>
          <w:p w14:paraId="02FBABE2" w14:textId="66A30FF3" w:rsidR="00E16D18" w:rsidRDefault="00E16D18" w:rsidP="00E16D18">
            <w:pPr>
              <w:pStyle w:val="afd"/>
            </w:pPr>
            <w:bookmarkStart w:id="25" w:name="_Ref48747055"/>
            <w:r>
              <w:t>(</w:t>
            </w:r>
            <w:r w:rsidR="003C0474">
              <w:fldChar w:fldCharType="begin"/>
            </w:r>
            <w:r w:rsidR="003C0474">
              <w:instrText xml:space="preserve"> SEQ ( \* ARABIC </w:instrText>
            </w:r>
            <w:r w:rsidR="003C0474">
              <w:fldChar w:fldCharType="separate"/>
            </w:r>
            <w:r w:rsidR="003C0474">
              <w:rPr>
                <w:noProof/>
              </w:rPr>
              <w:t>25</w:t>
            </w:r>
            <w:r w:rsidR="003C0474">
              <w:rPr>
                <w:noProof/>
              </w:rPr>
              <w:fldChar w:fldCharType="end"/>
            </w:r>
            <w:r>
              <w:t>)</w:t>
            </w:r>
            <w:bookmarkEnd w:id="25"/>
          </w:p>
        </w:tc>
      </w:tr>
    </w:tbl>
    <w:p w14:paraId="3DC86235" w14:textId="77777777" w:rsidR="00163A95" w:rsidRDefault="00163A95" w:rsidP="00163A95">
      <w:pPr>
        <w:pStyle w:val="afe"/>
        <w:ind w:firstLine="200"/>
      </w:pPr>
      <w:r>
        <w:rPr>
          <w:rFonts w:hint="eastAsia"/>
        </w:rPr>
        <w:t>ここで、</w:t>
      </w:r>
    </w:p>
    <w:p w14:paraId="4B6C5356" w14:textId="65EFDEEE" w:rsidR="00163A95" w:rsidRPr="00F901F6" w:rsidRDefault="003C0474" w:rsidP="00163A95">
      <w:pPr>
        <w:pStyle w:val="afffd"/>
        <w:ind w:left="1400" w:hanging="1000"/>
      </w:pPr>
      <m:oMath>
        <m:sSub>
          <m:sSubPr>
            <m:ctrlPr>
              <w:rPr>
                <w:rFonts w:ascii="Cambria Math" w:hAnsi="Cambria Math"/>
                <w:i/>
                <w:sz w:val="20"/>
              </w:rPr>
            </m:ctrlPr>
          </m:sSubPr>
          <m:e>
            <m:r>
              <w:rPr>
                <w:rFonts w:ascii="Cambria Math" w:hAnsi="Cambria Math" w:hint="eastAsia"/>
              </w:rPr>
              <m:t>ε</m:t>
            </m:r>
          </m:e>
          <m:sub>
            <m:r>
              <w:rPr>
                <w:rFonts w:ascii="Cambria Math" w:hAnsi="Cambria Math"/>
              </w:rPr>
              <m:t>1</m:t>
            </m:r>
          </m:sub>
        </m:sSub>
      </m:oMath>
      <w:r w:rsidR="00163A95" w:rsidRPr="00F901F6">
        <w:tab/>
      </w:r>
      <w:r w:rsidR="00163A95" w:rsidRPr="00F901F6">
        <w:tab/>
      </w:r>
      <w:r w:rsidR="00163A95" w:rsidRPr="00F901F6">
        <w:rPr>
          <w:rFonts w:hint="eastAsia"/>
        </w:rPr>
        <w:t>：</w:t>
      </w:r>
      <w:r w:rsidR="00965006" w:rsidRPr="00AF4DA6">
        <w:rPr>
          <w:rFonts w:hint="eastAsia"/>
        </w:rPr>
        <w:t>通気層に面する</w:t>
      </w:r>
      <w:r w:rsidR="00163A95">
        <w:rPr>
          <w:rFonts w:hint="eastAsia"/>
        </w:rPr>
        <w:t>面</w:t>
      </w:r>
      <w:r w:rsidR="00163A95">
        <w:rPr>
          <w:rFonts w:hint="eastAsia"/>
        </w:rPr>
        <w:t>1</w:t>
      </w:r>
      <w:r w:rsidR="00163A95">
        <w:rPr>
          <w:rFonts w:hint="eastAsia"/>
        </w:rPr>
        <w:t>の放射率</w:t>
      </w:r>
      <w:r w:rsidR="00163A95" w:rsidRPr="00F901F6">
        <w:rPr>
          <w:rFonts w:hint="eastAsia"/>
        </w:rPr>
        <w:t>（</w:t>
      </w:r>
      <w:r w:rsidR="00163A95">
        <w:rPr>
          <w:rFonts w:hint="eastAsia"/>
        </w:rPr>
        <w:t>-</w:t>
      </w:r>
      <w:r w:rsidR="00163A95" w:rsidRPr="00F901F6">
        <w:rPr>
          <w:rFonts w:hint="eastAsia"/>
        </w:rPr>
        <w:t>）</w:t>
      </w:r>
    </w:p>
    <w:p w14:paraId="2A70FABB" w14:textId="3E4844FA" w:rsidR="00163A95" w:rsidRPr="00F901F6" w:rsidRDefault="003C0474" w:rsidP="00163A95">
      <w:pPr>
        <w:pStyle w:val="afffd"/>
        <w:ind w:left="1400" w:hanging="1000"/>
      </w:pPr>
      <m:oMath>
        <m:sSub>
          <m:sSubPr>
            <m:ctrlPr>
              <w:rPr>
                <w:rFonts w:ascii="Cambria Math" w:hAnsi="Cambria Math"/>
                <w:i/>
                <w:sz w:val="20"/>
              </w:rPr>
            </m:ctrlPr>
          </m:sSubPr>
          <m:e>
            <m:r>
              <w:rPr>
                <w:rFonts w:ascii="Cambria Math" w:hAnsi="Cambria Math" w:hint="eastAsia"/>
              </w:rPr>
              <m:t>ε</m:t>
            </m:r>
          </m:e>
          <m:sub>
            <m:r>
              <w:rPr>
                <w:rFonts w:ascii="Cambria Math" w:hAnsi="Cambria Math"/>
              </w:rPr>
              <m:t>2</m:t>
            </m:r>
          </m:sub>
        </m:sSub>
      </m:oMath>
      <w:r w:rsidR="00163A95">
        <w:tab/>
      </w:r>
      <w:r w:rsidR="00163A95">
        <w:tab/>
      </w:r>
      <w:r w:rsidR="00163A95" w:rsidRPr="00B24321">
        <w:rPr>
          <w:rFonts w:hint="eastAsia"/>
        </w:rPr>
        <w:t>：</w:t>
      </w:r>
      <w:r w:rsidR="00965006" w:rsidRPr="00AF4DA6">
        <w:rPr>
          <w:rFonts w:hint="eastAsia"/>
        </w:rPr>
        <w:t>通気層に面する</w:t>
      </w:r>
      <w:r w:rsidR="00163A95">
        <w:rPr>
          <w:rFonts w:hint="eastAsia"/>
        </w:rPr>
        <w:t>面</w:t>
      </w:r>
      <w:r w:rsidR="00163A95">
        <w:t>2</w:t>
      </w:r>
      <w:r w:rsidR="00163A95">
        <w:rPr>
          <w:rFonts w:hint="eastAsia"/>
        </w:rPr>
        <w:t>の放射率</w:t>
      </w:r>
      <w:r w:rsidR="00163A95" w:rsidRPr="00F901F6">
        <w:rPr>
          <w:rFonts w:hint="eastAsia"/>
        </w:rPr>
        <w:t>（</w:t>
      </w:r>
      <w:r w:rsidR="00163A95">
        <w:rPr>
          <w:rFonts w:hint="eastAsia"/>
        </w:rPr>
        <w:t>-</w:t>
      </w:r>
      <w:r w:rsidR="00163A95" w:rsidRPr="00F901F6">
        <w:rPr>
          <w:rFonts w:hint="eastAsia"/>
        </w:rPr>
        <w:t>）</w:t>
      </w:r>
    </w:p>
    <w:p w14:paraId="6CE00E31" w14:textId="72C722BB" w:rsidR="0021128F" w:rsidRDefault="003C0474" w:rsidP="00163A95">
      <w:pPr>
        <w:pStyle w:val="afffd"/>
        <w:ind w:left="1400" w:hanging="1000"/>
      </w:pPr>
      <m:oMath>
        <m:sSub>
          <m:sSubPr>
            <m:ctrlPr>
              <w:rPr>
                <w:rFonts w:ascii="Cambria Math" w:hAnsi="Cambria Math"/>
                <w:i/>
                <w:sz w:val="20"/>
              </w:rPr>
            </m:ctrlPr>
          </m:sSubPr>
          <m:e>
            <m:r>
              <w:rPr>
                <w:rFonts w:ascii="Cambria Math" w:hAnsi="Cambria Math"/>
              </w:rPr>
              <m:t>l</m:t>
            </m:r>
          </m:e>
          <m:sub>
            <m:r>
              <w:rPr>
                <w:rFonts w:ascii="Cambria Math" w:hAnsi="Cambria Math" w:hint="eastAsia"/>
              </w:rPr>
              <m:t>d</m:t>
            </m:r>
          </m:sub>
        </m:sSub>
      </m:oMath>
      <w:r w:rsidR="00163A95" w:rsidRPr="00F901F6">
        <w:tab/>
      </w:r>
      <w:r w:rsidR="00163A95">
        <w:tab/>
      </w:r>
      <w:r w:rsidR="00163A95" w:rsidRPr="00F901F6">
        <w:rPr>
          <w:rFonts w:hint="eastAsia"/>
        </w:rPr>
        <w:t>：</w:t>
      </w:r>
      <w:r w:rsidR="0021128F" w:rsidRPr="00F901F6">
        <w:rPr>
          <w:rFonts w:hint="eastAsia"/>
        </w:rPr>
        <w:t>通気層の厚さ（</w:t>
      </w:r>
      <w:r w:rsidR="0021128F" w:rsidRPr="00F901F6">
        <w:rPr>
          <w:rFonts w:hint="eastAsia"/>
        </w:rPr>
        <w:t>m</w:t>
      </w:r>
      <w:r w:rsidR="0021128F" w:rsidRPr="00F901F6">
        <w:rPr>
          <w:rFonts w:hint="eastAsia"/>
        </w:rPr>
        <w:t>）</w:t>
      </w:r>
    </w:p>
    <w:p w14:paraId="4FB4E8AC" w14:textId="55155E99" w:rsidR="0021128F" w:rsidRDefault="003C0474" w:rsidP="0021128F">
      <w:pPr>
        <w:pStyle w:val="afffd"/>
        <w:ind w:left="1400" w:hanging="1000"/>
      </w:pPr>
      <m:oMath>
        <m:sSub>
          <m:sSubPr>
            <m:ctrlPr>
              <w:rPr>
                <w:rFonts w:ascii="Cambria Math" w:hAnsi="Cambria Math"/>
                <w:i/>
                <w:sz w:val="20"/>
              </w:rPr>
            </m:ctrlPr>
          </m:sSubPr>
          <m:e>
            <m:r>
              <w:rPr>
                <w:rFonts w:ascii="Cambria Math" w:hAnsi="Cambria Math"/>
              </w:rPr>
              <m:t>l</m:t>
            </m:r>
          </m:e>
          <m:sub>
            <m:r>
              <w:rPr>
                <w:rFonts w:ascii="Cambria Math" w:hAnsi="Cambria Math" w:hint="eastAsia"/>
              </w:rPr>
              <m:t>s</m:t>
            </m:r>
          </m:sub>
        </m:sSub>
      </m:oMath>
      <w:r w:rsidR="0021128F" w:rsidRPr="00F901F6">
        <w:tab/>
      </w:r>
      <w:r w:rsidR="0021128F">
        <w:tab/>
      </w:r>
      <w:r w:rsidR="0021128F" w:rsidRPr="00F901F6">
        <w:rPr>
          <w:rFonts w:hint="eastAsia"/>
        </w:rPr>
        <w:t>：通気</w:t>
      </w:r>
      <w:r w:rsidR="00741FC4">
        <w:rPr>
          <w:rFonts w:hint="eastAsia"/>
        </w:rPr>
        <w:t>胴縁または垂木の間隔</w:t>
      </w:r>
      <w:r w:rsidR="0021128F" w:rsidRPr="00F901F6">
        <w:rPr>
          <w:rFonts w:hint="eastAsia"/>
        </w:rPr>
        <w:t>（</w:t>
      </w:r>
      <w:r w:rsidR="0021128F" w:rsidRPr="00F901F6">
        <w:rPr>
          <w:rFonts w:hint="eastAsia"/>
        </w:rPr>
        <w:t>m</w:t>
      </w:r>
      <w:r w:rsidR="0021128F" w:rsidRPr="00F901F6">
        <w:rPr>
          <w:rFonts w:hint="eastAsia"/>
        </w:rPr>
        <w:t>）</w:t>
      </w:r>
    </w:p>
    <w:p w14:paraId="1C981CD8" w14:textId="77777777" w:rsidR="00163A95" w:rsidRDefault="00163A95" w:rsidP="00163A95">
      <w:pPr>
        <w:pStyle w:val="afe"/>
        <w:ind w:firstLineChars="0" w:firstLine="0"/>
      </w:pPr>
      <w:r>
        <w:rPr>
          <w:rFonts w:hint="eastAsia"/>
        </w:rPr>
        <w:t>である。</w:t>
      </w:r>
    </w:p>
    <w:p w14:paraId="7D4498D8" w14:textId="1D51E4E0" w:rsidR="00656968" w:rsidRDefault="00656968" w:rsidP="006113EC">
      <w:pPr>
        <w:pStyle w:val="afe"/>
        <w:ind w:firstLine="200"/>
      </w:pPr>
    </w:p>
    <w:p w14:paraId="69C63672" w14:textId="7CE83409" w:rsidR="009A0EDA" w:rsidRDefault="009A0EDA" w:rsidP="009A0EDA">
      <w:pPr>
        <w:pStyle w:val="30"/>
      </w:pPr>
      <w:r>
        <w:rPr>
          <w:rFonts w:hint="eastAsia"/>
        </w:rPr>
        <w:t>放射熱伝達率の計算式の検証</w:t>
      </w:r>
    </w:p>
    <w:p w14:paraId="160264DA" w14:textId="69387FB6" w:rsidR="009A0EDA" w:rsidRDefault="009A0EDA" w:rsidP="006113EC">
      <w:pPr>
        <w:pStyle w:val="afe"/>
        <w:ind w:firstLine="200"/>
      </w:pPr>
      <w:r w:rsidRPr="009A0EDA">
        <w:rPr>
          <w:rFonts w:hint="eastAsia"/>
        </w:rPr>
        <w:t>無限平行面と</w:t>
      </w:r>
      <w:r w:rsidRPr="009A0EDA">
        <w:rPr>
          <w:rFonts w:hint="eastAsia"/>
        </w:rPr>
        <w:t>2</w:t>
      </w:r>
      <w:r w:rsidRPr="009A0EDA">
        <w:rPr>
          <w:rFonts w:hint="eastAsia"/>
        </w:rPr>
        <w:t>次元空間を比較する</w:t>
      </w:r>
    </w:p>
    <w:p w14:paraId="378851A5" w14:textId="0CF98905" w:rsidR="009A0EDA" w:rsidRDefault="009A0EDA" w:rsidP="006113EC">
      <w:pPr>
        <w:pStyle w:val="afe"/>
        <w:ind w:firstLine="200"/>
        <w:rPr>
          <w:ins w:id="26" w:author="のりえ" w:date="2020-12-27T19:00:00Z"/>
        </w:rPr>
      </w:pPr>
    </w:p>
    <w:p w14:paraId="5C0A49AD" w14:textId="14960974" w:rsidR="009A0EDA" w:rsidRDefault="009A0EDA" w:rsidP="006113EC">
      <w:pPr>
        <w:pStyle w:val="afe"/>
        <w:ind w:firstLine="200"/>
      </w:pPr>
      <w:r>
        <w:rPr>
          <w:rFonts w:hint="eastAsia"/>
          <w:noProof/>
        </w:rPr>
        <w:drawing>
          <wp:inline distT="0" distB="0" distL="0" distR="0" wp14:anchorId="3CDAA6CB" wp14:editId="6854B44E">
            <wp:extent cx="4775835" cy="3341370"/>
            <wp:effectExtent l="0" t="0" r="571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5835" cy="3341370"/>
                    </a:xfrm>
                    <a:prstGeom prst="rect">
                      <a:avLst/>
                    </a:prstGeom>
                    <a:noFill/>
                    <a:ln>
                      <a:noFill/>
                    </a:ln>
                  </pic:spPr>
                </pic:pic>
              </a:graphicData>
            </a:graphic>
          </wp:inline>
        </w:drawing>
      </w:r>
    </w:p>
    <w:p w14:paraId="34F412CF" w14:textId="5AF556F2" w:rsidR="009A0EDA" w:rsidRDefault="009A0EDA" w:rsidP="006113EC">
      <w:pPr>
        <w:pStyle w:val="afe"/>
        <w:ind w:firstLine="200"/>
      </w:pPr>
      <w:r>
        <w:rPr>
          <w:rFonts w:hint="eastAsia"/>
        </w:rPr>
        <w:t>放射率別の比較</w:t>
      </w:r>
    </w:p>
    <w:p w14:paraId="11155769" w14:textId="04FDEDE6" w:rsidR="009A0EDA" w:rsidRDefault="009A0EDA" w:rsidP="006113EC">
      <w:pPr>
        <w:pStyle w:val="afe"/>
        <w:ind w:firstLine="200"/>
      </w:pPr>
    </w:p>
    <w:p w14:paraId="1C9C3413" w14:textId="1E3B6349" w:rsidR="009A0EDA" w:rsidRDefault="009A0EDA" w:rsidP="006113EC">
      <w:pPr>
        <w:pStyle w:val="afe"/>
        <w:ind w:firstLine="200"/>
      </w:pPr>
      <w:r>
        <w:rPr>
          <w:rFonts w:hint="eastAsia"/>
          <w:noProof/>
        </w:rPr>
        <w:drawing>
          <wp:inline distT="0" distB="0" distL="0" distR="0" wp14:anchorId="1F351A85" wp14:editId="3A26F2F3">
            <wp:extent cx="5939790" cy="2843530"/>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843530"/>
                    </a:xfrm>
                    <a:prstGeom prst="rect">
                      <a:avLst/>
                    </a:prstGeom>
                    <a:noFill/>
                    <a:ln>
                      <a:noFill/>
                    </a:ln>
                  </pic:spPr>
                </pic:pic>
              </a:graphicData>
            </a:graphic>
          </wp:inline>
        </w:drawing>
      </w:r>
    </w:p>
    <w:p w14:paraId="426216C0" w14:textId="634C6650" w:rsidR="009A0EDA" w:rsidRDefault="009A0EDA" w:rsidP="006113EC">
      <w:pPr>
        <w:pStyle w:val="afe"/>
        <w:ind w:firstLine="200"/>
      </w:pPr>
      <w:r>
        <w:rPr>
          <w:rFonts w:hint="eastAsia"/>
        </w:rPr>
        <w:t>通気層の厚さ別の比較</w:t>
      </w:r>
    </w:p>
    <w:p w14:paraId="5CC48230" w14:textId="77777777" w:rsidR="009A0EDA" w:rsidRDefault="009A0EDA" w:rsidP="006113EC">
      <w:pPr>
        <w:pStyle w:val="afe"/>
        <w:ind w:firstLine="200"/>
      </w:pPr>
    </w:p>
    <w:p w14:paraId="23D984DF" w14:textId="77777777" w:rsidR="00505952" w:rsidRDefault="00505952">
      <w:pPr>
        <w:widowControl/>
        <w:jc w:val="left"/>
        <w:rPr>
          <w:rFonts w:asciiTheme="majorHAnsi" w:eastAsiaTheme="majorEastAsia" w:hAnsiTheme="majorHAnsi"/>
        </w:rPr>
      </w:pPr>
      <w:r>
        <w:br w:type="page"/>
      </w:r>
    </w:p>
    <w:p w14:paraId="1AAC78A2" w14:textId="24BDE3D1" w:rsidR="00656968" w:rsidRPr="006113EC" w:rsidRDefault="00656968" w:rsidP="003A0328">
      <w:pPr>
        <w:pStyle w:val="20"/>
      </w:pPr>
      <w:r>
        <w:rPr>
          <w:rFonts w:hint="eastAsia"/>
        </w:rPr>
        <w:t>通気層の対流熱伝達率</w:t>
      </w:r>
    </w:p>
    <w:p w14:paraId="64F29E40" w14:textId="401B10E3" w:rsidR="00EB0304" w:rsidRDefault="00EB0304" w:rsidP="00EB0304">
      <w:pPr>
        <w:pStyle w:val="30"/>
      </w:pPr>
      <w:r>
        <w:rPr>
          <w:rFonts w:hint="eastAsia"/>
        </w:rPr>
        <w:t>対流熱伝達率の計算式</w:t>
      </w:r>
    </w:p>
    <w:p w14:paraId="24AFAE2F" w14:textId="5A95703E" w:rsidR="00416B92" w:rsidRDefault="00E3041C" w:rsidP="00416B92">
      <w:pPr>
        <w:pStyle w:val="afe"/>
        <w:ind w:firstLine="200"/>
      </w:pPr>
      <w:r>
        <w:rPr>
          <w:rFonts w:hint="eastAsia"/>
        </w:rPr>
        <w:t>通気層の対流熱伝達率</w:t>
      </w:r>
      <m:oMath>
        <m:sSub>
          <m:sSubPr>
            <m:ctrlPr>
              <w:rPr>
                <w:rFonts w:ascii="Cambria Math" w:hAnsi="Cambria Math"/>
              </w:rPr>
            </m:ctrlPr>
          </m:sSubPr>
          <m:e>
            <m:r>
              <w:rPr>
                <w:rFonts w:ascii="Cambria Math" w:hAnsi="Cambria Math"/>
              </w:rPr>
              <m:t>h</m:t>
            </m:r>
          </m:e>
          <m:sub>
            <m:r>
              <w:rPr>
                <w:rFonts w:ascii="Cambria Math" w:hAnsi="Cambria Math"/>
              </w:rPr>
              <m:t>cv</m:t>
            </m:r>
          </m:sub>
        </m:sSub>
      </m:oMath>
      <w:r>
        <w:rPr>
          <w:rFonts w:hint="eastAsia"/>
        </w:rPr>
        <w:t>は</w:t>
      </w:r>
      <w:r w:rsidR="00FA2EBE">
        <w:rPr>
          <w:rFonts w:hint="eastAsia"/>
        </w:rPr>
        <w:t>、</w:t>
      </w:r>
      <w:r w:rsidR="00FA2EBE" w:rsidRPr="00FA2EBE">
        <w:t>ISO 15099</w:t>
      </w:r>
      <w:r w:rsidR="00D508B5">
        <w:t xml:space="preserve"> </w:t>
      </w:r>
      <w:r w:rsidR="00FA2EBE" w:rsidRPr="009220CB">
        <w:rPr>
          <w:vertAlign w:val="superscript"/>
        </w:rPr>
        <w:fldChar w:fldCharType="begin"/>
      </w:r>
      <w:r w:rsidR="00FA2EBE" w:rsidRPr="009220CB">
        <w:rPr>
          <w:vertAlign w:val="superscript"/>
        </w:rPr>
        <w:instrText xml:space="preserve"> REF _Ref50626104 \r \h </w:instrText>
      </w:r>
      <w:r w:rsidR="00FA2EBE">
        <w:rPr>
          <w:vertAlign w:val="superscript"/>
        </w:rPr>
        <w:instrText xml:space="preserve"> \* MERGEFORMAT </w:instrText>
      </w:r>
      <w:r w:rsidR="00FA2EBE" w:rsidRPr="009220CB">
        <w:rPr>
          <w:vertAlign w:val="superscript"/>
        </w:rPr>
      </w:r>
      <w:r w:rsidR="00FA2EBE" w:rsidRPr="009220CB">
        <w:rPr>
          <w:vertAlign w:val="superscript"/>
        </w:rPr>
        <w:fldChar w:fldCharType="separate"/>
      </w:r>
      <w:r w:rsidR="003C0474">
        <w:rPr>
          <w:vertAlign w:val="superscript"/>
        </w:rPr>
        <w:t>2)</w:t>
      </w:r>
      <w:r w:rsidR="00FA2EBE" w:rsidRPr="009220CB">
        <w:rPr>
          <w:vertAlign w:val="superscript"/>
        </w:rPr>
        <w:fldChar w:fldCharType="end"/>
      </w:r>
      <w:r w:rsidR="00FA2EBE">
        <w:rPr>
          <w:rFonts w:hint="eastAsia"/>
        </w:rPr>
        <w:t>によると</w:t>
      </w:r>
      <w:r w:rsidR="00C207C5">
        <w:rPr>
          <w:rFonts w:hint="eastAsia"/>
        </w:rPr>
        <w:t>、</w:t>
      </w:r>
      <w:r w:rsidR="00196389">
        <w:rPr>
          <w:rFonts w:hint="eastAsia"/>
        </w:rPr>
        <w:t>自然対流熱伝達率を風速で補正する</w:t>
      </w:r>
      <w:r>
        <w:rPr>
          <w:rFonts w:hint="eastAsia"/>
        </w:rPr>
        <w:t>式</w:t>
      </w:r>
      <w:r w:rsidR="003C47C4">
        <w:fldChar w:fldCharType="begin"/>
      </w:r>
      <w:r w:rsidR="003C47C4">
        <w:instrText xml:space="preserve"> </w:instrText>
      </w:r>
      <w:r w:rsidR="003C47C4">
        <w:rPr>
          <w:rFonts w:hint="eastAsia"/>
        </w:rPr>
        <w:instrText>REF _Ref48812142 \h</w:instrText>
      </w:r>
      <w:r w:rsidR="003C47C4">
        <w:instrText xml:space="preserve"> </w:instrText>
      </w:r>
      <w:r w:rsidR="00D65890">
        <w:instrText xml:space="preserve"> \* MERGEFORMAT </w:instrText>
      </w:r>
      <w:r w:rsidR="003C47C4">
        <w:fldChar w:fldCharType="separate"/>
      </w:r>
      <w:r w:rsidR="003C0474">
        <w:t>(</w:t>
      </w:r>
      <w:r w:rsidR="003C0474">
        <w:rPr>
          <w:noProof/>
        </w:rPr>
        <w:t>26</w:t>
      </w:r>
      <w:r w:rsidR="003C0474">
        <w:t>)</w:t>
      </w:r>
      <w:r w:rsidR="003C47C4">
        <w:fldChar w:fldCharType="end"/>
      </w:r>
      <w:r>
        <w:rPr>
          <w:rFonts w:hint="eastAsia"/>
        </w:rPr>
        <w:t>により求め</w:t>
      </w:r>
      <w:r w:rsidR="00AB0DA8">
        <w:rPr>
          <w:rFonts w:hint="eastAsia"/>
        </w:rPr>
        <w:t>られ</w:t>
      </w:r>
      <w:r>
        <w:rPr>
          <w:rFonts w:hint="eastAsia"/>
        </w:rPr>
        <w:t>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E3041C" w14:paraId="27A8C8A2" w14:textId="77777777" w:rsidTr="0040226F">
        <w:tc>
          <w:tcPr>
            <w:tcW w:w="8110" w:type="dxa"/>
          </w:tcPr>
          <w:p w14:paraId="7C9C9499" w14:textId="5CFCB04C" w:rsidR="00E3041C" w:rsidRPr="00E313A4" w:rsidRDefault="003C0474" w:rsidP="0040226F">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rPr>
                      <m:t>h</m:t>
                    </m:r>
                  </m:e>
                  <m:sub>
                    <m:r>
                      <w:rPr>
                        <w:rFonts w:ascii="Cambria Math" w:hAnsi="Cambria Math"/>
                      </w:rPr>
                      <m:t>cv</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base</m:t>
                    </m:r>
                  </m:sub>
                </m:sSub>
                <m:r>
                  <w:ins w:id="27" w:author="のりえ" w:date="2020-12-28T09:59:00Z">
                    <w:rPr>
                      <w:rFonts w:ascii="Cambria Math" w:hAnsi="Cambria Math"/>
                    </w:rPr>
                    <m:t>+</m:t>
                  </w:ins>
                </m:r>
                <m:r>
                  <w:del w:id="28" w:author="のりえ" w:date="2020-12-28T09:59:00Z">
                    <w:rPr>
                      <w:rFonts w:ascii="Cambria Math" w:hAnsi="Cambria Math" w:hint="eastAsia"/>
                    </w:rPr>
                    <m:t>×</m:t>
                  </w:del>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a</m:t>
                    </m:r>
                  </m:sub>
                </m:sSub>
              </m:oMath>
            </m:oMathPara>
          </w:p>
        </w:tc>
        <w:tc>
          <w:tcPr>
            <w:tcW w:w="823" w:type="dxa"/>
            <w:vAlign w:val="center"/>
          </w:tcPr>
          <w:p w14:paraId="1DFDAB7E" w14:textId="5F03908A" w:rsidR="00E3041C" w:rsidRDefault="00E3041C" w:rsidP="0040226F">
            <w:pPr>
              <w:pStyle w:val="afd"/>
            </w:pPr>
            <w:bookmarkStart w:id="29" w:name="_Ref48812142"/>
            <w:r>
              <w:t>(</w:t>
            </w:r>
            <w:r w:rsidR="003C0474">
              <w:fldChar w:fldCharType="begin"/>
            </w:r>
            <w:r w:rsidR="003C0474">
              <w:instrText xml:space="preserve"> SEQ ( \* ARABIC </w:instrText>
            </w:r>
            <w:r w:rsidR="003C0474">
              <w:fldChar w:fldCharType="separate"/>
            </w:r>
            <w:r w:rsidR="003C0474">
              <w:rPr>
                <w:noProof/>
              </w:rPr>
              <w:t>26</w:t>
            </w:r>
            <w:r w:rsidR="003C0474">
              <w:rPr>
                <w:noProof/>
              </w:rPr>
              <w:fldChar w:fldCharType="end"/>
            </w:r>
            <w:r>
              <w:t>)</w:t>
            </w:r>
            <w:bookmarkEnd w:id="29"/>
          </w:p>
        </w:tc>
      </w:tr>
    </w:tbl>
    <w:p w14:paraId="711DCFE0" w14:textId="77777777" w:rsidR="00AB0DA8" w:rsidRDefault="00AB0DA8" w:rsidP="00AB0DA8">
      <w:pPr>
        <w:pStyle w:val="afe"/>
        <w:ind w:firstLine="200"/>
      </w:pPr>
      <w:r>
        <w:rPr>
          <w:rFonts w:hint="eastAsia"/>
        </w:rPr>
        <w:t>ここで、</w:t>
      </w:r>
    </w:p>
    <w:p w14:paraId="0C7BC6CD" w14:textId="77777777" w:rsidR="00AB0DA8" w:rsidRPr="00F901F6" w:rsidRDefault="003C0474" w:rsidP="00AB0DA8">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AB0DA8" w:rsidRPr="00F901F6">
        <w:tab/>
      </w:r>
      <w:r w:rsidR="00AB0DA8" w:rsidRPr="00F901F6">
        <w:tab/>
      </w:r>
      <w:r w:rsidR="00AB0DA8" w:rsidRPr="00F901F6">
        <w:rPr>
          <w:rFonts w:hint="eastAsia"/>
        </w:rPr>
        <w:t>：通気層の対流熱伝達率（</w:t>
      </w:r>
      <w:r w:rsidR="00AB0DA8" w:rsidRPr="00F901F6">
        <w:rPr>
          <w:rFonts w:hint="eastAsia"/>
        </w:rPr>
        <w:t>W/(m</w:t>
      </w:r>
      <w:r w:rsidR="00AB0DA8" w:rsidRPr="00E37D10">
        <w:rPr>
          <w:rFonts w:hint="eastAsia"/>
          <w:vertAlign w:val="superscript"/>
        </w:rPr>
        <w:t>2</w:t>
      </w:r>
      <w:r w:rsidR="00AB0DA8" w:rsidRPr="00F901F6">
        <w:rPr>
          <w:rFonts w:hint="eastAsia"/>
        </w:rPr>
        <w:t>・</w:t>
      </w:r>
      <w:r w:rsidR="00AB0DA8" w:rsidRPr="00F901F6">
        <w:rPr>
          <w:rFonts w:hint="eastAsia"/>
        </w:rPr>
        <w:t>K)</w:t>
      </w:r>
      <w:r w:rsidR="00AB0DA8" w:rsidRPr="00F901F6">
        <w:rPr>
          <w:rFonts w:hint="eastAsia"/>
        </w:rPr>
        <w:t>）</w:t>
      </w:r>
    </w:p>
    <w:p w14:paraId="266F834B" w14:textId="1D02784A" w:rsidR="00AB0DA8" w:rsidRPr="00F901F6" w:rsidRDefault="003C0474" w:rsidP="00AB0DA8">
      <w:pPr>
        <w:pStyle w:val="afffd"/>
        <w:ind w:left="1300" w:hanging="900"/>
      </w:pPr>
      <m:oMath>
        <m:sSub>
          <m:sSubPr>
            <m:ctrlPr>
              <w:rPr>
                <w:rFonts w:ascii="Cambria Math" w:hAnsi="Cambria Math"/>
                <w:i/>
              </w:rPr>
            </m:ctrlPr>
          </m:sSubPr>
          <m:e>
            <m:r>
              <w:rPr>
                <w:rFonts w:ascii="Cambria Math" w:hAnsi="Cambria Math"/>
              </w:rPr>
              <m:t>h</m:t>
            </m:r>
          </m:e>
          <m:sub>
            <m:r>
              <w:rPr>
                <w:rFonts w:ascii="Cambria Math" w:hAnsi="Cambria Math"/>
              </w:rPr>
              <m:t>base</m:t>
            </m:r>
          </m:sub>
        </m:sSub>
      </m:oMath>
      <w:r w:rsidR="00AB0DA8" w:rsidRPr="00F901F6">
        <w:tab/>
      </w:r>
      <w:r w:rsidR="00AB0DA8" w:rsidRPr="00F901F6">
        <w:tab/>
      </w:r>
      <w:r w:rsidR="00AB0DA8" w:rsidRPr="00F901F6">
        <w:rPr>
          <w:rFonts w:hint="eastAsia"/>
        </w:rPr>
        <w:t>：</w:t>
      </w:r>
      <w:r w:rsidR="00AB0DA8">
        <w:rPr>
          <w:rFonts w:hint="eastAsia"/>
        </w:rPr>
        <w:t>密閉空気層の</w:t>
      </w:r>
      <w:r w:rsidR="00196389">
        <w:rPr>
          <w:rFonts w:hint="eastAsia"/>
        </w:rPr>
        <w:t>自然</w:t>
      </w:r>
      <w:r w:rsidR="00AB0DA8" w:rsidRPr="00F901F6">
        <w:rPr>
          <w:rFonts w:hint="eastAsia"/>
        </w:rPr>
        <w:t>対流熱伝達率（</w:t>
      </w:r>
      <w:r w:rsidR="00AB0DA8" w:rsidRPr="00F901F6">
        <w:rPr>
          <w:rFonts w:hint="eastAsia"/>
        </w:rPr>
        <w:t>W/(m</w:t>
      </w:r>
      <w:r w:rsidR="00AB0DA8" w:rsidRPr="00E37D10">
        <w:rPr>
          <w:rFonts w:hint="eastAsia"/>
          <w:vertAlign w:val="superscript"/>
        </w:rPr>
        <w:t>2</w:t>
      </w:r>
      <w:r w:rsidR="00AB0DA8" w:rsidRPr="00F901F6">
        <w:rPr>
          <w:rFonts w:hint="eastAsia"/>
        </w:rPr>
        <w:t>・</w:t>
      </w:r>
      <w:r w:rsidR="00AB0DA8" w:rsidRPr="00F901F6">
        <w:rPr>
          <w:rFonts w:hint="eastAsia"/>
        </w:rPr>
        <w:t>K)</w:t>
      </w:r>
      <w:r w:rsidR="00AB0DA8" w:rsidRPr="00F901F6">
        <w:rPr>
          <w:rFonts w:hint="eastAsia"/>
        </w:rPr>
        <w:t>）</w:t>
      </w:r>
    </w:p>
    <w:p w14:paraId="1F0C924A" w14:textId="46C6DE93" w:rsidR="00AB0DA8" w:rsidRDefault="003C0474" w:rsidP="00AB0DA8">
      <w:pPr>
        <w:pStyle w:val="afffd"/>
        <w:ind w:left="1400" w:hanging="1000"/>
      </w:pPr>
      <m:oMath>
        <m:sSub>
          <m:sSubPr>
            <m:ctrlPr>
              <w:rPr>
                <w:rFonts w:ascii="Cambria Math" w:hAnsi="Cambria Math"/>
                <w:i/>
                <w:sz w:val="20"/>
              </w:rPr>
            </m:ctrlPr>
          </m:sSubPr>
          <m:e>
            <m:r>
              <w:rPr>
                <w:rFonts w:ascii="Cambria Math" w:hAnsi="Cambria Math"/>
              </w:rPr>
              <m:t>c</m:t>
            </m:r>
          </m:e>
          <m:sub>
            <m:r>
              <w:rPr>
                <w:rFonts w:ascii="Cambria Math" w:hAnsi="Cambria Math"/>
              </w:rPr>
              <m:t>v</m:t>
            </m:r>
          </m:sub>
        </m:sSub>
      </m:oMath>
      <w:r w:rsidR="00AB0DA8" w:rsidRPr="00F901F6">
        <w:tab/>
      </w:r>
      <w:r w:rsidR="00AB0DA8" w:rsidRPr="00F901F6">
        <w:tab/>
      </w:r>
      <w:r w:rsidR="00AB0DA8" w:rsidRPr="00F901F6">
        <w:rPr>
          <w:rFonts w:hint="eastAsia"/>
        </w:rPr>
        <w:t>：</w:t>
      </w:r>
      <w:r w:rsidR="00E37D10">
        <w:rPr>
          <w:rFonts w:hint="eastAsia"/>
        </w:rPr>
        <w:t>風速係数</w:t>
      </w:r>
      <w:r w:rsidR="00E37D10" w:rsidRPr="00F901F6">
        <w:rPr>
          <w:rFonts w:hint="eastAsia"/>
        </w:rPr>
        <w:t>（</w:t>
      </w:r>
      <w:r w:rsidR="00E37D10">
        <w:rPr>
          <w:rFonts w:hint="eastAsia"/>
        </w:rPr>
        <w:t>(</w:t>
      </w:r>
      <w:r w:rsidR="00E37D10" w:rsidRPr="00F901F6">
        <w:rPr>
          <w:rFonts w:hint="eastAsia"/>
        </w:rPr>
        <w:t>W</w:t>
      </w:r>
      <w:r w:rsidR="00E37D10">
        <w:rPr>
          <w:rFonts w:hint="eastAsia"/>
        </w:rPr>
        <w:t>・</w:t>
      </w:r>
      <w:r w:rsidR="00E37D10">
        <w:rPr>
          <w:rFonts w:hint="eastAsia"/>
        </w:rPr>
        <w:t>s)</w:t>
      </w:r>
      <w:r w:rsidR="00E37D10" w:rsidRPr="00F901F6">
        <w:rPr>
          <w:rFonts w:hint="eastAsia"/>
        </w:rPr>
        <w:t>/(m</w:t>
      </w:r>
      <w:r w:rsidR="00E37D10">
        <w:rPr>
          <w:rFonts w:hint="eastAsia"/>
          <w:vertAlign w:val="superscript"/>
        </w:rPr>
        <w:t>3</w:t>
      </w:r>
      <w:r w:rsidR="00E37D10" w:rsidRPr="00F901F6">
        <w:rPr>
          <w:rFonts w:hint="eastAsia"/>
        </w:rPr>
        <w:t>・</w:t>
      </w:r>
      <w:r w:rsidR="00E37D10" w:rsidRPr="00F901F6">
        <w:rPr>
          <w:rFonts w:hint="eastAsia"/>
        </w:rPr>
        <w:t>K)</w:t>
      </w:r>
      <w:r w:rsidR="00E37D10" w:rsidRPr="00F901F6">
        <w:rPr>
          <w:rFonts w:hint="eastAsia"/>
        </w:rPr>
        <w:t>）</w:t>
      </w:r>
      <w:r w:rsidR="00E37D10" w:rsidRPr="00B24321">
        <w:rPr>
          <w:rFonts w:hint="eastAsia"/>
        </w:rPr>
        <w:t>（</w:t>
      </w:r>
      <w:r w:rsidR="00700B40">
        <w:rPr>
          <w:rFonts w:hint="eastAsia"/>
        </w:rPr>
        <w:t>=</w:t>
      </w:r>
      <w:r w:rsidR="00E37D10">
        <w:t>4</w:t>
      </w:r>
      <w:r w:rsidR="00E37D10" w:rsidRPr="00B24321">
        <w:rPr>
          <w:rFonts w:hint="eastAsia"/>
        </w:rPr>
        <w:t>）</w:t>
      </w:r>
    </w:p>
    <w:p w14:paraId="2BFE1281" w14:textId="77777777" w:rsidR="003F0D57" w:rsidRPr="00F901F6" w:rsidRDefault="003C0474" w:rsidP="003F0D57">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a</m:t>
            </m:r>
          </m:sub>
        </m:sSub>
      </m:oMath>
      <w:r w:rsidR="003F0D57" w:rsidRPr="00F901F6">
        <w:tab/>
      </w:r>
      <w:r w:rsidR="003F0D57" w:rsidRPr="00F901F6">
        <w:tab/>
      </w:r>
      <w:r w:rsidR="003F0D57" w:rsidRPr="00F901F6">
        <w:rPr>
          <w:rFonts w:hint="eastAsia"/>
        </w:rPr>
        <w:t>：通気層の平均風速（</w:t>
      </w:r>
      <w:r w:rsidR="003F0D57" w:rsidRPr="00F901F6">
        <w:rPr>
          <w:rFonts w:hint="eastAsia"/>
        </w:rPr>
        <w:t>m/</w:t>
      </w:r>
      <w:r w:rsidR="003F0D57" w:rsidRPr="00F901F6">
        <w:t>s</w:t>
      </w:r>
      <w:r w:rsidR="003F0D57" w:rsidRPr="00F901F6">
        <w:rPr>
          <w:rFonts w:hint="eastAsia"/>
        </w:rPr>
        <w:t>）</w:t>
      </w:r>
    </w:p>
    <w:p w14:paraId="1E4F4426" w14:textId="5C8CA5D3" w:rsidR="006113EC" w:rsidRDefault="00AB0DA8" w:rsidP="00AB0DA8">
      <w:pPr>
        <w:pStyle w:val="afe"/>
        <w:ind w:firstLine="200"/>
      </w:pPr>
      <w:r>
        <w:rPr>
          <w:rFonts w:hint="eastAsia"/>
        </w:rPr>
        <w:t>である。</w:t>
      </w:r>
    </w:p>
    <w:p w14:paraId="1D284D5F" w14:textId="4D18B10F" w:rsidR="00656968" w:rsidRDefault="00656968" w:rsidP="006113EC">
      <w:pPr>
        <w:pStyle w:val="afe"/>
        <w:ind w:firstLine="200"/>
      </w:pPr>
    </w:p>
    <w:p w14:paraId="474D7041" w14:textId="1B5DCDAF" w:rsidR="003F0D57" w:rsidRDefault="00E566E5" w:rsidP="006113EC">
      <w:pPr>
        <w:pStyle w:val="afe"/>
        <w:ind w:firstLine="200"/>
      </w:pPr>
      <w:r>
        <w:rPr>
          <w:rFonts w:hint="eastAsia"/>
        </w:rPr>
        <w:t>密閉空気層の</w:t>
      </w:r>
      <w:r w:rsidR="00685E02">
        <w:rPr>
          <w:rFonts w:hint="eastAsia"/>
        </w:rPr>
        <w:t>自然</w:t>
      </w:r>
      <w:r w:rsidRPr="00F901F6">
        <w:rPr>
          <w:rFonts w:hint="eastAsia"/>
        </w:rPr>
        <w:t>対流熱伝達率</w:t>
      </w:r>
      <m:oMath>
        <m:sSub>
          <m:sSubPr>
            <m:ctrlPr>
              <w:rPr>
                <w:rFonts w:ascii="Cambria Math" w:hAnsi="Cambria Math"/>
                <w:i/>
              </w:rPr>
            </m:ctrlPr>
          </m:sSubPr>
          <m:e>
            <m:r>
              <w:rPr>
                <w:rFonts w:ascii="Cambria Math" w:hAnsi="Cambria Math"/>
              </w:rPr>
              <m:t>h</m:t>
            </m:r>
          </m:e>
          <m:sub>
            <m:r>
              <w:rPr>
                <w:rFonts w:ascii="Cambria Math" w:hAnsi="Cambria Math"/>
              </w:rPr>
              <m:t>base</m:t>
            </m:r>
          </m:sub>
        </m:sSub>
      </m:oMath>
      <w:r>
        <w:rPr>
          <w:rFonts w:hint="eastAsia"/>
        </w:rPr>
        <w:t>は、式</w:t>
      </w:r>
      <w:r w:rsidR="003C47C4">
        <w:fldChar w:fldCharType="begin"/>
      </w:r>
      <w:r w:rsidR="003C47C4">
        <w:instrText xml:space="preserve"> </w:instrText>
      </w:r>
      <w:r w:rsidR="003C47C4">
        <w:rPr>
          <w:rFonts w:hint="eastAsia"/>
        </w:rPr>
        <w:instrText>REF _Ref48812149 \h</w:instrText>
      </w:r>
      <w:r w:rsidR="003C47C4">
        <w:instrText xml:space="preserve"> </w:instrText>
      </w:r>
      <w:r w:rsidR="003C47C4">
        <w:fldChar w:fldCharType="separate"/>
      </w:r>
      <w:r w:rsidR="003C0474">
        <w:t>(</w:t>
      </w:r>
      <w:r w:rsidR="003C0474">
        <w:rPr>
          <w:noProof/>
        </w:rPr>
        <w:t>27</w:t>
      </w:r>
      <w:r w:rsidR="003C0474">
        <w:t>)</w:t>
      </w:r>
      <w:r w:rsidR="003C47C4">
        <w:fldChar w:fldCharType="end"/>
      </w:r>
      <w:r>
        <w:rPr>
          <w:rFonts w:hint="eastAsia"/>
        </w:rPr>
        <w:t>により表される。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E566E5" w14:paraId="5F44E5FC" w14:textId="77777777" w:rsidTr="0040226F">
        <w:tc>
          <w:tcPr>
            <w:tcW w:w="8110" w:type="dxa"/>
          </w:tcPr>
          <w:p w14:paraId="05FAA78F" w14:textId="517BC279" w:rsidR="00E566E5" w:rsidRPr="00E313A4" w:rsidRDefault="003C0474" w:rsidP="0040226F">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rPr>
                      <m:t>h</m:t>
                    </m:r>
                  </m:e>
                  <m:sub>
                    <m:r>
                      <w:rPr>
                        <w:rFonts w:ascii="Cambria Math" w:hAnsi="Cambria Math"/>
                      </w:rPr>
                      <m:t>base</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f>
                  <m:fPr>
                    <m:ctrlPr>
                      <w:rPr>
                        <w:rFonts w:ascii="Cambria Math" w:hAnsi="Cambria Math"/>
                        <w:i/>
                      </w:rPr>
                    </m:ctrlPr>
                  </m:fPr>
                  <m:num>
                    <w:commentRangeStart w:id="30"/>
                    <m:r>
                      <w:rPr>
                        <w:rFonts w:ascii="Cambria Math" w:hAnsi="Cambria Math" w:hint="eastAsia"/>
                      </w:rPr>
                      <m:t>λ</m:t>
                    </m:r>
                    <w:commentRangeEnd w:id="30"/>
                    <m:r>
                      <m:rPr>
                        <m:sty m:val="p"/>
                      </m:rPr>
                      <w:rPr>
                        <w:rStyle w:val="afff0"/>
                      </w:rPr>
                      <w:commentReference w:id="30"/>
                    </m:r>
                  </m:num>
                  <m:den>
                    <m:sSub>
                      <m:sSubPr>
                        <m:ctrlPr>
                          <w:rPr>
                            <w:rFonts w:ascii="Cambria Math" w:hAnsi="Cambria Math"/>
                            <w:i/>
                          </w:rPr>
                        </m:ctrlPr>
                      </m:sSubPr>
                      <m:e>
                        <m:r>
                          <w:rPr>
                            <w:rFonts w:ascii="Cambria Math" w:hAnsi="Cambria Math"/>
                          </w:rPr>
                          <m:t>l</m:t>
                        </m:r>
                      </m:e>
                      <m:sub>
                        <m:r>
                          <w:rPr>
                            <w:rFonts w:ascii="Cambria Math" w:hAnsi="Cambria Math" w:hint="eastAsia"/>
                          </w:rPr>
                          <m:t>d</m:t>
                        </m:r>
                      </m:sub>
                    </m:sSub>
                  </m:den>
                </m:f>
              </m:oMath>
            </m:oMathPara>
          </w:p>
        </w:tc>
        <w:tc>
          <w:tcPr>
            <w:tcW w:w="823" w:type="dxa"/>
            <w:vAlign w:val="center"/>
          </w:tcPr>
          <w:p w14:paraId="7BFACAD9" w14:textId="00F96091" w:rsidR="00E566E5" w:rsidRDefault="00E566E5" w:rsidP="0040226F">
            <w:pPr>
              <w:pStyle w:val="afd"/>
            </w:pPr>
            <w:bookmarkStart w:id="31" w:name="_Ref48812149"/>
            <w:r>
              <w:t>(</w:t>
            </w:r>
            <w:r w:rsidR="003C0474">
              <w:fldChar w:fldCharType="begin"/>
            </w:r>
            <w:r w:rsidR="003C0474">
              <w:instrText xml:space="preserve"> SEQ ( \* ARABIC </w:instrText>
            </w:r>
            <w:r w:rsidR="003C0474">
              <w:fldChar w:fldCharType="separate"/>
            </w:r>
            <w:r w:rsidR="003C0474">
              <w:rPr>
                <w:noProof/>
              </w:rPr>
              <w:t>27</w:t>
            </w:r>
            <w:r w:rsidR="003C0474">
              <w:rPr>
                <w:noProof/>
              </w:rPr>
              <w:fldChar w:fldCharType="end"/>
            </w:r>
            <w:r>
              <w:t>)</w:t>
            </w:r>
            <w:bookmarkEnd w:id="31"/>
          </w:p>
        </w:tc>
      </w:tr>
    </w:tbl>
    <w:p w14:paraId="5A70F7DF" w14:textId="77777777" w:rsidR="001E673C" w:rsidRDefault="001E673C" w:rsidP="001E673C">
      <w:pPr>
        <w:pStyle w:val="afe"/>
        <w:ind w:firstLine="200"/>
      </w:pPr>
      <w:r>
        <w:rPr>
          <w:rFonts w:hint="eastAsia"/>
        </w:rPr>
        <w:t>ここで、</w:t>
      </w:r>
    </w:p>
    <w:p w14:paraId="50CD8A43" w14:textId="77777777" w:rsidR="00EA6D53" w:rsidRPr="00F901F6" w:rsidRDefault="003C0474" w:rsidP="00EA6D53">
      <w:pPr>
        <w:pStyle w:val="afffd"/>
        <w:ind w:left="1300" w:hanging="900"/>
      </w:pPr>
      <m:oMath>
        <m:sSub>
          <m:sSubPr>
            <m:ctrlPr>
              <w:rPr>
                <w:rFonts w:ascii="Cambria Math" w:hAnsi="Cambria Math"/>
                <w:i/>
              </w:rPr>
            </m:ctrlPr>
          </m:sSubPr>
          <m:e>
            <m:r>
              <w:rPr>
                <w:rFonts w:ascii="Cambria Math" w:hAnsi="Cambria Math"/>
              </w:rPr>
              <m:t>h</m:t>
            </m:r>
          </m:e>
          <m:sub>
            <m:r>
              <w:rPr>
                <w:rFonts w:ascii="Cambria Math" w:hAnsi="Cambria Math"/>
              </w:rPr>
              <m:t>base</m:t>
            </m:r>
          </m:sub>
        </m:sSub>
      </m:oMath>
      <w:r w:rsidR="00EA6D53" w:rsidRPr="00F901F6">
        <w:tab/>
      </w:r>
      <w:r w:rsidR="00EA6D53" w:rsidRPr="00F901F6">
        <w:tab/>
      </w:r>
      <w:r w:rsidR="00EA6D53" w:rsidRPr="00F901F6">
        <w:rPr>
          <w:rFonts w:hint="eastAsia"/>
        </w:rPr>
        <w:t>：</w:t>
      </w:r>
      <w:r w:rsidR="00EA6D53">
        <w:rPr>
          <w:rFonts w:hint="eastAsia"/>
        </w:rPr>
        <w:t>密閉空気層の</w:t>
      </w:r>
      <w:r w:rsidR="00EA6D53" w:rsidRPr="00F901F6">
        <w:rPr>
          <w:rFonts w:hint="eastAsia"/>
        </w:rPr>
        <w:t>対流熱伝達率（</w:t>
      </w:r>
      <w:r w:rsidR="00EA6D53" w:rsidRPr="00F901F6">
        <w:rPr>
          <w:rFonts w:hint="eastAsia"/>
        </w:rPr>
        <w:t>W/(m</w:t>
      </w:r>
      <w:r w:rsidR="00EA6D53" w:rsidRPr="00E37D10">
        <w:rPr>
          <w:rFonts w:hint="eastAsia"/>
          <w:vertAlign w:val="superscript"/>
        </w:rPr>
        <w:t>2</w:t>
      </w:r>
      <w:r w:rsidR="00EA6D53" w:rsidRPr="00F901F6">
        <w:rPr>
          <w:rFonts w:hint="eastAsia"/>
        </w:rPr>
        <w:t>・</w:t>
      </w:r>
      <w:r w:rsidR="00EA6D53" w:rsidRPr="00F901F6">
        <w:rPr>
          <w:rFonts w:hint="eastAsia"/>
        </w:rPr>
        <w:t>K)</w:t>
      </w:r>
      <w:r w:rsidR="00EA6D53" w:rsidRPr="00F901F6">
        <w:rPr>
          <w:rFonts w:hint="eastAsia"/>
        </w:rPr>
        <w:t>）</w:t>
      </w:r>
    </w:p>
    <w:p w14:paraId="0F822D6F" w14:textId="22821F6B" w:rsidR="001E673C" w:rsidRDefault="003C0474" w:rsidP="001E673C">
      <w:pPr>
        <w:pStyle w:val="afffd"/>
        <w:ind w:left="1300" w:hanging="900"/>
      </w:pP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sidR="001E673C">
        <w:tab/>
      </w:r>
      <w:r w:rsidR="001E673C">
        <w:tab/>
      </w:r>
      <w:r w:rsidR="001E673C" w:rsidRPr="00B24321">
        <w:rPr>
          <w:rFonts w:hint="eastAsia"/>
        </w:rPr>
        <w:t>：</w:t>
      </w:r>
      <w:r w:rsidR="00EA6D53">
        <w:rPr>
          <w:rFonts w:hint="eastAsia"/>
        </w:rPr>
        <w:t>ヌセルト数</w:t>
      </w:r>
      <w:r w:rsidR="001E673C" w:rsidRPr="00F901F6">
        <w:rPr>
          <w:rFonts w:hint="eastAsia"/>
        </w:rPr>
        <w:t>（</w:t>
      </w:r>
      <w:r w:rsidR="001E673C">
        <w:rPr>
          <w:rFonts w:hint="eastAsia"/>
        </w:rPr>
        <w:t>-</w:t>
      </w:r>
      <w:r w:rsidR="001E673C" w:rsidRPr="00F901F6">
        <w:rPr>
          <w:rFonts w:hint="eastAsia"/>
        </w:rPr>
        <w:t>）</w:t>
      </w:r>
    </w:p>
    <w:p w14:paraId="74FC2303" w14:textId="7773BA26" w:rsidR="00EA6D53" w:rsidRPr="00F901F6" w:rsidRDefault="00EA6D53" w:rsidP="001E673C">
      <w:pPr>
        <w:pStyle w:val="afffd"/>
        <w:ind w:left="1300" w:hanging="900"/>
      </w:pPr>
      <m:oMath>
        <m:r>
          <w:rPr>
            <w:rFonts w:ascii="Cambria Math" w:hAnsi="Cambria Math" w:hint="eastAsia"/>
          </w:rPr>
          <m:t>λ</m:t>
        </m:r>
      </m:oMath>
      <w:r>
        <w:tab/>
      </w:r>
      <w:r>
        <w:tab/>
      </w:r>
      <w:r>
        <w:rPr>
          <w:rFonts w:hint="eastAsia"/>
        </w:rPr>
        <w:t>：</w:t>
      </w:r>
      <w:r w:rsidR="003F199B">
        <w:rPr>
          <w:rFonts w:hint="eastAsia"/>
        </w:rPr>
        <w:t>通気層内の空気の熱伝導率</w:t>
      </w:r>
      <w:r w:rsidR="003F199B" w:rsidRPr="00F901F6">
        <w:rPr>
          <w:rFonts w:hint="eastAsia"/>
        </w:rPr>
        <w:t>（</w:t>
      </w:r>
      <w:r w:rsidR="003F199B" w:rsidRPr="00F901F6">
        <w:rPr>
          <w:rFonts w:hint="eastAsia"/>
        </w:rPr>
        <w:t>W/(m</w:t>
      </w:r>
      <w:r w:rsidR="003F199B" w:rsidRPr="00F901F6">
        <w:rPr>
          <w:rFonts w:hint="eastAsia"/>
        </w:rPr>
        <w:t>・</w:t>
      </w:r>
      <w:r w:rsidR="003F199B" w:rsidRPr="00F901F6">
        <w:rPr>
          <w:rFonts w:hint="eastAsia"/>
        </w:rPr>
        <w:t>K)</w:t>
      </w:r>
      <w:r w:rsidR="003F199B" w:rsidRPr="00F901F6">
        <w:rPr>
          <w:rFonts w:hint="eastAsia"/>
        </w:rPr>
        <w:t>）</w:t>
      </w:r>
      <w:r w:rsidR="003774E5" w:rsidRPr="00B24321">
        <w:rPr>
          <w:rFonts w:hint="eastAsia"/>
        </w:rPr>
        <w:t>（</w:t>
      </w:r>
      <w:r w:rsidR="003774E5">
        <w:rPr>
          <w:rFonts w:hint="eastAsia"/>
        </w:rPr>
        <w:t>=</w:t>
      </w:r>
      <w:r w:rsidR="003774E5">
        <w:t>0.026</w:t>
      </w:r>
      <w:r w:rsidR="003774E5" w:rsidRPr="00B24321">
        <w:rPr>
          <w:rFonts w:hint="eastAsia"/>
        </w:rPr>
        <w:t>）</w:t>
      </w:r>
    </w:p>
    <w:p w14:paraId="1015B266" w14:textId="70EEA45C" w:rsidR="001E673C" w:rsidRDefault="003C0474" w:rsidP="001E673C">
      <w:pPr>
        <w:pStyle w:val="afffd"/>
        <w:ind w:left="1400" w:hanging="1000"/>
      </w:pPr>
      <m:oMath>
        <m:sSub>
          <m:sSubPr>
            <m:ctrlPr>
              <w:rPr>
                <w:rFonts w:ascii="Cambria Math" w:hAnsi="Cambria Math"/>
                <w:i/>
                <w:sz w:val="20"/>
              </w:rPr>
            </m:ctrlPr>
          </m:sSubPr>
          <m:e>
            <m:r>
              <w:rPr>
                <w:rFonts w:ascii="Cambria Math" w:hAnsi="Cambria Math"/>
              </w:rPr>
              <m:t>l</m:t>
            </m:r>
          </m:e>
          <m:sub>
            <m:r>
              <w:rPr>
                <w:rFonts w:ascii="Cambria Math" w:hAnsi="Cambria Math" w:hint="eastAsia"/>
              </w:rPr>
              <m:t>d</m:t>
            </m:r>
          </m:sub>
        </m:sSub>
      </m:oMath>
      <w:r w:rsidR="001E673C" w:rsidRPr="00F901F6">
        <w:tab/>
      </w:r>
      <w:r w:rsidR="001E673C">
        <w:tab/>
      </w:r>
      <w:r w:rsidR="001E673C" w:rsidRPr="00F901F6">
        <w:rPr>
          <w:rFonts w:hint="eastAsia"/>
        </w:rPr>
        <w:t>：通気層の厚さ（</w:t>
      </w:r>
      <w:r w:rsidR="001E673C" w:rsidRPr="00F901F6">
        <w:rPr>
          <w:rFonts w:hint="eastAsia"/>
        </w:rPr>
        <w:t>m</w:t>
      </w:r>
      <w:r w:rsidR="001E673C" w:rsidRPr="00F901F6">
        <w:rPr>
          <w:rFonts w:hint="eastAsia"/>
        </w:rPr>
        <w:t>）</w:t>
      </w:r>
    </w:p>
    <w:p w14:paraId="120EFF96" w14:textId="77777777" w:rsidR="001E673C" w:rsidRDefault="001E673C" w:rsidP="001E673C">
      <w:pPr>
        <w:pStyle w:val="afe"/>
        <w:ind w:firstLineChars="0" w:firstLine="0"/>
      </w:pPr>
      <w:r>
        <w:rPr>
          <w:rFonts w:hint="eastAsia"/>
        </w:rPr>
        <w:t>である。</w:t>
      </w:r>
    </w:p>
    <w:p w14:paraId="3CFC5017" w14:textId="36995B85" w:rsidR="00E566E5" w:rsidRDefault="00E566E5" w:rsidP="006113EC">
      <w:pPr>
        <w:pStyle w:val="afe"/>
        <w:ind w:firstLine="200"/>
      </w:pPr>
    </w:p>
    <w:p w14:paraId="3458DD00" w14:textId="287FE5BE" w:rsidR="00E566E5" w:rsidRDefault="00A70D6D" w:rsidP="006113EC">
      <w:pPr>
        <w:pStyle w:val="afe"/>
        <w:ind w:firstLine="200"/>
      </w:pPr>
      <w:r>
        <w:rPr>
          <w:rFonts w:hint="eastAsia"/>
        </w:rPr>
        <w:t>式</w:t>
      </w:r>
      <w:r w:rsidR="00D508B5">
        <w:t>(</w:t>
      </w:r>
      <w:r w:rsidR="00D508B5">
        <w:rPr>
          <w:noProof/>
        </w:rPr>
        <w:t>21</w:t>
      </w:r>
      <w:r w:rsidR="00D508B5">
        <w:t>)</w:t>
      </w:r>
      <w:r>
        <w:rPr>
          <w:rFonts w:hint="eastAsia"/>
        </w:rPr>
        <w:t>中のヌセルト数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Pr>
          <w:rFonts w:hint="eastAsia"/>
        </w:rPr>
        <w:t>は、レーリー数</w:t>
      </w: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oMath>
      <w:r>
        <w:rPr>
          <w:rFonts w:hint="eastAsia"/>
        </w:rPr>
        <w:t>と、通気層の傾斜角</w:t>
      </w:r>
      <m:oMath>
        <m:r>
          <w:rPr>
            <w:rFonts w:ascii="Cambria Math" w:hAnsi="Cambria Math" w:hint="eastAsia"/>
          </w:rPr>
          <m:t>γ</m:t>
        </m:r>
      </m:oMath>
      <w:r>
        <w:rPr>
          <w:rFonts w:hint="eastAsia"/>
        </w:rPr>
        <w:t>、通気層の長さ</w:t>
      </w:r>
      <m:oMath>
        <m:sSub>
          <m:sSubPr>
            <m:ctrlPr>
              <w:rPr>
                <w:rFonts w:ascii="Cambria Math" w:hAnsi="Cambria Math"/>
              </w:rPr>
            </m:ctrlPr>
          </m:sSubPr>
          <m:e>
            <m:r>
              <w:rPr>
                <w:rFonts w:ascii="Cambria Math" w:hAnsi="Cambria Math"/>
              </w:rPr>
              <m:t>l</m:t>
            </m:r>
          </m:e>
          <m:sub>
            <m:r>
              <w:rPr>
                <w:rFonts w:ascii="Cambria Math" w:hAnsi="Cambria Math"/>
              </w:rPr>
              <m:t>h</m:t>
            </m:r>
          </m:sub>
        </m:sSub>
      </m:oMath>
      <w:r>
        <w:rPr>
          <w:rFonts w:hint="eastAsia"/>
        </w:rPr>
        <w:t>、通気層の厚さ</w:t>
      </w:r>
      <m:oMath>
        <m:sSub>
          <m:sSubPr>
            <m:ctrlPr>
              <w:rPr>
                <w:rFonts w:ascii="Cambria Math" w:hAnsi="Cambria Math"/>
                <w:i/>
              </w:rPr>
            </m:ctrlPr>
          </m:sSubPr>
          <m:e>
            <m:r>
              <w:rPr>
                <w:rFonts w:ascii="Cambria Math" w:hAnsi="Cambria Math"/>
              </w:rPr>
              <m:t>l</m:t>
            </m:r>
          </m:e>
          <m:sub>
            <m:r>
              <w:rPr>
                <w:rFonts w:ascii="Cambria Math" w:hAnsi="Cambria Math" w:hint="eastAsia"/>
              </w:rPr>
              <m:t>d</m:t>
            </m:r>
          </m:sub>
        </m:sSub>
      </m:oMath>
      <w:r>
        <w:rPr>
          <w:rFonts w:hint="eastAsia"/>
        </w:rPr>
        <w:t>により計算式が異なる。レーリー数</w:t>
      </w: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oMath>
      <w:r>
        <w:rPr>
          <w:rFonts w:hint="eastAsia"/>
        </w:rPr>
        <w:t>は、式</w:t>
      </w:r>
      <w:r w:rsidR="003C47C4">
        <w:fldChar w:fldCharType="begin"/>
      </w:r>
      <w:r w:rsidR="003C47C4">
        <w:instrText xml:space="preserve"> </w:instrText>
      </w:r>
      <w:r w:rsidR="003C47C4">
        <w:rPr>
          <w:rFonts w:hint="eastAsia"/>
        </w:rPr>
        <w:instrText>REF _Ref48812157 \h</w:instrText>
      </w:r>
      <w:r w:rsidR="003C47C4">
        <w:instrText xml:space="preserve"> </w:instrText>
      </w:r>
      <w:r w:rsidR="003C47C4">
        <w:fldChar w:fldCharType="separate"/>
      </w:r>
      <w:r w:rsidR="003C0474">
        <w:t>(</w:t>
      </w:r>
      <w:r w:rsidR="003C0474">
        <w:rPr>
          <w:noProof/>
        </w:rPr>
        <w:t>28</w:t>
      </w:r>
      <w:r w:rsidR="003C0474">
        <w:t>)</w:t>
      </w:r>
      <w:r w:rsidR="003C47C4">
        <w:fldChar w:fldCharType="end"/>
      </w:r>
      <w:r>
        <w:rPr>
          <w:rFonts w:hint="eastAsia"/>
        </w:rPr>
        <w:t>により求める。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485BE6" w14:paraId="48A033D5" w14:textId="77777777" w:rsidTr="001E1B01">
        <w:tc>
          <w:tcPr>
            <w:tcW w:w="8110" w:type="dxa"/>
          </w:tcPr>
          <w:p w14:paraId="1A545105" w14:textId="6B1EB445" w:rsidR="00485BE6" w:rsidRPr="00320884" w:rsidRDefault="003C0474" w:rsidP="001E1B01">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
                  <m:fPr>
                    <m:ctrlPr>
                      <w:rPr>
                        <w:rFonts w:ascii="Cambria Math" w:hAnsi="Cambria Math"/>
                        <w:i/>
                      </w:rPr>
                    </m:ctrlPr>
                  </m:fPr>
                  <m:num>
                    <m:r>
                      <w:rPr>
                        <w:rFonts w:ascii="Cambria Math" w:hAnsi="Cambria Math"/>
                      </w:rPr>
                      <m:t>g×</m:t>
                    </m:r>
                    <m:sSub>
                      <m:sSubPr>
                        <m:ctrlPr>
                          <w:ins w:id="32" w:author="のりえ 辻丸" w:date="2020-09-20T14:35:00Z">
                            <w:rPr>
                              <w:rFonts w:ascii="Cambria Math" w:hAnsi="Cambria Math"/>
                              <w:i/>
                            </w:rPr>
                          </w:ins>
                        </m:ctrlPr>
                      </m:sSubPr>
                      <m:e>
                        <m:r>
                          <w:ins w:id="33" w:author="のりえ 辻丸" w:date="2020-09-20T14:35:00Z">
                            <w:rPr>
                              <w:rFonts w:ascii="Cambria Math" w:hAnsi="Cambria Math"/>
                            </w:rPr>
                            <m:t>β</m:t>
                          </w:ins>
                        </m:r>
                      </m:e>
                      <m:sub>
                        <m:r>
                          <w:ins w:id="34" w:author="のりえ 辻丸" w:date="2020-09-20T14:35:00Z">
                            <w:rPr>
                              <w:rFonts w:ascii="Cambria Math" w:hAnsi="Cambria Math" w:hint="eastAsia"/>
                            </w:rPr>
                            <m:t>a</m:t>
                          </w:ins>
                        </m:r>
                      </m:sub>
                    </m:sSub>
                    <m:r>
                      <w:del w:id="35" w:author="のりえ 辻丸" w:date="2020-09-20T14:35:00Z">
                        <w:rPr>
                          <w:rFonts w:ascii="Cambria Math" w:hAnsi="Cambria Math"/>
                        </w:rPr>
                        <m:t>β</m:t>
                      </w:del>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hint="eastAsia"/>
                              </w:rPr>
                              <m:t>d</m:t>
                            </m:r>
                          </m:sub>
                        </m:sSub>
                      </m:e>
                      <m:sup>
                        <m:r>
                          <w:rPr>
                            <w:rFonts w:ascii="Cambria Math" w:hAnsi="Cambria Math"/>
                          </w:rPr>
                          <m:t>3</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a</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a</m:t>
                        </m:r>
                      </m:sub>
                    </m:sSub>
                  </m:num>
                  <m:den>
                    <m:sSub>
                      <m:sSubPr>
                        <m:ctrlPr>
                          <w:ins w:id="36" w:author="のりえ 辻丸" w:date="2020-09-20T14:35:00Z">
                            <w:rPr>
                              <w:rFonts w:ascii="Cambria Math" w:hAnsi="Cambria Math"/>
                              <w:i/>
                            </w:rPr>
                          </w:ins>
                        </m:ctrlPr>
                      </m:sSubPr>
                      <m:e>
                        <m:r>
                          <w:ins w:id="37" w:author="のりえ 辻丸" w:date="2020-09-20T14:35:00Z">
                            <w:rPr>
                              <w:rFonts w:ascii="Cambria Math" w:hAnsi="Cambria Math"/>
                            </w:rPr>
                            <m:t>μ</m:t>
                          </w:ins>
                        </m:r>
                      </m:e>
                      <m:sub>
                        <m:r>
                          <w:ins w:id="38" w:author="のりえ 辻丸" w:date="2020-09-20T14:35:00Z">
                            <w:rPr>
                              <w:rFonts w:ascii="Cambria Math" w:hAnsi="Cambria Math" w:hint="eastAsia"/>
                            </w:rPr>
                            <m:t>a</m:t>
                          </w:ins>
                        </m:r>
                      </m:sub>
                    </m:sSub>
                    <m:r>
                      <w:del w:id="39" w:author="のりえ 辻丸" w:date="2020-09-20T14:35:00Z">
                        <w:rPr>
                          <w:rFonts w:ascii="Cambria Math" w:hAnsi="Cambria Math"/>
                        </w:rPr>
                        <m:t>μ</m:t>
                      </w:del>
                    </m:r>
                    <m:r>
                      <w:rPr>
                        <w:rFonts w:ascii="Cambria Math" w:hAnsi="Cambria Math"/>
                      </w:rPr>
                      <m:t>×</m:t>
                    </m:r>
                    <m:r>
                      <w:rPr>
                        <w:rFonts w:ascii="Cambria Math" w:hAnsi="Cambria Math" w:hint="eastAsia"/>
                      </w:rPr>
                      <m:t>λ</m:t>
                    </m:r>
                  </m:den>
                </m:f>
              </m:oMath>
            </m:oMathPara>
          </w:p>
        </w:tc>
        <w:tc>
          <w:tcPr>
            <w:tcW w:w="823" w:type="dxa"/>
            <w:vAlign w:val="center"/>
          </w:tcPr>
          <w:p w14:paraId="2FB4DD72" w14:textId="0F9D6AE1" w:rsidR="00485BE6" w:rsidRDefault="00485BE6" w:rsidP="001E1B01">
            <w:pPr>
              <w:pStyle w:val="afd"/>
            </w:pPr>
            <w:bookmarkStart w:id="40" w:name="_Ref48812157"/>
            <w:r>
              <w:t>(</w:t>
            </w:r>
            <w:r w:rsidR="003C0474">
              <w:fldChar w:fldCharType="begin"/>
            </w:r>
            <w:r w:rsidR="003C0474">
              <w:instrText xml:space="preserve"> SEQ ( \* ARABIC </w:instrText>
            </w:r>
            <w:r w:rsidR="003C0474">
              <w:fldChar w:fldCharType="separate"/>
            </w:r>
            <w:r w:rsidR="003C0474">
              <w:rPr>
                <w:noProof/>
              </w:rPr>
              <w:t>28</w:t>
            </w:r>
            <w:r w:rsidR="003C0474">
              <w:rPr>
                <w:noProof/>
              </w:rPr>
              <w:fldChar w:fldCharType="end"/>
            </w:r>
            <w:r>
              <w:t>)</w:t>
            </w:r>
            <w:bookmarkEnd w:id="40"/>
          </w:p>
        </w:tc>
      </w:tr>
    </w:tbl>
    <w:p w14:paraId="44F14EEA" w14:textId="77777777" w:rsidR="00485BE6" w:rsidRDefault="00485BE6" w:rsidP="00485BE6">
      <w:pPr>
        <w:pStyle w:val="afe"/>
        <w:ind w:firstLine="200"/>
      </w:pPr>
      <w:r>
        <w:rPr>
          <w:rFonts w:hint="eastAsia"/>
        </w:rPr>
        <w:t>ここで、</w:t>
      </w:r>
    </w:p>
    <w:p w14:paraId="786D4D5B" w14:textId="77777777" w:rsidR="00485BE6" w:rsidRPr="00F901F6" w:rsidRDefault="003C0474" w:rsidP="00485BE6">
      <w:pPr>
        <w:pStyle w:val="afffd"/>
        <w:ind w:left="1300" w:hanging="900"/>
      </w:pP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oMath>
      <w:r w:rsidR="00485BE6" w:rsidRPr="00F901F6">
        <w:tab/>
      </w:r>
      <w:r w:rsidR="00485BE6" w:rsidRPr="00F901F6">
        <w:tab/>
      </w:r>
      <w:r w:rsidR="00485BE6" w:rsidRPr="00F901F6">
        <w:rPr>
          <w:rFonts w:hint="eastAsia"/>
        </w:rPr>
        <w:t>：</w:t>
      </w:r>
      <w:r w:rsidR="00485BE6">
        <w:rPr>
          <w:rFonts w:hint="eastAsia"/>
        </w:rPr>
        <w:t>レーリー数</w:t>
      </w:r>
      <w:r w:rsidR="00485BE6" w:rsidRPr="00F901F6">
        <w:rPr>
          <w:rFonts w:hint="eastAsia"/>
        </w:rPr>
        <w:t>（</w:t>
      </w:r>
      <w:r w:rsidR="00485BE6">
        <w:t>-</w:t>
      </w:r>
      <w:r w:rsidR="00485BE6" w:rsidRPr="00F901F6">
        <w:rPr>
          <w:rFonts w:hint="eastAsia"/>
        </w:rPr>
        <w:t>）</w:t>
      </w:r>
    </w:p>
    <w:p w14:paraId="143DA0E9" w14:textId="77777777" w:rsidR="00485BE6" w:rsidRDefault="00485BE6" w:rsidP="00485BE6">
      <w:pPr>
        <w:pStyle w:val="afffd"/>
        <w:ind w:left="1300" w:hanging="900"/>
      </w:pPr>
      <m:oMath>
        <m:r>
          <w:rPr>
            <w:rFonts w:ascii="Cambria Math" w:hAnsi="Cambria Math"/>
          </w:rPr>
          <m:t>g</m:t>
        </m:r>
      </m:oMath>
      <w:r>
        <w:tab/>
      </w:r>
      <w:r>
        <w:tab/>
      </w:r>
      <w:r w:rsidRPr="00B24321">
        <w:rPr>
          <w:rFonts w:hint="eastAsia"/>
        </w:rPr>
        <w:t>：</w:t>
      </w:r>
      <w:r>
        <w:rPr>
          <w:rFonts w:hint="eastAsia"/>
        </w:rPr>
        <w:t>重力加速度</w:t>
      </w:r>
      <w:r w:rsidRPr="00F901F6">
        <w:rPr>
          <w:rFonts w:hint="eastAsia"/>
        </w:rPr>
        <w:t>（</w:t>
      </w:r>
      <w:r>
        <w:t>m/s</w:t>
      </w:r>
      <w:r w:rsidRPr="00511C57">
        <w:rPr>
          <w:vertAlign w:val="superscript"/>
        </w:rPr>
        <w:t>2</w:t>
      </w:r>
      <w:r w:rsidRPr="00F901F6">
        <w:rPr>
          <w:rFonts w:hint="eastAsia"/>
        </w:rPr>
        <w:t>）</w:t>
      </w:r>
      <w:r w:rsidRPr="00B24321">
        <w:rPr>
          <w:rFonts w:hint="eastAsia"/>
        </w:rPr>
        <w:t>（</w:t>
      </w:r>
      <m:oMath>
        <m:r>
          <w:rPr>
            <w:rFonts w:ascii="Cambria Math" w:hAnsi="Cambria Math"/>
          </w:rPr>
          <m:t>=9.8</m:t>
        </m:r>
      </m:oMath>
      <w:r w:rsidRPr="00B24321">
        <w:rPr>
          <w:rFonts w:hint="eastAsia"/>
        </w:rPr>
        <w:t>）</w:t>
      </w:r>
    </w:p>
    <w:p w14:paraId="1B52C012" w14:textId="02DA6E64" w:rsidR="00485BE6" w:rsidRDefault="003C0474" w:rsidP="00485BE6">
      <w:pPr>
        <w:pStyle w:val="afffd"/>
        <w:ind w:left="1400" w:hanging="1000"/>
      </w:pPr>
      <m:oMath>
        <m:sSub>
          <m:sSubPr>
            <m:ctrlPr>
              <w:ins w:id="41" w:author="のりえ 辻丸" w:date="2020-09-20T14:35:00Z">
                <w:rPr>
                  <w:rFonts w:ascii="Cambria Math" w:hAnsi="Cambria Math"/>
                  <w:i/>
                  <w:sz w:val="20"/>
                </w:rPr>
              </w:ins>
            </m:ctrlPr>
          </m:sSubPr>
          <m:e>
            <m:r>
              <w:ins w:id="42" w:author="のりえ 辻丸" w:date="2020-09-20T14:35:00Z">
                <w:rPr>
                  <w:rFonts w:ascii="Cambria Math" w:hAnsi="Cambria Math"/>
                </w:rPr>
                <m:t>β</m:t>
              </w:ins>
            </m:r>
          </m:e>
          <m:sub>
            <m:r>
              <w:ins w:id="43" w:author="のりえ 辻丸" w:date="2020-09-20T14:35:00Z">
                <w:rPr>
                  <w:rFonts w:ascii="Cambria Math" w:hAnsi="Cambria Math" w:hint="eastAsia"/>
                </w:rPr>
                <m:t>a</m:t>
              </w:ins>
            </m:r>
          </m:sub>
        </m:sSub>
        <m:r>
          <w:del w:id="44" w:author="のりえ 辻丸" w:date="2020-09-20T14:35:00Z">
            <w:rPr>
              <w:rFonts w:ascii="Cambria Math" w:hAnsi="Cambria Math"/>
            </w:rPr>
            <m:t>β</m:t>
          </w:del>
        </m:r>
      </m:oMath>
      <w:r w:rsidR="00485BE6">
        <w:tab/>
      </w:r>
      <w:r w:rsidR="00485BE6">
        <w:tab/>
      </w:r>
      <w:r w:rsidR="00485BE6" w:rsidRPr="00B24321">
        <w:rPr>
          <w:rFonts w:hint="eastAsia"/>
        </w:rPr>
        <w:t>：</w:t>
      </w:r>
      <w:r w:rsidR="00485BE6">
        <w:rPr>
          <w:rFonts w:hint="eastAsia"/>
        </w:rPr>
        <w:t>空気の体膨張率</w:t>
      </w:r>
      <w:r w:rsidR="00485BE6" w:rsidRPr="00F901F6">
        <w:rPr>
          <w:rFonts w:hint="eastAsia"/>
        </w:rPr>
        <w:t>（</w:t>
      </w:r>
      <w:r w:rsidR="00485BE6">
        <w:t>1</w:t>
      </w:r>
      <w:r w:rsidR="00485BE6" w:rsidRPr="00F901F6">
        <w:rPr>
          <w:rFonts w:hint="eastAsia"/>
        </w:rPr>
        <w:t>/K</w:t>
      </w:r>
      <w:r w:rsidR="00485BE6" w:rsidRPr="00F901F6">
        <w:rPr>
          <w:rFonts w:hint="eastAsia"/>
        </w:rPr>
        <w:t>）（</w:t>
      </w:r>
      <m:oMath>
        <m:r>
          <w:rPr>
            <w:rFonts w:ascii="Cambria Math" w:hAnsi="Cambria Math"/>
          </w:rPr>
          <m:t>=3.7</m:t>
        </m:r>
        <m:r>
          <w:rPr>
            <w:rFonts w:ascii="Cambria Math" w:hAnsi="Cambria Math" w:hint="eastAsia"/>
          </w:rPr>
          <m:t>×</m:t>
        </m:r>
        <w:commentRangeStart w:id="45"/>
        <m:sSup>
          <m:sSupPr>
            <m:ctrlPr>
              <w:rPr>
                <w:rFonts w:ascii="Cambria Math" w:hAnsi="Cambria Math"/>
                <w:i/>
              </w:rPr>
            </m:ctrlPr>
          </m:sSupPr>
          <m:e>
            <m:r>
              <w:rPr>
                <w:rFonts w:ascii="Cambria Math" w:hAnsi="Cambria Math" w:hint="eastAsia"/>
              </w:rPr>
              <m:t>10</m:t>
            </m:r>
          </m:e>
          <m:sup>
            <m:r>
              <w:ins w:id="46" w:author="のりえ 辻丸" w:date="2020-09-20T14:35:00Z">
                <w:rPr>
                  <w:rFonts w:ascii="Cambria Math" w:hAnsi="Cambria Math"/>
                </w:rPr>
                <m:t>-</m:t>
              </w:ins>
            </m:r>
            <m:r>
              <w:rPr>
                <w:rFonts w:ascii="Cambria Math" w:hAnsi="Cambria Math"/>
              </w:rPr>
              <m:t>3</m:t>
            </m:r>
          </m:sup>
        </m:sSup>
        <w:commentRangeEnd w:id="45"/>
        <m:r>
          <m:rPr>
            <m:sty m:val="p"/>
          </m:rPr>
          <w:rPr>
            <w:rStyle w:val="afff0"/>
          </w:rPr>
          <w:commentReference w:id="45"/>
        </m:r>
      </m:oMath>
      <w:r w:rsidR="00485BE6" w:rsidRPr="00F901F6">
        <w:rPr>
          <w:rFonts w:hint="eastAsia"/>
        </w:rPr>
        <w:t>）</w:t>
      </w:r>
    </w:p>
    <w:p w14:paraId="509F3992" w14:textId="77777777" w:rsidR="00485BE6" w:rsidRPr="00F901F6" w:rsidRDefault="003C0474" w:rsidP="00485BE6">
      <w:pPr>
        <w:pStyle w:val="afffd"/>
        <w:ind w:left="1400" w:hanging="1000"/>
      </w:pPr>
      <m:oMath>
        <m:sSub>
          <m:sSubPr>
            <m:ctrlPr>
              <w:rPr>
                <w:rFonts w:ascii="Cambria Math" w:hAnsi="Cambria Math"/>
                <w:i/>
                <w:sz w:val="20"/>
              </w:rPr>
            </m:ctrlPr>
          </m:sSubPr>
          <m:e>
            <m:r>
              <w:rPr>
                <w:rFonts w:ascii="Cambria Math" w:hAnsi="Cambria Math"/>
              </w:rPr>
              <m:t>T</m:t>
            </m:r>
          </m:e>
          <m:sub>
            <m:r>
              <w:rPr>
                <w:rFonts w:ascii="Cambria Math" w:hAnsi="Cambria Math"/>
              </w:rPr>
              <m:t>1</m:t>
            </m:r>
          </m:sub>
        </m:sSub>
      </m:oMath>
      <w:r w:rsidR="00485BE6" w:rsidRPr="00F901F6">
        <w:tab/>
      </w:r>
      <w:r w:rsidR="00485BE6">
        <w:tab/>
      </w:r>
      <w:r w:rsidR="00485BE6" w:rsidRPr="00F901F6">
        <w:rPr>
          <w:rFonts w:hint="eastAsia"/>
        </w:rPr>
        <w:t>：</w:t>
      </w:r>
      <w:r w:rsidR="00485BE6" w:rsidRPr="00AF4DA6">
        <w:rPr>
          <w:rFonts w:hint="eastAsia"/>
        </w:rPr>
        <w:t>通気層に面する</w:t>
      </w:r>
      <w:r w:rsidR="00485BE6" w:rsidRPr="00F901F6">
        <w:rPr>
          <w:rFonts w:hint="eastAsia"/>
        </w:rPr>
        <w:t>面</w:t>
      </w:r>
      <w:r w:rsidR="00485BE6" w:rsidRPr="00F901F6">
        <w:rPr>
          <w:rFonts w:hint="eastAsia"/>
        </w:rPr>
        <w:t>1</w:t>
      </w:r>
      <w:r w:rsidR="00485BE6" w:rsidRPr="00F901F6">
        <w:rPr>
          <w:rFonts w:hint="eastAsia"/>
        </w:rPr>
        <w:t>の表面温度（</w:t>
      </w:r>
      <w:r w:rsidR="00485BE6">
        <w:rPr>
          <w:rFonts w:hint="eastAsia"/>
        </w:rPr>
        <w:t>K</w:t>
      </w:r>
      <w:r w:rsidR="00485BE6" w:rsidRPr="00F901F6">
        <w:rPr>
          <w:rFonts w:hint="eastAsia"/>
        </w:rPr>
        <w:t>）</w:t>
      </w:r>
      <w:r w:rsidR="00485BE6">
        <w:rPr>
          <w:rFonts w:hint="eastAsia"/>
        </w:rPr>
        <w:t>（</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cs="Cambria Math"/>
          </w:rPr>
          <m:t>+273.15</m:t>
        </m:r>
      </m:oMath>
      <w:r w:rsidR="00485BE6">
        <w:rPr>
          <w:rFonts w:hint="eastAsia"/>
        </w:rPr>
        <w:t>）</w:t>
      </w:r>
    </w:p>
    <w:p w14:paraId="07707760" w14:textId="77777777" w:rsidR="00485BE6" w:rsidRDefault="003C0474" w:rsidP="00485BE6">
      <w:pPr>
        <w:pStyle w:val="afffd"/>
        <w:ind w:left="1400" w:hanging="1000"/>
      </w:pPr>
      <m:oMath>
        <m:sSub>
          <m:sSubPr>
            <m:ctrlPr>
              <w:rPr>
                <w:rFonts w:ascii="Cambria Math" w:hAnsi="Cambria Math"/>
                <w:i/>
                <w:sz w:val="20"/>
              </w:rPr>
            </m:ctrlPr>
          </m:sSubPr>
          <m:e>
            <m:r>
              <w:rPr>
                <w:rFonts w:ascii="Cambria Math" w:hAnsi="Cambria Math"/>
              </w:rPr>
              <m:t>T</m:t>
            </m:r>
          </m:e>
          <m:sub>
            <m:r>
              <w:rPr>
                <w:rFonts w:ascii="Cambria Math" w:hAnsi="Cambria Math"/>
              </w:rPr>
              <m:t>2</m:t>
            </m:r>
          </m:sub>
        </m:sSub>
      </m:oMath>
      <w:r w:rsidR="00485BE6" w:rsidRPr="00F901F6">
        <w:tab/>
      </w:r>
      <w:r w:rsidR="00485BE6">
        <w:tab/>
      </w:r>
      <w:r w:rsidR="00485BE6" w:rsidRPr="00F901F6">
        <w:rPr>
          <w:rFonts w:hint="eastAsia"/>
        </w:rPr>
        <w:t>：</w:t>
      </w:r>
      <w:r w:rsidR="00485BE6" w:rsidRPr="00AF4DA6">
        <w:rPr>
          <w:rFonts w:hint="eastAsia"/>
        </w:rPr>
        <w:t>通気層に面する</w:t>
      </w:r>
      <w:r w:rsidR="00485BE6" w:rsidRPr="00F901F6">
        <w:rPr>
          <w:rFonts w:hint="eastAsia"/>
        </w:rPr>
        <w:t>面</w:t>
      </w:r>
      <w:r w:rsidR="00485BE6">
        <w:t>2</w:t>
      </w:r>
      <w:r w:rsidR="00485BE6" w:rsidRPr="00F901F6">
        <w:rPr>
          <w:rFonts w:hint="eastAsia"/>
        </w:rPr>
        <w:t>の表面温度（</w:t>
      </w:r>
      <w:r w:rsidR="00485BE6">
        <w:rPr>
          <w:rFonts w:hint="eastAsia"/>
        </w:rPr>
        <w:t>K</w:t>
      </w:r>
      <w:r w:rsidR="00485BE6" w:rsidRPr="00F901F6">
        <w:rPr>
          <w:rFonts w:hint="eastAsia"/>
        </w:rPr>
        <w:t>）</w:t>
      </w:r>
      <w:r w:rsidR="00485BE6">
        <w:rPr>
          <w:rFonts w:hint="eastAsia"/>
        </w:rPr>
        <w:t>（</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cs="Cambria Math"/>
          </w:rPr>
          <m:t>+273.15</m:t>
        </m:r>
      </m:oMath>
      <w:r w:rsidR="00485BE6">
        <w:rPr>
          <w:rFonts w:hint="eastAsia"/>
        </w:rPr>
        <w:t>）</w:t>
      </w:r>
    </w:p>
    <w:p w14:paraId="00A04F7B" w14:textId="7E02D035" w:rsidR="00485BE6" w:rsidRDefault="003C0474" w:rsidP="00485BE6">
      <w:pPr>
        <w:pStyle w:val="afffd"/>
        <w:ind w:left="1400" w:hanging="1000"/>
      </w:pPr>
      <m:oMath>
        <m:sSub>
          <m:sSubPr>
            <m:ctrlPr>
              <w:rPr>
                <w:rFonts w:ascii="Cambria Math" w:hAnsi="Cambria Math"/>
                <w:i/>
                <w:sz w:val="20"/>
              </w:rPr>
            </m:ctrlPr>
          </m:sSubPr>
          <m:e>
            <m:r>
              <w:rPr>
                <w:rFonts w:ascii="Cambria Math" w:hAnsi="Cambria Math"/>
              </w:rPr>
              <m:t>l</m:t>
            </m:r>
          </m:e>
          <m:sub>
            <m:r>
              <w:rPr>
                <w:rFonts w:ascii="Cambria Math" w:hAnsi="Cambria Math" w:hint="eastAsia"/>
              </w:rPr>
              <m:t>d</m:t>
            </m:r>
          </m:sub>
        </m:sSub>
      </m:oMath>
      <w:r w:rsidR="00485BE6" w:rsidRPr="00F901F6">
        <w:tab/>
      </w:r>
      <w:r w:rsidR="00485BE6">
        <w:tab/>
      </w:r>
      <w:r w:rsidR="00485BE6" w:rsidRPr="00F901F6">
        <w:rPr>
          <w:rFonts w:hint="eastAsia"/>
        </w:rPr>
        <w:t>：通気層の厚さ（</w:t>
      </w:r>
      <w:r w:rsidR="00485BE6" w:rsidRPr="00F901F6">
        <w:rPr>
          <w:rFonts w:hint="eastAsia"/>
        </w:rPr>
        <w:t>m</w:t>
      </w:r>
      <w:r w:rsidR="00485BE6" w:rsidRPr="00F901F6">
        <w:rPr>
          <w:rFonts w:hint="eastAsia"/>
        </w:rPr>
        <w:t>）</w:t>
      </w:r>
    </w:p>
    <w:p w14:paraId="2115DE9A" w14:textId="77777777" w:rsidR="00485BE6" w:rsidRPr="00F901F6" w:rsidRDefault="003C0474" w:rsidP="00485BE6">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485BE6" w:rsidRPr="00F901F6">
        <w:tab/>
      </w:r>
      <w:r w:rsidR="00485BE6" w:rsidRPr="00F901F6">
        <w:tab/>
      </w:r>
      <w:r w:rsidR="00485BE6" w:rsidRPr="00F901F6">
        <w:rPr>
          <w:rFonts w:hint="eastAsia"/>
        </w:rPr>
        <w:t>：空気の密度（</w:t>
      </w:r>
      <w:r w:rsidR="00485BE6" w:rsidRPr="00F901F6">
        <w:rPr>
          <w:rFonts w:hint="eastAsia"/>
        </w:rPr>
        <w:t>k</w:t>
      </w:r>
      <w:r w:rsidR="00485BE6" w:rsidRPr="00F901F6">
        <w:t>g/</w:t>
      </w:r>
      <w:r w:rsidR="00485BE6" w:rsidRPr="00F901F6">
        <w:rPr>
          <w:rFonts w:hint="eastAsia"/>
        </w:rPr>
        <w:t xml:space="preserve"> m</w:t>
      </w:r>
      <w:r w:rsidR="00485BE6" w:rsidRPr="00D521BB">
        <w:rPr>
          <w:vertAlign w:val="superscript"/>
        </w:rPr>
        <w:t>3</w:t>
      </w:r>
      <w:r w:rsidR="00485BE6" w:rsidRPr="00F901F6">
        <w:rPr>
          <w:rFonts w:hint="eastAsia"/>
        </w:rPr>
        <w:t>）（</w:t>
      </w:r>
      <w:r w:rsidR="00485BE6" w:rsidRPr="00F901F6">
        <w:rPr>
          <w:rFonts w:hint="eastAsia"/>
        </w:rPr>
        <w:t>=</w:t>
      </w:r>
      <w:r w:rsidR="00485BE6" w:rsidRPr="00F901F6">
        <w:t>1.2</w:t>
      </w:r>
      <w:r w:rsidR="00485BE6" w:rsidRPr="00F901F6">
        <w:rPr>
          <w:rFonts w:hint="eastAsia"/>
        </w:rPr>
        <w:t>）</w:t>
      </w:r>
    </w:p>
    <w:p w14:paraId="5F098745" w14:textId="77777777" w:rsidR="00485BE6" w:rsidRPr="00F901F6" w:rsidRDefault="003C0474" w:rsidP="00485BE6">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485BE6" w:rsidRPr="00F901F6">
        <w:tab/>
      </w:r>
      <w:r w:rsidR="00485BE6" w:rsidRPr="00F901F6">
        <w:tab/>
      </w:r>
      <w:r w:rsidR="00485BE6" w:rsidRPr="00F901F6">
        <w:rPr>
          <w:rFonts w:hint="eastAsia"/>
        </w:rPr>
        <w:t>：空気の定圧比熱（</w:t>
      </w:r>
      <w:r w:rsidR="00485BE6" w:rsidRPr="00F901F6">
        <w:t>J/(</w:t>
      </w:r>
      <w:r w:rsidR="00485BE6" w:rsidRPr="00F901F6">
        <w:rPr>
          <w:rFonts w:hint="eastAsia"/>
        </w:rPr>
        <w:t>kg</w:t>
      </w:r>
      <w:r w:rsidR="00485BE6" w:rsidRPr="00F901F6">
        <w:rPr>
          <w:rFonts w:hint="eastAsia"/>
        </w:rPr>
        <w:t>・</w:t>
      </w:r>
      <w:r w:rsidR="00485BE6" w:rsidRPr="00F901F6">
        <w:rPr>
          <w:rFonts w:hint="eastAsia"/>
        </w:rPr>
        <w:t>K</w:t>
      </w:r>
      <w:r w:rsidR="00485BE6" w:rsidRPr="00F901F6">
        <w:t>)</w:t>
      </w:r>
      <w:r w:rsidR="00485BE6" w:rsidRPr="00F901F6">
        <w:rPr>
          <w:rFonts w:hint="eastAsia"/>
        </w:rPr>
        <w:t>）（</w:t>
      </w:r>
      <w:r w:rsidR="00485BE6" w:rsidRPr="00F901F6">
        <w:rPr>
          <w:rFonts w:hint="eastAsia"/>
        </w:rPr>
        <w:t>=</w:t>
      </w:r>
      <w:commentRangeStart w:id="47"/>
      <w:r w:rsidR="00485BE6" w:rsidRPr="00F901F6">
        <w:t>1</w:t>
      </w:r>
      <w:del w:id="48" w:author="のりえ 辻丸" w:date="2020-09-20T14:36:00Z">
        <w:r w:rsidR="00485BE6" w:rsidRPr="00F901F6" w:rsidDel="00136610">
          <w:delText>.</w:delText>
        </w:r>
      </w:del>
      <w:r w:rsidR="00485BE6" w:rsidRPr="00F901F6">
        <w:rPr>
          <w:rFonts w:hint="eastAsia"/>
        </w:rPr>
        <w:t>006</w:t>
      </w:r>
      <w:commentRangeEnd w:id="47"/>
      <w:r w:rsidR="00136610">
        <w:rPr>
          <w:rStyle w:val="afff0"/>
        </w:rPr>
        <w:commentReference w:id="47"/>
      </w:r>
      <w:r w:rsidR="00485BE6" w:rsidRPr="00F901F6">
        <w:rPr>
          <w:rFonts w:hint="eastAsia"/>
        </w:rPr>
        <w:t>）</w:t>
      </w:r>
    </w:p>
    <w:p w14:paraId="0B9758CB" w14:textId="439D9648" w:rsidR="00485BE6" w:rsidRDefault="003C0474" w:rsidP="00485BE6">
      <w:pPr>
        <w:pStyle w:val="afffd"/>
        <w:ind w:left="1400" w:hanging="1000"/>
      </w:pPr>
      <m:oMath>
        <m:sSub>
          <m:sSubPr>
            <m:ctrlPr>
              <w:ins w:id="49" w:author="のりえ 辻丸" w:date="2020-09-20T14:35:00Z">
                <w:rPr>
                  <w:rFonts w:ascii="Cambria Math" w:hAnsi="Cambria Math"/>
                  <w:i/>
                  <w:sz w:val="20"/>
                </w:rPr>
              </w:ins>
            </m:ctrlPr>
          </m:sSubPr>
          <m:e>
            <m:r>
              <w:ins w:id="50" w:author="のりえ 辻丸" w:date="2020-09-20T14:35:00Z">
                <w:rPr>
                  <w:rFonts w:ascii="Cambria Math" w:hAnsi="Cambria Math"/>
                </w:rPr>
                <m:t>μ</m:t>
              </w:ins>
            </m:r>
          </m:e>
          <m:sub>
            <m:r>
              <w:ins w:id="51" w:author="のりえ 辻丸" w:date="2020-09-20T14:35:00Z">
                <w:rPr>
                  <w:rFonts w:ascii="Cambria Math" w:hAnsi="Cambria Math" w:hint="eastAsia"/>
                </w:rPr>
                <m:t>a</m:t>
              </w:ins>
            </m:r>
          </m:sub>
        </m:sSub>
        <m:r>
          <w:del w:id="52" w:author="のりえ 辻丸" w:date="2020-09-20T14:35:00Z">
            <w:rPr>
              <w:rFonts w:ascii="Cambria Math" w:hAnsi="Cambria Math"/>
            </w:rPr>
            <m:t>μ</m:t>
          </w:del>
        </m:r>
      </m:oMath>
      <w:r w:rsidR="00485BE6">
        <w:tab/>
      </w:r>
      <w:r w:rsidR="00485BE6">
        <w:tab/>
      </w:r>
      <w:r w:rsidR="00485BE6" w:rsidRPr="00B24321">
        <w:rPr>
          <w:rFonts w:hint="eastAsia"/>
        </w:rPr>
        <w:t>：</w:t>
      </w:r>
      <w:r w:rsidR="00485BE6">
        <w:rPr>
          <w:rFonts w:hint="eastAsia"/>
        </w:rPr>
        <w:t>空気の粘性率</w:t>
      </w:r>
      <w:r w:rsidR="00485BE6" w:rsidRPr="00F901F6">
        <w:rPr>
          <w:rFonts w:hint="eastAsia"/>
        </w:rPr>
        <w:t>（</w:t>
      </w:r>
      <w:r w:rsidR="00485BE6">
        <w:t>Pa</w:t>
      </w:r>
      <w:r w:rsidR="00485BE6">
        <w:rPr>
          <w:rFonts w:hint="eastAsia"/>
        </w:rPr>
        <w:t>・</w:t>
      </w:r>
      <w:r w:rsidR="00485BE6">
        <w:rPr>
          <w:rFonts w:hint="eastAsia"/>
        </w:rPr>
        <w:t>s</w:t>
      </w:r>
      <w:r w:rsidR="00485BE6" w:rsidRPr="00F901F6">
        <w:rPr>
          <w:rFonts w:hint="eastAsia"/>
        </w:rPr>
        <w:t>）（</w:t>
      </w:r>
      <m:oMath>
        <m:r>
          <w:rPr>
            <w:rFonts w:ascii="Cambria Math" w:hAnsi="Cambria Math"/>
          </w:rPr>
          <m:t>=</m:t>
        </m:r>
        <m:r>
          <w:rPr>
            <w:rFonts w:ascii="Cambria Math" w:hAnsi="Cambria Math" w:hint="eastAsia"/>
          </w:rPr>
          <m:t>1.8</m:t>
        </m:r>
        <m:r>
          <w:rPr>
            <w:rFonts w:ascii="Cambria Math" w:hAnsi="Cambria Math" w:hint="eastAsia"/>
          </w:rPr>
          <m:t>×</m:t>
        </m:r>
        <m:sSup>
          <m:sSupPr>
            <m:ctrlPr>
              <w:rPr>
                <w:rFonts w:ascii="Cambria Math" w:hAnsi="Cambria Math"/>
                <w:i/>
              </w:rPr>
            </m:ctrlPr>
          </m:sSupPr>
          <m:e>
            <m:r>
              <w:rPr>
                <w:rFonts w:ascii="Cambria Math" w:hAnsi="Cambria Math" w:hint="eastAsia"/>
              </w:rPr>
              <m:t>10</m:t>
            </m:r>
          </m:e>
          <m:sup>
            <m:r>
              <w:rPr>
                <w:rFonts w:ascii="Cambria Math" w:hAnsi="Cambria Math"/>
              </w:rPr>
              <m:t>-5</m:t>
            </m:r>
          </m:sup>
        </m:sSup>
      </m:oMath>
      <w:r w:rsidR="00485BE6" w:rsidRPr="00F901F6">
        <w:rPr>
          <w:rFonts w:hint="eastAsia"/>
        </w:rPr>
        <w:t>）</w:t>
      </w:r>
    </w:p>
    <w:p w14:paraId="48362323" w14:textId="77777777" w:rsidR="00485BE6" w:rsidRPr="00F901F6" w:rsidRDefault="00485BE6" w:rsidP="00485BE6">
      <w:pPr>
        <w:pStyle w:val="afffd"/>
        <w:ind w:left="1300" w:hanging="900"/>
      </w:pPr>
      <m:oMath>
        <m:r>
          <w:rPr>
            <w:rFonts w:ascii="Cambria Math" w:hAnsi="Cambria Math" w:hint="eastAsia"/>
          </w:rPr>
          <m:t>λ</m:t>
        </m:r>
      </m:oMath>
      <w:r>
        <w:tab/>
      </w:r>
      <w:r>
        <w:tab/>
      </w:r>
      <w:r>
        <w:rPr>
          <w:rFonts w:hint="eastAsia"/>
        </w:rPr>
        <w:t>：通気層内の空気の熱伝導率</w:t>
      </w:r>
      <w:r w:rsidRPr="00F901F6">
        <w:rPr>
          <w:rFonts w:hint="eastAsia"/>
        </w:rPr>
        <w:t>（</w:t>
      </w:r>
      <w:r w:rsidRPr="00F901F6">
        <w:rPr>
          <w:rFonts w:hint="eastAsia"/>
        </w:rPr>
        <w:t>W/(m</w:t>
      </w:r>
      <w:r w:rsidRPr="00F901F6">
        <w:rPr>
          <w:rFonts w:hint="eastAsia"/>
        </w:rPr>
        <w:t>・</w:t>
      </w:r>
      <w:r w:rsidRPr="00F901F6">
        <w:rPr>
          <w:rFonts w:hint="eastAsia"/>
        </w:rPr>
        <w:t>K)</w:t>
      </w:r>
      <w:r w:rsidRPr="00F901F6">
        <w:rPr>
          <w:rFonts w:hint="eastAsia"/>
        </w:rPr>
        <w:t>）</w:t>
      </w:r>
      <w:r w:rsidRPr="00B24321">
        <w:rPr>
          <w:rFonts w:hint="eastAsia"/>
        </w:rPr>
        <w:t>（</w:t>
      </w:r>
      <m:oMath>
        <m:r>
          <w:rPr>
            <w:rFonts w:ascii="Cambria Math" w:hAnsi="Cambria Math"/>
          </w:rPr>
          <m:t>=</m:t>
        </m:r>
        <m:r>
          <m:rPr>
            <m:sty m:val="p"/>
          </m:rPr>
          <w:rPr>
            <w:rFonts w:ascii="Cambria Math" w:hAnsi="Cambria Math"/>
          </w:rPr>
          <m:t>0.026</m:t>
        </m:r>
      </m:oMath>
      <w:r w:rsidRPr="00B24321">
        <w:rPr>
          <w:rFonts w:hint="eastAsia"/>
        </w:rPr>
        <w:t>）</w:t>
      </w:r>
    </w:p>
    <w:p w14:paraId="5FEEC2D0" w14:textId="77777777" w:rsidR="00485BE6" w:rsidRDefault="00485BE6" w:rsidP="00485BE6">
      <w:pPr>
        <w:pStyle w:val="afe"/>
        <w:ind w:firstLineChars="0" w:firstLine="0"/>
      </w:pPr>
      <w:r>
        <w:rPr>
          <w:rFonts w:hint="eastAsia"/>
        </w:rPr>
        <w:t>である。</w:t>
      </w:r>
    </w:p>
    <w:p w14:paraId="28910BC1" w14:textId="4C81398F" w:rsidR="00A55D58" w:rsidRDefault="00A55D58" w:rsidP="006113EC">
      <w:pPr>
        <w:pStyle w:val="afe"/>
        <w:ind w:firstLine="200"/>
      </w:pPr>
    </w:p>
    <w:p w14:paraId="148A0987" w14:textId="255DC4F5" w:rsidR="00EB0304" w:rsidRDefault="00EB0304" w:rsidP="00EB0304">
      <w:pPr>
        <w:pStyle w:val="30"/>
      </w:pPr>
      <w:r>
        <w:rPr>
          <w:rFonts w:hint="eastAsia"/>
        </w:rPr>
        <w:t>ヌセルト数の計算式</w:t>
      </w:r>
    </w:p>
    <w:p w14:paraId="3A781F44" w14:textId="69FC9941" w:rsidR="00C53D16" w:rsidRDefault="00C53D16" w:rsidP="00763335">
      <w:pPr>
        <w:pStyle w:val="4"/>
      </w:pPr>
      <w:r>
        <w:rPr>
          <w:rFonts w:hint="eastAsia"/>
        </w:rPr>
        <w:t>前提条件</w:t>
      </w:r>
    </w:p>
    <w:p w14:paraId="49D9E451" w14:textId="395686DA" w:rsidR="0054106D" w:rsidRDefault="0054106D" w:rsidP="0054106D">
      <w:pPr>
        <w:pStyle w:val="afe"/>
        <w:ind w:firstLine="200"/>
      </w:pPr>
      <w:r>
        <w:rPr>
          <w:rFonts w:hint="eastAsia"/>
        </w:rPr>
        <w:t>文献</w:t>
      </w:r>
      <w:r w:rsidRPr="0086061F">
        <w:rPr>
          <w:vertAlign w:val="superscript"/>
        </w:rPr>
        <w:fldChar w:fldCharType="begin"/>
      </w:r>
      <w:r w:rsidRPr="0086061F">
        <w:rPr>
          <w:vertAlign w:val="superscript"/>
        </w:rPr>
        <w:instrText xml:space="preserve"> </w:instrText>
      </w:r>
      <w:r w:rsidRPr="0086061F">
        <w:rPr>
          <w:rFonts w:hint="eastAsia"/>
          <w:vertAlign w:val="superscript"/>
        </w:rPr>
        <w:instrText>REF _Ref48052893 \r \h</w:instrText>
      </w:r>
      <w:r w:rsidRPr="0086061F">
        <w:rPr>
          <w:vertAlign w:val="superscript"/>
        </w:rPr>
        <w:instrText xml:space="preserve"> </w:instrText>
      </w:r>
      <w:r>
        <w:rPr>
          <w:vertAlign w:val="superscript"/>
        </w:rPr>
        <w:instrText xml:space="preserve"> \* MERGEFORMAT </w:instrText>
      </w:r>
      <w:r w:rsidRPr="0086061F">
        <w:rPr>
          <w:vertAlign w:val="superscript"/>
        </w:rPr>
      </w:r>
      <w:r w:rsidRPr="0086061F">
        <w:rPr>
          <w:vertAlign w:val="superscript"/>
        </w:rPr>
        <w:fldChar w:fldCharType="separate"/>
      </w:r>
      <w:r w:rsidR="003C0474">
        <w:rPr>
          <w:vertAlign w:val="superscript"/>
        </w:rPr>
        <w:t>1)</w:t>
      </w:r>
      <w:r w:rsidRPr="0086061F">
        <w:rPr>
          <w:vertAlign w:val="superscript"/>
        </w:rPr>
        <w:fldChar w:fldCharType="end"/>
      </w:r>
      <w:r>
        <w:rPr>
          <w:rFonts w:hint="eastAsia"/>
        </w:rPr>
        <w:t>によると、ヌセルト数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Pr>
          <w:rFonts w:hint="eastAsia"/>
        </w:rPr>
        <w:t>は通気層の厚さ</w:t>
      </w:r>
      <m:oMath>
        <m:sSub>
          <m:sSubPr>
            <m:ctrlPr>
              <w:rPr>
                <w:rFonts w:ascii="Cambria Math" w:hAnsi="Cambria Math"/>
                <w:i/>
              </w:rPr>
            </m:ctrlPr>
          </m:sSubPr>
          <m:e>
            <m:r>
              <w:rPr>
                <w:rFonts w:ascii="Cambria Math" w:hAnsi="Cambria Math"/>
              </w:rPr>
              <m:t>l</m:t>
            </m:r>
          </m:e>
          <m:sub>
            <m:r>
              <w:rPr>
                <w:rFonts w:ascii="Cambria Math" w:hAnsi="Cambria Math" w:hint="eastAsia"/>
              </w:rPr>
              <m:t>d</m:t>
            </m:r>
          </m:sub>
        </m:sSub>
      </m:oMath>
      <w:r>
        <w:rPr>
          <w:rFonts w:hint="eastAsia"/>
        </w:rPr>
        <w:t>に対する通気層の長さ</w:t>
      </w:r>
      <m:oMath>
        <m:sSub>
          <m:sSubPr>
            <m:ctrlPr>
              <w:rPr>
                <w:rFonts w:ascii="Cambria Math" w:hAnsi="Cambria Math"/>
              </w:rPr>
            </m:ctrlPr>
          </m:sSubPr>
          <m:e>
            <m:r>
              <w:rPr>
                <w:rFonts w:ascii="Cambria Math" w:hAnsi="Cambria Math"/>
              </w:rPr>
              <m:t>l</m:t>
            </m:r>
          </m:e>
          <m:sub>
            <m:r>
              <w:rPr>
                <w:rFonts w:ascii="Cambria Math" w:hAnsi="Cambria Math"/>
              </w:rPr>
              <m:t>h</m:t>
            </m:r>
          </m:sub>
        </m:sSub>
      </m:oMath>
      <w:r>
        <w:rPr>
          <w:rFonts w:hint="eastAsia"/>
        </w:rPr>
        <w:t>の比率</w:t>
      </w:r>
      <m:oMath>
        <m:f>
          <m:fPr>
            <m:type m:val="skw"/>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l</m:t>
                </m:r>
              </m:e>
              <m:sub>
                <m:r>
                  <w:rPr>
                    <w:rFonts w:ascii="Cambria Math" w:hAnsi="Cambria Math" w:hint="eastAsia"/>
                  </w:rPr>
                  <m:t>d</m:t>
                </m:r>
              </m:sub>
            </m:sSub>
          </m:den>
        </m:f>
      </m:oMath>
      <w:r>
        <w:rPr>
          <w:rFonts w:hint="eastAsia"/>
        </w:rPr>
        <w:t>により計算式が異なる。ここで、通気層の長さ</w:t>
      </w:r>
      <m:oMath>
        <m:sSub>
          <m:sSubPr>
            <m:ctrlPr>
              <w:rPr>
                <w:rFonts w:ascii="Cambria Math" w:hAnsi="Cambria Math"/>
              </w:rPr>
            </m:ctrlPr>
          </m:sSubPr>
          <m:e>
            <m:r>
              <w:rPr>
                <w:rFonts w:ascii="Cambria Math" w:hAnsi="Cambria Math"/>
              </w:rPr>
              <m:t>l</m:t>
            </m:r>
          </m:e>
          <m:sub>
            <m:r>
              <w:rPr>
                <w:rFonts w:ascii="Cambria Math" w:hAnsi="Cambria Math"/>
              </w:rPr>
              <m:t>h</m:t>
            </m:r>
          </m:sub>
        </m:sSub>
      </m:oMath>
      <w:r>
        <w:rPr>
          <w:rFonts w:hint="eastAsia"/>
        </w:rPr>
        <w:t>は、外壁であれば軒高、屋根であれば屋根の長さであるから、</w:t>
      </w:r>
      <w:r>
        <w:rPr>
          <w:rFonts w:hint="eastAsia"/>
        </w:rPr>
        <w:t>1</w:t>
      </w:r>
      <w:r>
        <w:t xml:space="preserve"> m</w:t>
      </w:r>
      <w:r>
        <w:rPr>
          <w:rFonts w:hint="eastAsia"/>
        </w:rPr>
        <w:t>以上の値となると考えられる。住宅の外壁、屋根の外気側に施工される一般的な通気層の厚さ</w:t>
      </w:r>
      <m:oMath>
        <m:sSub>
          <m:sSubPr>
            <m:ctrlPr>
              <w:rPr>
                <w:rFonts w:ascii="Cambria Math" w:hAnsi="Cambria Math"/>
                <w:i/>
              </w:rPr>
            </m:ctrlPr>
          </m:sSubPr>
          <m:e>
            <m:r>
              <w:rPr>
                <w:rFonts w:ascii="Cambria Math" w:hAnsi="Cambria Math"/>
              </w:rPr>
              <m:t>l</m:t>
            </m:r>
          </m:e>
          <m:sub>
            <m:r>
              <w:rPr>
                <w:rFonts w:ascii="Cambria Math" w:hAnsi="Cambria Math" w:hint="eastAsia"/>
              </w:rPr>
              <m:t>d</m:t>
            </m:r>
          </m:sub>
        </m:sSub>
      </m:oMath>
      <w:r>
        <w:rPr>
          <w:rFonts w:hint="eastAsia"/>
        </w:rPr>
        <w:t>を、文献</w:t>
      </w:r>
      <w:r w:rsidRPr="0086061F">
        <w:rPr>
          <w:vertAlign w:val="superscript"/>
        </w:rPr>
        <w:fldChar w:fldCharType="begin"/>
      </w:r>
      <w:r w:rsidRPr="0086061F">
        <w:rPr>
          <w:vertAlign w:val="superscript"/>
        </w:rPr>
        <w:instrText xml:space="preserve"> </w:instrText>
      </w:r>
      <w:r w:rsidRPr="0086061F">
        <w:rPr>
          <w:rFonts w:hint="eastAsia"/>
          <w:vertAlign w:val="superscript"/>
        </w:rPr>
        <w:instrText>REF _Ref48052893 \r \h</w:instrText>
      </w:r>
      <w:r w:rsidRPr="0086061F">
        <w:rPr>
          <w:vertAlign w:val="superscript"/>
        </w:rPr>
        <w:instrText xml:space="preserve"> </w:instrText>
      </w:r>
      <w:r>
        <w:rPr>
          <w:vertAlign w:val="superscript"/>
        </w:rPr>
        <w:instrText xml:space="preserve"> \* MERGEFORMAT </w:instrText>
      </w:r>
      <w:r w:rsidRPr="0086061F">
        <w:rPr>
          <w:vertAlign w:val="superscript"/>
        </w:rPr>
      </w:r>
      <w:r w:rsidRPr="0086061F">
        <w:rPr>
          <w:vertAlign w:val="superscript"/>
        </w:rPr>
        <w:fldChar w:fldCharType="separate"/>
      </w:r>
      <w:r w:rsidR="003C0474">
        <w:rPr>
          <w:vertAlign w:val="superscript"/>
        </w:rPr>
        <w:t>1)</w:t>
      </w:r>
      <w:r w:rsidRPr="0086061F">
        <w:rPr>
          <w:vertAlign w:val="superscript"/>
        </w:rPr>
        <w:fldChar w:fldCharType="end"/>
      </w:r>
      <w:r>
        <w:rPr>
          <w:rFonts w:hint="eastAsia"/>
        </w:rPr>
        <w:t>にならい外壁では</w:t>
      </w:r>
      <w:r>
        <w:rPr>
          <w:rFonts w:hint="eastAsia"/>
        </w:rPr>
        <w:t>2</w:t>
      </w:r>
      <w:r>
        <w:t xml:space="preserve"> cm</w:t>
      </w:r>
      <w:r>
        <w:rPr>
          <w:rFonts w:hint="eastAsia"/>
        </w:rPr>
        <w:t>程度、屋根では</w:t>
      </w:r>
      <w:r>
        <w:rPr>
          <w:rFonts w:hint="eastAsia"/>
        </w:rPr>
        <w:t>5</w:t>
      </w:r>
      <w:r>
        <w:rPr>
          <w:rFonts w:hint="eastAsia"/>
        </w:rPr>
        <w:t>～</w:t>
      </w:r>
      <w:r>
        <w:rPr>
          <w:rFonts w:hint="eastAsia"/>
        </w:rPr>
        <w:t>1</w:t>
      </w:r>
      <w:r>
        <w:t>0 cm</w:t>
      </w:r>
      <w:r>
        <w:rPr>
          <w:rFonts w:hint="eastAsia"/>
        </w:rPr>
        <w:t>程度と仮定すると、本計算法で想定している通気層では常に</w:t>
      </w:r>
      <m:oMath>
        <m:f>
          <m:fPr>
            <m:type m:val="skw"/>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l</m:t>
                </m:r>
              </m:e>
              <m:sub>
                <m:r>
                  <w:rPr>
                    <w:rFonts w:ascii="Cambria Math" w:hAnsi="Cambria Math" w:hint="eastAsia"/>
                  </w:rPr>
                  <m:t>d</m:t>
                </m:r>
              </m:sub>
            </m:sSub>
          </m:den>
        </m:f>
        <m:r>
          <w:rPr>
            <w:rFonts w:ascii="Cambria Math" w:hAnsi="Cambria Math"/>
          </w:rPr>
          <m:t>&gt;5</m:t>
        </m:r>
      </m:oMath>
      <w:r>
        <w:rPr>
          <w:rFonts w:hint="eastAsia"/>
        </w:rPr>
        <w:t>となる。以下、文献</w:t>
      </w:r>
      <w:r w:rsidRPr="0086061F">
        <w:rPr>
          <w:vertAlign w:val="superscript"/>
        </w:rPr>
        <w:fldChar w:fldCharType="begin"/>
      </w:r>
      <w:r w:rsidRPr="0086061F">
        <w:rPr>
          <w:vertAlign w:val="superscript"/>
        </w:rPr>
        <w:instrText xml:space="preserve"> </w:instrText>
      </w:r>
      <w:r w:rsidRPr="0086061F">
        <w:rPr>
          <w:rFonts w:hint="eastAsia"/>
          <w:vertAlign w:val="superscript"/>
        </w:rPr>
        <w:instrText>REF _Ref48052893 \r \h</w:instrText>
      </w:r>
      <w:r w:rsidRPr="0086061F">
        <w:rPr>
          <w:vertAlign w:val="superscript"/>
        </w:rPr>
        <w:instrText xml:space="preserve"> </w:instrText>
      </w:r>
      <w:r>
        <w:rPr>
          <w:vertAlign w:val="superscript"/>
        </w:rPr>
        <w:instrText xml:space="preserve"> \* MERGEFORMAT </w:instrText>
      </w:r>
      <w:r w:rsidRPr="0086061F">
        <w:rPr>
          <w:vertAlign w:val="superscript"/>
        </w:rPr>
      </w:r>
      <w:r w:rsidRPr="0086061F">
        <w:rPr>
          <w:vertAlign w:val="superscript"/>
        </w:rPr>
        <w:fldChar w:fldCharType="separate"/>
      </w:r>
      <w:r w:rsidR="003C0474">
        <w:rPr>
          <w:vertAlign w:val="superscript"/>
        </w:rPr>
        <w:t>1)</w:t>
      </w:r>
      <w:r w:rsidRPr="0086061F">
        <w:rPr>
          <w:vertAlign w:val="superscript"/>
        </w:rPr>
        <w:fldChar w:fldCharType="end"/>
      </w:r>
      <w:r>
        <w:rPr>
          <w:rFonts w:hint="eastAsia"/>
        </w:rPr>
        <w:t>より各条件に該当するヌセルト数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Pr>
          <w:rFonts w:hint="eastAsia"/>
        </w:rPr>
        <w:t>の計算式を引用する。</w:t>
      </w:r>
    </w:p>
    <w:p w14:paraId="31BCCA88" w14:textId="64B2499B" w:rsidR="001E1B01" w:rsidRPr="00794CE5" w:rsidRDefault="00763335" w:rsidP="0054106D">
      <w:pPr>
        <w:pStyle w:val="afe"/>
        <w:ind w:firstLine="200"/>
        <w:rPr>
          <w:i/>
        </w:rPr>
      </w:pPr>
      <w:r>
        <w:rPr>
          <w:rFonts w:hint="eastAsia"/>
        </w:rPr>
        <w:t>また</w:t>
      </w:r>
      <w:r w:rsidR="001E1B01">
        <w:rPr>
          <w:rFonts w:hint="eastAsia"/>
        </w:rPr>
        <w:t>、通気層の傾斜角</w:t>
      </w:r>
      <m:oMath>
        <m:r>
          <w:rPr>
            <w:rFonts w:ascii="Cambria Math" w:hAnsi="Cambria Math" w:hint="eastAsia"/>
          </w:rPr>
          <m:t>γ</m:t>
        </m:r>
      </m:oMath>
      <w:r w:rsidR="001E1B01">
        <w:rPr>
          <w:rFonts w:hint="eastAsia"/>
        </w:rPr>
        <w:t>は、</w:t>
      </w:r>
      <w:r w:rsidR="00286A03">
        <w:rPr>
          <w:rFonts w:hint="eastAsia"/>
        </w:rPr>
        <w:t>鉛直方向の外壁と</w:t>
      </w:r>
      <w:r w:rsidR="00720FD2">
        <w:rPr>
          <w:rFonts w:hint="eastAsia"/>
        </w:rPr>
        <w:t>、陸屋根および</w:t>
      </w:r>
      <w:r w:rsidR="00286A03">
        <w:rPr>
          <w:rFonts w:hint="eastAsia"/>
        </w:rPr>
        <w:t>勾配</w:t>
      </w:r>
      <w:r w:rsidR="00720FD2">
        <w:rPr>
          <w:rFonts w:hint="eastAsia"/>
        </w:rPr>
        <w:t>屋根</w:t>
      </w:r>
      <w:r w:rsidR="00286A03">
        <w:rPr>
          <w:rFonts w:hint="eastAsia"/>
        </w:rPr>
        <w:t>を想定し、</w:t>
      </w:r>
      <m:oMath>
        <m:r>
          <w:rPr>
            <w:rFonts w:ascii="Cambria Math" w:hAnsi="Cambria Math"/>
          </w:rPr>
          <m:t>0°≤γ≤90°</m:t>
        </m:r>
      </m:oMath>
      <w:r w:rsidR="00286A03">
        <w:rPr>
          <w:rFonts w:hint="eastAsia"/>
        </w:rPr>
        <w:t>の範囲にあるとする。</w:t>
      </w:r>
    </w:p>
    <w:p w14:paraId="2C4218B0" w14:textId="77777777" w:rsidR="00C53D16" w:rsidRPr="00286A03" w:rsidRDefault="00C53D16" w:rsidP="006113EC">
      <w:pPr>
        <w:pStyle w:val="afe"/>
        <w:ind w:firstLine="200"/>
      </w:pPr>
    </w:p>
    <w:p w14:paraId="28D8FC3C" w14:textId="46E429DC" w:rsidR="000D0F60" w:rsidRDefault="000B1725" w:rsidP="00763335">
      <w:pPr>
        <w:pStyle w:val="4"/>
      </w:pPr>
      <w:r>
        <w:rPr>
          <w:rFonts w:hint="eastAsia"/>
        </w:rPr>
        <w:t>通</w:t>
      </w:r>
      <w:r w:rsidR="000D0F60">
        <w:rPr>
          <w:rFonts w:hint="eastAsia"/>
        </w:rPr>
        <w:t>気層の傾斜角</w:t>
      </w:r>
      <m:oMath>
        <m:r>
          <w:rPr>
            <w:rFonts w:ascii="Cambria Math" w:hAnsi="Cambria Math"/>
          </w:rPr>
          <m:t>γ</m:t>
        </m:r>
      </m:oMath>
      <w:r w:rsidR="00252471">
        <w:rPr>
          <w:rFonts w:hint="eastAsia"/>
        </w:rPr>
        <w:t>が</w:t>
      </w:r>
      <m:oMath>
        <m:r>
          <w:rPr>
            <w:rFonts w:ascii="Cambria Math" w:hAnsi="Cambria Math"/>
          </w:rPr>
          <m:t>0°</m:t>
        </m:r>
      </m:oMath>
      <w:r w:rsidR="00C51C80">
        <w:rPr>
          <w:rFonts w:hint="eastAsia"/>
        </w:rPr>
        <w:t>（水平）</w:t>
      </w:r>
      <w:r w:rsidR="000D0F60">
        <w:rPr>
          <w:rFonts w:hint="eastAsia"/>
        </w:rPr>
        <w:t>の</w:t>
      </w:r>
      <w:r w:rsidR="00A55D58">
        <w:rPr>
          <w:rFonts w:hint="eastAsia"/>
        </w:rPr>
        <w:t>ときの</w:t>
      </w:r>
      <w:r w:rsidR="000D0F60">
        <w:rPr>
          <w:rFonts w:hint="eastAsia"/>
        </w:rPr>
        <w:t>ヌセルト数</w:t>
      </w:r>
    </w:p>
    <w:p w14:paraId="776F8090" w14:textId="7B1209D5" w:rsidR="000A7D34" w:rsidRDefault="00C23871" w:rsidP="006113EC">
      <w:pPr>
        <w:pStyle w:val="afe"/>
        <w:ind w:firstLine="200"/>
      </w:pPr>
      <w:r>
        <w:rPr>
          <w:rFonts w:hint="eastAsia"/>
        </w:rPr>
        <w:t>通気層の傾斜角</w:t>
      </w:r>
      <m:oMath>
        <m:r>
          <w:rPr>
            <w:rFonts w:ascii="Cambria Math" w:hAnsi="Cambria Math"/>
          </w:rPr>
          <m:t>γ=0°</m:t>
        </m:r>
      </m:oMath>
      <w:r w:rsidR="007A1EAC">
        <w:rPr>
          <w:rFonts w:hint="eastAsia"/>
        </w:rPr>
        <w:t>、</w:t>
      </w:r>
      <m:oMath>
        <m:f>
          <m:fPr>
            <m:type m:val="skw"/>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l</m:t>
                </m:r>
              </m:e>
              <m:sub>
                <m:r>
                  <w:rPr>
                    <w:rFonts w:ascii="Cambria Math" w:hAnsi="Cambria Math" w:hint="eastAsia"/>
                  </w:rPr>
                  <m:t>d</m:t>
                </m:r>
              </m:sub>
            </m:sSub>
          </m:den>
        </m:f>
        <m:r>
          <w:rPr>
            <w:rFonts w:ascii="Cambria Math" w:hAnsi="Cambria Math"/>
          </w:rPr>
          <m:t>&gt;5</m:t>
        </m:r>
      </m:oMath>
      <w:r w:rsidR="007A1EAC">
        <w:rPr>
          <w:rFonts w:hint="eastAsia"/>
        </w:rPr>
        <w:t>の場合のヌセルト数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sidR="007A1EAC">
        <w:rPr>
          <w:rFonts w:hint="eastAsia"/>
        </w:rPr>
        <w:t>の計算式は、式</w:t>
      </w:r>
      <w:r w:rsidR="003C47C4">
        <w:fldChar w:fldCharType="begin"/>
      </w:r>
      <w:r w:rsidR="003C47C4">
        <w:instrText xml:space="preserve"> </w:instrText>
      </w:r>
      <w:r w:rsidR="003C47C4">
        <w:rPr>
          <w:rFonts w:hint="eastAsia"/>
        </w:rPr>
        <w:instrText>REF _Ref48812174 \h</w:instrText>
      </w:r>
      <w:r w:rsidR="003C47C4">
        <w:instrText xml:space="preserve"> </w:instrText>
      </w:r>
      <w:r w:rsidR="003C47C4">
        <w:fldChar w:fldCharType="separate"/>
      </w:r>
      <w:r w:rsidR="003C0474">
        <w:t>(</w:t>
      </w:r>
      <w:r w:rsidR="003C0474">
        <w:rPr>
          <w:noProof/>
        </w:rPr>
        <w:t>29</w:t>
      </w:r>
      <w:r w:rsidR="003C0474">
        <w:t>)</w:t>
      </w:r>
      <w:r w:rsidR="003C47C4">
        <w:fldChar w:fldCharType="end"/>
      </w:r>
      <w:r w:rsidR="007A1EAC">
        <w:rPr>
          <w:rFonts w:hint="eastAsia"/>
        </w:rPr>
        <w:t>となる。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485BE6" w14:paraId="78144050" w14:textId="77777777" w:rsidTr="001E1B01">
        <w:tc>
          <w:tcPr>
            <w:tcW w:w="8110" w:type="dxa"/>
          </w:tcPr>
          <w:p w14:paraId="4B64BC93" w14:textId="045AAEB5" w:rsidR="00485BE6" w:rsidRPr="00320884" w:rsidRDefault="003C0474" w:rsidP="0061229E">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Cambria Math" w:hAnsi="Cambria Math" w:cs="Cambria Math"/>
                            </w:rPr>
                            <m:t>1.44×</m:t>
                          </m:r>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rPr>
                                    <m:t>1708</m:t>
                                  </m:r>
                                </m:num>
                                <m:den>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den>
                              </m:f>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num>
                                    <m:den>
                                      <m:r>
                                        <w:rPr>
                                          <w:rFonts w:ascii="Cambria Math" w:eastAsia="Cambria Math" w:hAnsi="Cambria Math" w:cs="Cambria Math"/>
                                        </w:rPr>
                                        <m:t>5830</m:t>
                                      </m:r>
                                    </m:den>
                                  </m:f>
                                </m:e>
                              </m:d>
                            </m:e>
                            <m:sup>
                              <m:r>
                                <w:rPr>
                                  <w:rFonts w:ascii="Cambria Math" w:eastAsia="Cambria Math" w:hAnsi="Cambria Math" w:cs="Cambria Math"/>
                                </w:rPr>
                                <m:t>1/3</m:t>
                              </m:r>
                            </m:sup>
                          </m:sSup>
                        </m:e>
                        <m:e>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&gt;5830)</m:t>
                          </m:r>
                        </m:e>
                      </m:mr>
                      <m:mr>
                        <m:e>
                          <m:r>
                            <w:rPr>
                              <w:rFonts w:ascii="Cambria Math" w:eastAsia="Cambria Math" w:hAnsi="Cambria Math" w:cs="Cambria Math"/>
                            </w:rPr>
                            <m:t>1+1.44×</m:t>
                          </m:r>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rPr>
                                    <m:t>1708</m:t>
                                  </m:r>
                                </m:num>
                                <m:den>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den>
                              </m:f>
                            </m:e>
                          </m:d>
                        </m:e>
                        <m:e>
                          <m:r>
                            <w:rPr>
                              <w:rFonts w:ascii="Cambria Math" w:hAnsi="Cambria Math"/>
                            </w:rPr>
                            <m:t>(</m:t>
                          </m:r>
                          <m:sSub>
                            <m:sSubPr>
                              <m:ctrlPr>
                                <w:rPr>
                                  <w:rFonts w:ascii="Cambria Math" w:hAnsi="Cambria Math"/>
                                  <w:i/>
                                </w:rPr>
                              </m:ctrlPr>
                            </m:sSubPr>
                            <m:e>
                              <m:r>
                                <w:rPr>
                                  <w:rFonts w:ascii="Cambria Math" w:hAnsi="Cambria Math"/>
                                </w:rPr>
                                <m:t>1708&lt;</m:t>
                              </m:r>
                              <m:r>
                                <w:rPr>
                                  <w:rFonts w:ascii="Cambria Math" w:hAnsi="Cambria Math" w:hint="eastAsia"/>
                                </w:rPr>
                                <m:t>R</m:t>
                              </m:r>
                            </m:e>
                            <m:sub>
                              <m:r>
                                <w:rPr>
                                  <w:rFonts w:ascii="Cambria Math" w:hAnsi="Cambria Math" w:hint="eastAsia"/>
                                </w:rPr>
                                <m:t>a</m:t>
                              </m:r>
                            </m:sub>
                          </m:sSub>
                          <m:r>
                            <w:rPr>
                              <w:rFonts w:ascii="Cambria Math" w:hAnsi="Cambria Math"/>
                            </w:rPr>
                            <m:t>≤5830)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eastAsia="Cambria Math" w:hAnsi="Cambria Math" w:cs="Cambria Math"/>
                            </w:rPr>
                            <m:t>≤1708)</m:t>
                          </m:r>
                        </m:e>
                      </m:mr>
                    </m:m>
                  </m:e>
                </m:d>
              </m:oMath>
            </m:oMathPara>
          </w:p>
        </w:tc>
        <w:tc>
          <w:tcPr>
            <w:tcW w:w="823" w:type="dxa"/>
            <w:vAlign w:val="center"/>
          </w:tcPr>
          <w:p w14:paraId="72A326CB" w14:textId="49AD81ED" w:rsidR="00485BE6" w:rsidRDefault="00485BE6" w:rsidP="001E1B01">
            <w:pPr>
              <w:pStyle w:val="afd"/>
            </w:pPr>
            <w:bookmarkStart w:id="53" w:name="_Ref48812174"/>
            <w:r>
              <w:t>(</w:t>
            </w:r>
            <w:r w:rsidR="003C0474">
              <w:fldChar w:fldCharType="begin"/>
            </w:r>
            <w:r w:rsidR="003C0474">
              <w:instrText xml:space="preserve"> SEQ ( \* ARABIC </w:instrText>
            </w:r>
            <w:r w:rsidR="003C0474">
              <w:fldChar w:fldCharType="separate"/>
            </w:r>
            <w:r w:rsidR="003C0474">
              <w:rPr>
                <w:noProof/>
              </w:rPr>
              <w:t>29</w:t>
            </w:r>
            <w:r w:rsidR="003C0474">
              <w:rPr>
                <w:noProof/>
              </w:rPr>
              <w:fldChar w:fldCharType="end"/>
            </w:r>
            <w:r>
              <w:t>)</w:t>
            </w:r>
            <w:bookmarkEnd w:id="53"/>
          </w:p>
        </w:tc>
      </w:tr>
    </w:tbl>
    <w:p w14:paraId="3BF445F5" w14:textId="77777777" w:rsidR="00485BE6" w:rsidRDefault="00485BE6" w:rsidP="00485BE6">
      <w:pPr>
        <w:pStyle w:val="afe"/>
        <w:ind w:firstLine="200"/>
      </w:pPr>
      <w:r>
        <w:rPr>
          <w:rFonts w:hint="eastAsia"/>
        </w:rPr>
        <w:t>ここで、</w:t>
      </w:r>
    </w:p>
    <w:p w14:paraId="252C9C73" w14:textId="77777777" w:rsidR="00485BE6" w:rsidRDefault="003C0474" w:rsidP="00485BE6">
      <w:pPr>
        <w:pStyle w:val="afffd"/>
        <w:ind w:left="1300" w:hanging="900"/>
      </w:pP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sidR="00485BE6">
        <w:tab/>
      </w:r>
      <w:r w:rsidR="00485BE6">
        <w:tab/>
      </w:r>
      <w:r w:rsidR="00485BE6" w:rsidRPr="00B24321">
        <w:rPr>
          <w:rFonts w:hint="eastAsia"/>
        </w:rPr>
        <w:t>：</w:t>
      </w:r>
      <w:r w:rsidR="00485BE6">
        <w:rPr>
          <w:rFonts w:hint="eastAsia"/>
        </w:rPr>
        <w:t>ヌセルト数</w:t>
      </w:r>
      <w:r w:rsidR="00485BE6" w:rsidRPr="00F901F6">
        <w:rPr>
          <w:rFonts w:hint="eastAsia"/>
        </w:rPr>
        <w:t>（</w:t>
      </w:r>
      <w:r w:rsidR="00485BE6">
        <w:rPr>
          <w:rFonts w:hint="eastAsia"/>
        </w:rPr>
        <w:t>-</w:t>
      </w:r>
      <w:r w:rsidR="00485BE6" w:rsidRPr="00F901F6">
        <w:rPr>
          <w:rFonts w:hint="eastAsia"/>
        </w:rPr>
        <w:t>）</w:t>
      </w:r>
    </w:p>
    <w:p w14:paraId="3B7AB674" w14:textId="77777777" w:rsidR="00485BE6" w:rsidRPr="00F901F6" w:rsidRDefault="003C0474" w:rsidP="00485BE6">
      <w:pPr>
        <w:pStyle w:val="afffd"/>
        <w:ind w:left="1300" w:hanging="900"/>
      </w:pP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oMath>
      <w:r w:rsidR="00485BE6" w:rsidRPr="00F901F6">
        <w:tab/>
      </w:r>
      <w:r w:rsidR="00485BE6" w:rsidRPr="00F901F6">
        <w:tab/>
      </w:r>
      <w:r w:rsidR="00485BE6" w:rsidRPr="00F901F6">
        <w:rPr>
          <w:rFonts w:hint="eastAsia"/>
        </w:rPr>
        <w:t>：</w:t>
      </w:r>
      <w:r w:rsidR="00485BE6">
        <w:rPr>
          <w:rFonts w:hint="eastAsia"/>
        </w:rPr>
        <w:t>レーリー数</w:t>
      </w:r>
      <w:r w:rsidR="00485BE6" w:rsidRPr="00F901F6">
        <w:rPr>
          <w:rFonts w:hint="eastAsia"/>
        </w:rPr>
        <w:t>（</w:t>
      </w:r>
      <w:r w:rsidR="00485BE6">
        <w:t>-</w:t>
      </w:r>
      <w:r w:rsidR="00485BE6" w:rsidRPr="00F901F6">
        <w:rPr>
          <w:rFonts w:hint="eastAsia"/>
        </w:rPr>
        <w:t>）</w:t>
      </w:r>
    </w:p>
    <w:p w14:paraId="6DB64F56" w14:textId="77777777" w:rsidR="00485BE6" w:rsidRDefault="00485BE6" w:rsidP="00485BE6">
      <w:pPr>
        <w:pStyle w:val="afe"/>
        <w:ind w:firstLineChars="0" w:firstLine="0"/>
      </w:pPr>
      <w:r>
        <w:rPr>
          <w:rFonts w:hint="eastAsia"/>
        </w:rPr>
        <w:t>である。</w:t>
      </w:r>
    </w:p>
    <w:p w14:paraId="404267F8" w14:textId="77777777" w:rsidR="007A1EAC" w:rsidRPr="000B1725" w:rsidRDefault="007A1EAC" w:rsidP="006113EC">
      <w:pPr>
        <w:pStyle w:val="afe"/>
        <w:ind w:firstLine="200"/>
      </w:pPr>
    </w:p>
    <w:p w14:paraId="28EB6DB5" w14:textId="77777777" w:rsidR="00563819" w:rsidRDefault="00563819" w:rsidP="00763335">
      <w:pPr>
        <w:pStyle w:val="4"/>
      </w:pPr>
      <w:r>
        <w:rPr>
          <w:rFonts w:hint="eastAsia"/>
        </w:rPr>
        <w:t>通気層の傾斜角</w:t>
      </w:r>
      <m:oMath>
        <m:r>
          <w:rPr>
            <w:rFonts w:ascii="Cambria Math" w:hAnsi="Cambria Math"/>
          </w:rPr>
          <m:t>γ</m:t>
        </m:r>
      </m:oMath>
      <w:r>
        <w:rPr>
          <w:rFonts w:hint="eastAsia"/>
        </w:rPr>
        <w:t>が</w:t>
      </w:r>
      <m:oMath>
        <m:r>
          <w:rPr>
            <w:rFonts w:ascii="Cambria Math" w:hAnsi="Cambria Math"/>
          </w:rPr>
          <m:t>90°</m:t>
        </m:r>
      </m:oMath>
      <w:r>
        <w:rPr>
          <w:rFonts w:hint="eastAsia"/>
        </w:rPr>
        <w:t>（鉛直）のときのヌセルト数</w:t>
      </w:r>
    </w:p>
    <w:p w14:paraId="6ADC8F85" w14:textId="27667055" w:rsidR="00563819" w:rsidRDefault="00563819" w:rsidP="00563819">
      <w:pPr>
        <w:pStyle w:val="afe"/>
        <w:ind w:firstLine="200"/>
      </w:pPr>
      <w:r>
        <w:rPr>
          <w:rFonts w:hint="eastAsia"/>
        </w:rPr>
        <w:t>通気層の傾斜角</w:t>
      </w:r>
      <m:oMath>
        <m:r>
          <w:rPr>
            <w:rFonts w:ascii="Cambria Math" w:hAnsi="Cambria Math"/>
          </w:rPr>
          <m:t>γ=90°</m:t>
        </m:r>
      </m:oMath>
      <w:r>
        <w:rPr>
          <w:rFonts w:hint="eastAsia"/>
        </w:rPr>
        <w:t>のときのヌセルト数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Pr>
          <w:rFonts w:hint="eastAsia"/>
        </w:rPr>
        <w:t>は、</w:t>
      </w:r>
      <m:oMath>
        <m:f>
          <m:fPr>
            <m:type m:val="skw"/>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l</m:t>
                </m:r>
              </m:e>
              <m:sub>
                <m:r>
                  <w:rPr>
                    <w:rFonts w:ascii="Cambria Math" w:hAnsi="Cambria Math" w:hint="eastAsia"/>
                  </w:rPr>
                  <m:t>d</m:t>
                </m:r>
              </m:sub>
            </m:sSub>
          </m:den>
        </m:f>
        <m:r>
          <w:rPr>
            <w:rFonts w:ascii="Cambria Math" w:hAnsi="Cambria Math"/>
          </w:rPr>
          <m:t>≥5</m:t>
        </m:r>
      </m:oMath>
      <w:r>
        <w:rPr>
          <w:rFonts w:hint="eastAsia"/>
        </w:rPr>
        <w:t>の場合、式</w:t>
      </w:r>
      <w:r w:rsidR="00D72729">
        <w:fldChar w:fldCharType="begin"/>
      </w:r>
      <w:r w:rsidR="00D72729">
        <w:instrText xml:space="preserve"> </w:instrText>
      </w:r>
      <w:r w:rsidR="00D72729">
        <w:rPr>
          <w:rFonts w:hint="eastAsia"/>
        </w:rPr>
        <w:instrText>REF _Ref48812269 \h</w:instrText>
      </w:r>
      <w:r w:rsidR="00D72729">
        <w:instrText xml:space="preserve"> </w:instrText>
      </w:r>
      <w:r w:rsidR="00D72729">
        <w:fldChar w:fldCharType="separate"/>
      </w:r>
      <w:r w:rsidR="003C0474">
        <w:t>(</w:t>
      </w:r>
      <w:r w:rsidR="003C0474">
        <w:rPr>
          <w:noProof/>
        </w:rPr>
        <w:t>30</w:t>
      </w:r>
      <w:r w:rsidR="003C0474">
        <w:t>)</w:t>
      </w:r>
      <w:r w:rsidR="00D72729">
        <w:fldChar w:fldCharType="end"/>
      </w:r>
      <w:r>
        <w:rPr>
          <w:rFonts w:hint="eastAsia"/>
        </w:rPr>
        <w:t>により求められる。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563819" w14:paraId="2B14E021" w14:textId="77777777" w:rsidTr="00223E01">
        <w:tc>
          <w:tcPr>
            <w:tcW w:w="8110" w:type="dxa"/>
          </w:tcPr>
          <w:p w14:paraId="2A7AC832" w14:textId="77777777" w:rsidR="00563819" w:rsidRPr="005B7602" w:rsidRDefault="003C0474" w:rsidP="00223E01">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ct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t</m:t>
                            </m:r>
                          </m:sub>
                        </m:sSub>
                      </m:e>
                    </m:d>
                  </m:e>
                  <m:sub>
                    <m:r>
                      <w:rPr>
                        <w:rFonts w:ascii="Cambria Math" w:hAnsi="Cambria Math"/>
                      </w:rPr>
                      <m:t>max</m:t>
                    </m:r>
                  </m:sub>
                </m:sSub>
              </m:oMath>
            </m:oMathPara>
          </w:p>
        </w:tc>
        <w:tc>
          <w:tcPr>
            <w:tcW w:w="823" w:type="dxa"/>
            <w:vAlign w:val="center"/>
          </w:tcPr>
          <w:p w14:paraId="435EE8C7" w14:textId="766A9981" w:rsidR="00563819" w:rsidRDefault="00563819" w:rsidP="00223E01">
            <w:pPr>
              <w:pStyle w:val="afd"/>
            </w:pPr>
            <w:bookmarkStart w:id="54" w:name="_Ref48812269"/>
            <w:r>
              <w:t>(</w:t>
            </w:r>
            <w:r w:rsidR="003C0474">
              <w:fldChar w:fldCharType="begin"/>
            </w:r>
            <w:r w:rsidR="003C0474">
              <w:instrText xml:space="preserve"> SEQ ( \* ARABIC </w:instrText>
            </w:r>
            <w:r w:rsidR="003C0474">
              <w:fldChar w:fldCharType="separate"/>
            </w:r>
            <w:r w:rsidR="003C0474">
              <w:rPr>
                <w:noProof/>
              </w:rPr>
              <w:t>30</w:t>
            </w:r>
            <w:r w:rsidR="003C0474">
              <w:rPr>
                <w:noProof/>
              </w:rPr>
              <w:fldChar w:fldCharType="end"/>
            </w:r>
            <w:r>
              <w:t>)</w:t>
            </w:r>
            <w:bookmarkEnd w:id="54"/>
          </w:p>
        </w:tc>
      </w:tr>
      <w:tr w:rsidR="00563819" w14:paraId="6BBEEA20" w14:textId="77777777" w:rsidTr="00223E01">
        <w:tc>
          <w:tcPr>
            <w:tcW w:w="8110" w:type="dxa"/>
          </w:tcPr>
          <w:p w14:paraId="5AE7108D" w14:textId="77777777" w:rsidR="00563819" w:rsidRPr="005B7602" w:rsidRDefault="003C0474" w:rsidP="00223E01">
            <w:pPr>
              <w:pStyle w:val="afe"/>
              <w:ind w:firstLine="200"/>
              <w:rPr>
                <w:rFonts w:ascii="Century" w:eastAsia="游明朝" w:hAnsi="Century"/>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ct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0.104×</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e>
                                      <m:sup>
                                        <m:r>
                                          <w:rPr>
                                            <w:rFonts w:ascii="Cambria Math" w:hAnsi="Cambria Math"/>
                                          </w:rPr>
                                          <m:t>0.293</m:t>
                                        </m:r>
                                      </m:sup>
                                    </m:sSup>
                                  </m:num>
                                  <m:den>
                                    <m:r>
                                      <w:rPr>
                                        <w:rFonts w:ascii="Cambria Math" w:hAnsi="Cambria Math"/>
                                      </w:rPr>
                                      <m:t>1+</m:t>
                                    </m:r>
                                    <m:sSup>
                                      <m:sSupPr>
                                        <m:ctrlPr>
                                          <w:rPr>
                                            <w:rFonts w:ascii="Cambria Math" w:hAnsi="Cambria Math"/>
                                            <w:i/>
                                          </w:rPr>
                                        </m:ctrlPr>
                                      </m:sSupPr>
                                      <m:e>
                                        <m:r>
                                          <w:rPr>
                                            <w:rFonts w:ascii="Cambria Math" w:hAnsi="Cambria Math"/>
                                          </w:rPr>
                                          <m:t>(6310/</m:t>
                                        </m:r>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e>
                                      <m:sup>
                                        <m:r>
                                          <w:rPr>
                                            <w:rFonts w:ascii="Cambria Math" w:hAnsi="Cambria Math"/>
                                          </w:rPr>
                                          <m:t>1.36</m:t>
                                        </m:r>
                                      </m:sup>
                                    </m:sSup>
                                  </m:den>
                                </m:f>
                              </m:e>
                            </m:d>
                          </m:e>
                          <m:sup>
                            <m:r>
                              <w:rPr>
                                <w:rFonts w:ascii="Cambria Math" w:hAnsi="Cambria Math"/>
                              </w:rPr>
                              <m:t>3</m:t>
                            </m:r>
                          </m:sup>
                        </m:sSup>
                      </m:e>
                    </m:d>
                  </m:e>
                  <m:sup>
                    <m:r>
                      <w:rPr>
                        <w:rFonts w:ascii="Cambria Math" w:hAnsi="Cambria Math"/>
                      </w:rPr>
                      <m:t>1/3</m:t>
                    </m:r>
                  </m:sup>
                </m:sSup>
              </m:oMath>
            </m:oMathPara>
          </w:p>
        </w:tc>
        <w:tc>
          <w:tcPr>
            <w:tcW w:w="823" w:type="dxa"/>
            <w:vAlign w:val="center"/>
          </w:tcPr>
          <w:p w14:paraId="6D72E4C2" w14:textId="2F429718" w:rsidR="00563819" w:rsidRDefault="00563819" w:rsidP="00223E01">
            <w:pPr>
              <w:pStyle w:val="afd"/>
            </w:pPr>
            <w:bookmarkStart w:id="55" w:name="_Ref48813036"/>
            <w:r>
              <w:t>(</w:t>
            </w:r>
            <w:r w:rsidR="003C0474">
              <w:fldChar w:fldCharType="begin"/>
            </w:r>
            <w:r w:rsidR="003C0474">
              <w:instrText xml:space="preserve"> SEQ ( \* ARABIC </w:instrText>
            </w:r>
            <w:r w:rsidR="003C0474">
              <w:fldChar w:fldCharType="separate"/>
            </w:r>
            <w:r w:rsidR="003C0474">
              <w:rPr>
                <w:noProof/>
              </w:rPr>
              <w:t>31</w:t>
            </w:r>
            <w:r w:rsidR="003C0474">
              <w:rPr>
                <w:noProof/>
              </w:rPr>
              <w:fldChar w:fldCharType="end"/>
            </w:r>
            <w:r>
              <w:t>)</w:t>
            </w:r>
            <w:bookmarkEnd w:id="55"/>
          </w:p>
        </w:tc>
      </w:tr>
      <w:tr w:rsidR="00563819" w14:paraId="64896016" w14:textId="77777777" w:rsidTr="00223E01">
        <w:tc>
          <w:tcPr>
            <w:tcW w:w="8110" w:type="dxa"/>
          </w:tcPr>
          <w:p w14:paraId="1628AD03" w14:textId="5115C2F4" w:rsidR="00563819" w:rsidRPr="005B7602" w:rsidRDefault="003C0474" w:rsidP="00223E01">
            <w:pPr>
              <w:pStyle w:val="afe"/>
              <w:ind w:firstLine="200"/>
              <w:rPr>
                <w:rFonts w:ascii="Century" w:eastAsia="游明朝" w:hAnsi="Century"/>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1</m:t>
                    </m:r>
                  </m:sub>
                </m:sSub>
                <m:r>
                  <w:rPr>
                    <w:rFonts w:ascii="Cambria Math" w:hAnsi="Cambria Math"/>
                  </w:rPr>
                  <m:t>=0.242×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d</m:t>
                                </m:r>
                              </m:sub>
                            </m:sSub>
                          </m:num>
                          <m:den>
                            <m:sSub>
                              <m:sSubPr>
                                <m:ctrlPr>
                                  <w:rPr>
                                    <w:rFonts w:ascii="Cambria Math" w:hAnsi="Cambria Math"/>
                                  </w:rPr>
                                </m:ctrlPr>
                              </m:sSubPr>
                              <m:e>
                                <m:r>
                                  <w:rPr>
                                    <w:rFonts w:ascii="Cambria Math" w:hAnsi="Cambria Math"/>
                                  </w:rPr>
                                  <m:t>l</m:t>
                                </m:r>
                              </m:e>
                              <m:sub>
                                <m:r>
                                  <w:rPr>
                                    <w:rFonts w:ascii="Cambria Math" w:hAnsi="Cambria Math"/>
                                  </w:rPr>
                                  <m:t>h</m:t>
                                </m:r>
                              </m:sub>
                            </m:sSub>
                          </m:den>
                        </m:f>
                      </m:e>
                    </m:d>
                  </m:e>
                  <m:sup>
                    <m:r>
                      <w:rPr>
                        <w:rFonts w:ascii="Cambria Math" w:hAnsi="Cambria Math"/>
                      </w:rPr>
                      <m:t>0.273</m:t>
                    </m:r>
                  </m:sup>
                </m:sSup>
              </m:oMath>
            </m:oMathPara>
          </w:p>
        </w:tc>
        <w:tc>
          <w:tcPr>
            <w:tcW w:w="823" w:type="dxa"/>
            <w:vAlign w:val="center"/>
          </w:tcPr>
          <w:p w14:paraId="31820869" w14:textId="78C0A0F1" w:rsidR="00563819" w:rsidRDefault="00563819" w:rsidP="00223E01">
            <w:pPr>
              <w:pStyle w:val="afd"/>
            </w:pPr>
            <w:bookmarkStart w:id="56" w:name="_Ref48813039"/>
            <w:r>
              <w:t>(</w:t>
            </w:r>
            <w:r w:rsidR="003C0474">
              <w:fldChar w:fldCharType="begin"/>
            </w:r>
            <w:r w:rsidR="003C0474">
              <w:instrText xml:space="preserve"> SEQ ( \* ARABIC </w:instrText>
            </w:r>
            <w:r w:rsidR="003C0474">
              <w:fldChar w:fldCharType="separate"/>
            </w:r>
            <w:r w:rsidR="003C0474">
              <w:rPr>
                <w:noProof/>
              </w:rPr>
              <w:t>32</w:t>
            </w:r>
            <w:r w:rsidR="003C0474">
              <w:rPr>
                <w:noProof/>
              </w:rPr>
              <w:fldChar w:fldCharType="end"/>
            </w:r>
            <w:r>
              <w:t>)</w:t>
            </w:r>
            <w:bookmarkEnd w:id="56"/>
          </w:p>
        </w:tc>
      </w:tr>
      <w:tr w:rsidR="00563819" w14:paraId="3A0C909E" w14:textId="77777777" w:rsidTr="00223E01">
        <w:tc>
          <w:tcPr>
            <w:tcW w:w="8110" w:type="dxa"/>
          </w:tcPr>
          <w:p w14:paraId="053811D3" w14:textId="77777777" w:rsidR="00563819" w:rsidRPr="005B7602" w:rsidRDefault="003C0474" w:rsidP="00223E01">
            <w:pPr>
              <w:pStyle w:val="afe"/>
              <w:ind w:firstLine="200"/>
              <w:rPr>
                <w:rFonts w:ascii="Century" w:eastAsia="游明朝" w:hAnsi="Century"/>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t</m:t>
                    </m:r>
                  </m:sub>
                </m:sSub>
                <m:r>
                  <w:rPr>
                    <w:rFonts w:ascii="Cambria Math" w:hAnsi="Cambria Math"/>
                  </w:rPr>
                  <m:t>=0.0605×</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e>
                  <m:sup>
                    <m:r>
                      <w:rPr>
                        <w:rFonts w:ascii="Cambria Math" w:hAnsi="Cambria Math"/>
                      </w:rPr>
                      <m:t>1/3</m:t>
                    </m:r>
                  </m:sup>
                </m:sSup>
              </m:oMath>
            </m:oMathPara>
          </w:p>
        </w:tc>
        <w:tc>
          <w:tcPr>
            <w:tcW w:w="823" w:type="dxa"/>
            <w:vAlign w:val="center"/>
          </w:tcPr>
          <w:p w14:paraId="5310795C" w14:textId="7F0445D0" w:rsidR="00563819" w:rsidRDefault="00563819" w:rsidP="00223E01">
            <w:pPr>
              <w:pStyle w:val="afd"/>
            </w:pPr>
            <w:bookmarkStart w:id="57" w:name="_Ref48813043"/>
            <w:r>
              <w:t>(</w:t>
            </w:r>
            <w:r w:rsidR="003C0474">
              <w:fldChar w:fldCharType="begin"/>
            </w:r>
            <w:r w:rsidR="003C0474">
              <w:instrText xml:space="preserve"> SEQ ( \* ARABIC </w:instrText>
            </w:r>
            <w:r w:rsidR="003C0474">
              <w:fldChar w:fldCharType="separate"/>
            </w:r>
            <w:r w:rsidR="003C0474">
              <w:rPr>
                <w:noProof/>
              </w:rPr>
              <w:t>33</w:t>
            </w:r>
            <w:r w:rsidR="003C0474">
              <w:rPr>
                <w:noProof/>
              </w:rPr>
              <w:fldChar w:fldCharType="end"/>
            </w:r>
            <w:r>
              <w:t>)</w:t>
            </w:r>
            <w:bookmarkEnd w:id="57"/>
          </w:p>
        </w:tc>
      </w:tr>
    </w:tbl>
    <w:p w14:paraId="0F14E135" w14:textId="77777777" w:rsidR="00563819" w:rsidRDefault="00563819" w:rsidP="00563819">
      <w:pPr>
        <w:pStyle w:val="afe"/>
        <w:ind w:firstLine="200"/>
      </w:pPr>
      <w:r>
        <w:rPr>
          <w:rFonts w:hint="eastAsia"/>
        </w:rPr>
        <w:t>ここで、</w:t>
      </w:r>
    </w:p>
    <w:p w14:paraId="2F105FA2" w14:textId="77777777" w:rsidR="00563819" w:rsidRDefault="003C0474" w:rsidP="00563819">
      <w:pPr>
        <w:pStyle w:val="afffd"/>
        <w:ind w:left="1300" w:hanging="900"/>
      </w:pP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sidR="00563819">
        <w:tab/>
      </w:r>
      <w:r w:rsidR="00563819">
        <w:tab/>
      </w:r>
      <w:r w:rsidR="00563819" w:rsidRPr="00B24321">
        <w:rPr>
          <w:rFonts w:hint="eastAsia"/>
        </w:rPr>
        <w:t>：</w:t>
      </w:r>
      <w:r w:rsidR="00563819">
        <w:rPr>
          <w:rFonts w:hint="eastAsia"/>
        </w:rPr>
        <w:t>ヌセルト数</w:t>
      </w:r>
      <w:r w:rsidR="00563819" w:rsidRPr="00F901F6">
        <w:rPr>
          <w:rFonts w:hint="eastAsia"/>
        </w:rPr>
        <w:t>（</w:t>
      </w:r>
      <w:r w:rsidR="00563819">
        <w:rPr>
          <w:rFonts w:hint="eastAsia"/>
        </w:rPr>
        <w:t>-</w:t>
      </w:r>
      <w:r w:rsidR="00563819" w:rsidRPr="00F901F6">
        <w:rPr>
          <w:rFonts w:hint="eastAsia"/>
        </w:rPr>
        <w:t>）</w:t>
      </w:r>
    </w:p>
    <w:p w14:paraId="2231983B" w14:textId="77777777" w:rsidR="00563819" w:rsidRDefault="003C0474" w:rsidP="00563819">
      <w:pPr>
        <w:pStyle w:val="afffd"/>
        <w:ind w:left="1300" w:hanging="900"/>
      </w:pP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oMath>
      <w:r w:rsidR="00563819" w:rsidRPr="00F901F6">
        <w:tab/>
      </w:r>
      <w:r w:rsidR="00563819" w:rsidRPr="00F901F6">
        <w:tab/>
      </w:r>
      <w:r w:rsidR="00563819" w:rsidRPr="00F901F6">
        <w:rPr>
          <w:rFonts w:hint="eastAsia"/>
        </w:rPr>
        <w:t>：</w:t>
      </w:r>
      <w:r w:rsidR="00563819">
        <w:rPr>
          <w:rFonts w:hint="eastAsia"/>
        </w:rPr>
        <w:t>レーリー数</w:t>
      </w:r>
      <w:r w:rsidR="00563819" w:rsidRPr="00F901F6">
        <w:rPr>
          <w:rFonts w:hint="eastAsia"/>
        </w:rPr>
        <w:t>（</w:t>
      </w:r>
      <w:r w:rsidR="00563819">
        <w:t>-</w:t>
      </w:r>
      <w:r w:rsidR="00563819" w:rsidRPr="00F901F6">
        <w:rPr>
          <w:rFonts w:hint="eastAsia"/>
        </w:rPr>
        <w:t>）</w:t>
      </w:r>
    </w:p>
    <w:p w14:paraId="63A9C2C2" w14:textId="4C237D14" w:rsidR="00563819" w:rsidRDefault="003C0474" w:rsidP="00563819">
      <w:pPr>
        <w:pStyle w:val="afffd"/>
        <w:ind w:left="1400" w:hanging="1000"/>
      </w:pPr>
      <m:oMath>
        <m:sSub>
          <m:sSubPr>
            <m:ctrlPr>
              <w:rPr>
                <w:rFonts w:ascii="Cambria Math" w:hAnsi="Cambria Math"/>
                <w:i/>
                <w:sz w:val="20"/>
              </w:rPr>
            </m:ctrlPr>
          </m:sSubPr>
          <m:e>
            <m:r>
              <w:rPr>
                <w:rFonts w:ascii="Cambria Math" w:hAnsi="Cambria Math"/>
              </w:rPr>
              <m:t>l</m:t>
            </m:r>
          </m:e>
          <m:sub>
            <m:r>
              <w:rPr>
                <w:rFonts w:ascii="Cambria Math" w:hAnsi="Cambria Math" w:hint="eastAsia"/>
              </w:rPr>
              <m:t>d</m:t>
            </m:r>
          </m:sub>
        </m:sSub>
      </m:oMath>
      <w:r w:rsidR="00563819" w:rsidRPr="00F901F6">
        <w:tab/>
      </w:r>
      <w:r w:rsidR="00563819">
        <w:tab/>
      </w:r>
      <w:r w:rsidR="00563819" w:rsidRPr="00F901F6">
        <w:rPr>
          <w:rFonts w:hint="eastAsia"/>
        </w:rPr>
        <w:t>：通気層の厚さ（</w:t>
      </w:r>
      <w:r w:rsidR="00563819" w:rsidRPr="00F901F6">
        <w:rPr>
          <w:rFonts w:hint="eastAsia"/>
        </w:rPr>
        <w:t>m</w:t>
      </w:r>
      <w:r w:rsidR="00563819" w:rsidRPr="00F901F6">
        <w:rPr>
          <w:rFonts w:hint="eastAsia"/>
        </w:rPr>
        <w:t>）</w:t>
      </w:r>
    </w:p>
    <w:p w14:paraId="02A17694" w14:textId="77777777" w:rsidR="00563819" w:rsidRPr="00F901F6" w:rsidRDefault="003C0474" w:rsidP="00563819">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563819" w:rsidRPr="00F901F6">
        <w:tab/>
      </w:r>
      <w:r w:rsidR="00563819" w:rsidRPr="00F901F6">
        <w:tab/>
      </w:r>
      <w:r w:rsidR="00563819" w:rsidRPr="00F901F6">
        <w:rPr>
          <w:rFonts w:hint="eastAsia"/>
        </w:rPr>
        <w:t>：通気層の長さ（</w:t>
      </w:r>
      <w:r w:rsidR="00563819" w:rsidRPr="00F901F6">
        <w:rPr>
          <w:rFonts w:hint="eastAsia"/>
        </w:rPr>
        <w:t>m</w:t>
      </w:r>
      <w:r w:rsidR="00563819" w:rsidRPr="00F901F6">
        <w:rPr>
          <w:rFonts w:hint="eastAsia"/>
        </w:rPr>
        <w:t>）</w:t>
      </w:r>
    </w:p>
    <w:p w14:paraId="074EC70A" w14:textId="77777777" w:rsidR="00563819" w:rsidRDefault="00563819" w:rsidP="00563819">
      <w:pPr>
        <w:pStyle w:val="afe"/>
        <w:ind w:firstLineChars="0" w:firstLine="0"/>
      </w:pPr>
      <w:r>
        <w:rPr>
          <w:rFonts w:hint="eastAsia"/>
        </w:rPr>
        <w:t>である。</w:t>
      </w:r>
    </w:p>
    <w:p w14:paraId="67B6962D" w14:textId="77777777" w:rsidR="00563819" w:rsidRPr="00252471" w:rsidRDefault="00563819" w:rsidP="00563819">
      <w:pPr>
        <w:pStyle w:val="afe"/>
        <w:ind w:firstLine="200"/>
      </w:pPr>
    </w:p>
    <w:p w14:paraId="414AE49E" w14:textId="42C7ABB5" w:rsidR="00252471" w:rsidRDefault="000B1725" w:rsidP="00763335">
      <w:pPr>
        <w:pStyle w:val="4"/>
      </w:pPr>
      <w:r>
        <w:rPr>
          <w:rFonts w:hint="eastAsia"/>
        </w:rPr>
        <w:t>通気</w:t>
      </w:r>
      <w:r w:rsidR="00252471">
        <w:rPr>
          <w:rFonts w:hint="eastAsia"/>
        </w:rPr>
        <w:t>層の傾斜角</w:t>
      </w:r>
      <m:oMath>
        <m:r>
          <w:rPr>
            <w:rFonts w:ascii="Cambria Math" w:hAnsi="Cambria Math"/>
          </w:rPr>
          <m:t>γ</m:t>
        </m:r>
      </m:oMath>
      <w:r w:rsidR="00252471">
        <w:rPr>
          <w:rFonts w:hint="eastAsia"/>
        </w:rPr>
        <w:t>が</w:t>
      </w:r>
      <m:oMath>
        <m:r>
          <w:rPr>
            <w:rFonts w:ascii="Cambria Math" w:hAnsi="Cambria Math"/>
          </w:rPr>
          <m:t>0°&lt;γ≤60°</m:t>
        </m:r>
      </m:oMath>
      <w:r w:rsidR="00252471">
        <w:rPr>
          <w:rFonts w:hint="eastAsia"/>
        </w:rPr>
        <w:t>のときのヌセルト数</w:t>
      </w:r>
    </w:p>
    <w:p w14:paraId="72FB2636" w14:textId="47FCEF2A" w:rsidR="00646F7E" w:rsidRDefault="00646F7E" w:rsidP="00646F7E">
      <w:pPr>
        <w:pStyle w:val="afe"/>
        <w:ind w:firstLine="200"/>
      </w:pPr>
      <w:r>
        <w:rPr>
          <w:rFonts w:hint="eastAsia"/>
        </w:rPr>
        <w:t>通気層の傾斜角が</w:t>
      </w:r>
      <m:oMath>
        <m:r>
          <w:rPr>
            <w:rFonts w:ascii="Cambria Math" w:hAnsi="Cambria Math"/>
          </w:rPr>
          <m:t>0°&lt;γ≤60°</m:t>
        </m:r>
      </m:oMath>
      <w:r>
        <w:rPr>
          <w:rFonts w:hint="eastAsia"/>
        </w:rPr>
        <w:t>、</w:t>
      </w:r>
      <m:oMath>
        <m:f>
          <m:fPr>
            <m:type m:val="skw"/>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l</m:t>
                </m:r>
              </m:e>
              <m:sub>
                <m:r>
                  <w:rPr>
                    <w:rFonts w:ascii="Cambria Math" w:hAnsi="Cambria Math" w:hint="eastAsia"/>
                  </w:rPr>
                  <m:t>d</m:t>
                </m:r>
              </m:sub>
            </m:sSub>
          </m:den>
        </m:f>
        <m:r>
          <w:rPr>
            <w:rFonts w:ascii="Cambria Math" w:hAnsi="Cambria Math"/>
          </w:rPr>
          <m:t>&gt;5</m:t>
        </m:r>
      </m:oMath>
      <w:r>
        <w:rPr>
          <w:rFonts w:hint="eastAsia"/>
        </w:rPr>
        <w:t>の場合のヌセルト数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sidR="00C43189">
        <w:rPr>
          <w:rFonts w:hint="eastAsia"/>
        </w:rPr>
        <w:t>は、</w:t>
      </w: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oMath>
      <w:r w:rsidR="00C43189">
        <w:rPr>
          <w:rFonts w:hint="eastAsia"/>
        </w:rPr>
        <w:t>の値に応じて</w:t>
      </w:r>
      <w:r>
        <w:rPr>
          <w:rFonts w:hint="eastAsia"/>
        </w:rPr>
        <w:t>計算式</w:t>
      </w:r>
      <w:r w:rsidR="00C43189">
        <w:rPr>
          <w:rFonts w:hint="eastAsia"/>
        </w:rPr>
        <w:t>が異なり</w:t>
      </w:r>
      <w:r>
        <w:rPr>
          <w:rFonts w:hint="eastAsia"/>
        </w:rPr>
        <w:t>、式</w:t>
      </w:r>
      <w:r w:rsidR="00D72729">
        <w:fldChar w:fldCharType="begin"/>
      </w:r>
      <w:r w:rsidR="00D72729">
        <w:instrText xml:space="preserve"> </w:instrText>
      </w:r>
      <w:r w:rsidR="00D72729">
        <w:rPr>
          <w:rFonts w:hint="eastAsia"/>
        </w:rPr>
        <w:instrText>REF _Ref48812281 \h</w:instrText>
      </w:r>
      <w:r w:rsidR="00D72729">
        <w:instrText xml:space="preserve"> </w:instrText>
      </w:r>
      <w:r w:rsidR="00D72729">
        <w:fldChar w:fldCharType="separate"/>
      </w:r>
      <w:r w:rsidR="003C0474">
        <w:t>(</w:t>
      </w:r>
      <w:r w:rsidR="003C0474">
        <w:rPr>
          <w:noProof/>
        </w:rPr>
        <w:t>34</w:t>
      </w:r>
      <w:r w:rsidR="003C0474">
        <w:t>)</w:t>
      </w:r>
      <w:r w:rsidR="00D72729">
        <w:fldChar w:fldCharType="end"/>
      </w:r>
      <w:r w:rsidR="00C43189">
        <w:rPr>
          <w:rFonts w:hint="eastAsia"/>
        </w:rPr>
        <w:t>～式</w:t>
      </w:r>
      <w:r w:rsidR="00D72729">
        <w:fldChar w:fldCharType="begin"/>
      </w:r>
      <w:r w:rsidR="00D72729">
        <w:instrText xml:space="preserve"> </w:instrText>
      </w:r>
      <w:r w:rsidR="00D72729">
        <w:rPr>
          <w:rFonts w:hint="eastAsia"/>
        </w:rPr>
        <w:instrText>REF _Ref48812285 \h</w:instrText>
      </w:r>
      <w:r w:rsidR="00D72729">
        <w:instrText xml:space="preserve"> </w:instrText>
      </w:r>
      <w:r w:rsidR="00D72729">
        <w:fldChar w:fldCharType="separate"/>
      </w:r>
      <w:r w:rsidR="003C0474">
        <w:t>(</w:t>
      </w:r>
      <w:r w:rsidR="003C0474">
        <w:rPr>
          <w:noProof/>
        </w:rPr>
        <w:t>36</w:t>
      </w:r>
      <w:r w:rsidR="003C0474">
        <w:t>)</w:t>
      </w:r>
      <w:r w:rsidR="00D72729">
        <w:fldChar w:fldCharType="end"/>
      </w:r>
      <w:r>
        <w:rPr>
          <w:rFonts w:hint="eastAsia"/>
        </w:rPr>
        <w:t>となる。</w:t>
      </w:r>
    </w:p>
    <w:p w14:paraId="186BC137" w14:textId="241F1CC0" w:rsidR="00E648AA" w:rsidRPr="00E648AA" w:rsidRDefault="003C0474" w:rsidP="00646F7E">
      <w:pPr>
        <w:pStyle w:val="afe"/>
        <w:ind w:firstLine="200"/>
      </w:pP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r>
          <w:rPr>
            <w:rFonts w:ascii="Cambria Math" w:hAnsi="Cambria Math"/>
          </w:rPr>
          <m:t>≥5830</m:t>
        </m:r>
      </m:oMath>
      <w:r w:rsidR="00E648AA">
        <w:rPr>
          <w:rFonts w:hint="eastAsia"/>
        </w:rPr>
        <w:t>のとき</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C43189" w14:paraId="7D373112" w14:textId="77777777" w:rsidTr="001E1B01">
        <w:tc>
          <w:tcPr>
            <w:tcW w:w="8110" w:type="dxa"/>
          </w:tcPr>
          <w:p w14:paraId="18810835" w14:textId="662C0FF6" w:rsidR="00C43189" w:rsidRPr="00320884" w:rsidRDefault="003C0474" w:rsidP="004F6DBC">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r>
                  <w:rPr>
                    <w:rFonts w:ascii="Cambria Math" w:eastAsia="Cambria Math" w:hAnsi="Cambria Math" w:cs="Cambria Math"/>
                  </w:rPr>
                  <m:t>1.44×</m:t>
                </m:r>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rPr>
                          <m:t>1708</m:t>
                        </m:r>
                      </m:num>
                      <m:den>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den>
                    </m:f>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rPr>
                          <m:t>1708×</m:t>
                        </m:r>
                        <m:sSup>
                          <m:sSupPr>
                            <m:ctrlPr>
                              <w:rPr>
                                <w:rFonts w:ascii="Cambria Math" w:eastAsia="Cambria Math" w:hAnsi="Cambria Math" w:cs="Cambria Math"/>
                                <w:i/>
                              </w:rPr>
                            </m:ctrlPr>
                          </m:sSupPr>
                          <m:e>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1.8</m:t>
                                </m:r>
                                <m:r>
                                  <w:rPr>
                                    <w:rFonts w:ascii="Cambria Math" w:hAnsi="Cambria Math" w:cs="Cambria Math" w:hint="eastAsia"/>
                                  </w:rPr>
                                  <m:t>γ</m:t>
                                </m:r>
                              </m:e>
                            </m:func>
                            <m:r>
                              <w:rPr>
                                <w:rFonts w:ascii="Cambria Math" w:eastAsia="Cambria Math" w:hAnsi="Cambria Math" w:cs="Cambria Math"/>
                              </w:rPr>
                              <m:t>)</m:t>
                            </m:r>
                          </m:e>
                          <m:sup>
                            <m:r>
                              <w:rPr>
                                <w:rFonts w:ascii="Cambria Math" w:eastAsia="Cambria Math" w:hAnsi="Cambria Math" w:cs="Cambria Math"/>
                              </w:rPr>
                              <m:t>1.6</m:t>
                            </m:r>
                          </m:sup>
                        </m:sSup>
                      </m:num>
                      <m:den>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den>
                    </m:f>
                  </m:e>
                </m:d>
                <m:r>
                  <w:rPr>
                    <w:rFonts w:ascii="Cambria Math" w:eastAsia="ＭＳ 明朝" w:hAnsi="ＭＳ 明朝" w:cs="ＭＳ 明朝"/>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num>
                          <m:den>
                            <m:r>
                              <w:rPr>
                                <w:rFonts w:ascii="Cambria Math" w:eastAsia="Cambria Math" w:hAnsi="Cambria Math" w:cs="Cambria Math"/>
                              </w:rPr>
                              <m:t>5830</m:t>
                            </m:r>
                          </m:den>
                        </m:f>
                      </m:e>
                    </m:d>
                  </m:e>
                  <m:sup>
                    <m:r>
                      <w:rPr>
                        <w:rFonts w:ascii="Cambria Math" w:eastAsia="Cambria Math" w:hAnsi="Cambria Math" w:cs="Cambria Math"/>
                      </w:rPr>
                      <m:t>1/3</m:t>
                    </m:r>
                  </m:sup>
                </m:sSup>
              </m:oMath>
            </m:oMathPara>
          </w:p>
        </w:tc>
        <w:tc>
          <w:tcPr>
            <w:tcW w:w="823" w:type="dxa"/>
            <w:vAlign w:val="center"/>
          </w:tcPr>
          <w:p w14:paraId="2924A0BD" w14:textId="3E72B61E" w:rsidR="00C43189" w:rsidRDefault="00C43189" w:rsidP="001E1B01">
            <w:pPr>
              <w:pStyle w:val="afd"/>
            </w:pPr>
            <w:bookmarkStart w:id="58" w:name="_Ref48812281"/>
            <w:r>
              <w:t>(</w:t>
            </w:r>
            <w:r w:rsidR="003C0474">
              <w:fldChar w:fldCharType="begin"/>
            </w:r>
            <w:r w:rsidR="003C0474">
              <w:instrText xml:space="preserve"> SEQ ( \* ARABIC </w:instrText>
            </w:r>
            <w:r w:rsidR="003C0474">
              <w:fldChar w:fldCharType="separate"/>
            </w:r>
            <w:r w:rsidR="003C0474">
              <w:rPr>
                <w:noProof/>
              </w:rPr>
              <w:t>34</w:t>
            </w:r>
            <w:r w:rsidR="003C0474">
              <w:rPr>
                <w:noProof/>
              </w:rPr>
              <w:fldChar w:fldCharType="end"/>
            </w:r>
            <w:r>
              <w:t>)</w:t>
            </w:r>
            <w:bookmarkEnd w:id="58"/>
          </w:p>
        </w:tc>
      </w:tr>
    </w:tbl>
    <w:p w14:paraId="4BB2392C" w14:textId="3090524C" w:rsidR="00A70D6D" w:rsidRDefault="003C0474" w:rsidP="006113EC">
      <w:pPr>
        <w:pStyle w:val="afe"/>
        <w:ind w:firstLine="200"/>
      </w:pPr>
      <m:oMath>
        <m:sSub>
          <m:sSubPr>
            <m:ctrlPr>
              <w:rPr>
                <w:rFonts w:ascii="Cambria Math" w:hAnsi="Cambria Math"/>
                <w:i/>
              </w:rPr>
            </m:ctrlPr>
          </m:sSubPr>
          <m:e>
            <m:r>
              <w:rPr>
                <w:rFonts w:ascii="Cambria Math" w:hAnsi="Cambria Math" w:hint="eastAsia"/>
              </w:rPr>
              <m:t>1708</m:t>
            </m:r>
            <m:r>
              <w:rPr>
                <w:rFonts w:ascii="Cambria Math" w:hAnsi="Cambria Math"/>
              </w:rPr>
              <m:t>≤</m:t>
            </m:r>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r>
          <w:rPr>
            <w:rFonts w:ascii="Cambria Math" w:hAnsi="Cambria Math"/>
          </w:rPr>
          <m:t>&lt;5830</m:t>
        </m:r>
      </m:oMath>
      <w:r w:rsidR="00D44921">
        <w:rPr>
          <w:rFonts w:hint="eastAsia"/>
        </w:rPr>
        <w:t>のとき</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D44921" w14:paraId="70E9025B" w14:textId="77777777" w:rsidTr="001E1B01">
        <w:tc>
          <w:tcPr>
            <w:tcW w:w="8110" w:type="dxa"/>
          </w:tcPr>
          <w:p w14:paraId="6FA1393E" w14:textId="2F52A2F6" w:rsidR="00D44921" w:rsidRPr="00320884" w:rsidRDefault="003C0474" w:rsidP="00AA72EE">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r>
                  <w:rPr>
                    <w:rFonts w:ascii="Cambria Math" w:eastAsia="Cambria Math" w:hAnsi="Cambria Math" w:cs="Cambria Math"/>
                  </w:rPr>
                  <m:t>1.44×</m:t>
                </m:r>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rPr>
                          <m:t>1708</m:t>
                        </m:r>
                      </m:num>
                      <m:den>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den>
                    </m:f>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rPr>
                          <m:t>1708×</m:t>
                        </m:r>
                        <m:sSup>
                          <m:sSupPr>
                            <m:ctrlPr>
                              <w:rPr>
                                <w:rFonts w:ascii="Cambria Math" w:eastAsia="Cambria Math" w:hAnsi="Cambria Math" w:cs="Cambria Math"/>
                                <w:i/>
                              </w:rPr>
                            </m:ctrlPr>
                          </m:sSupPr>
                          <m:e>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1.8</m:t>
                                </m:r>
                                <m:r>
                                  <w:rPr>
                                    <w:rFonts w:ascii="Cambria Math" w:hAnsi="Cambria Math" w:cs="Cambria Math" w:hint="eastAsia"/>
                                  </w:rPr>
                                  <m:t>γ</m:t>
                                </m:r>
                              </m:e>
                            </m:func>
                            <m:r>
                              <w:rPr>
                                <w:rFonts w:ascii="Cambria Math" w:eastAsia="Cambria Math" w:hAnsi="Cambria Math" w:cs="Cambria Math"/>
                              </w:rPr>
                              <m:t>)</m:t>
                            </m:r>
                          </m:e>
                          <m:sup>
                            <m:r>
                              <w:rPr>
                                <w:rFonts w:ascii="Cambria Math" w:eastAsia="Cambria Math" w:hAnsi="Cambria Math" w:cs="Cambria Math"/>
                              </w:rPr>
                              <m:t>1.6</m:t>
                            </m:r>
                          </m:sup>
                        </m:sSup>
                      </m:num>
                      <m:den>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den>
                    </m:f>
                  </m:e>
                </m:d>
              </m:oMath>
            </m:oMathPara>
          </w:p>
        </w:tc>
        <w:tc>
          <w:tcPr>
            <w:tcW w:w="823" w:type="dxa"/>
            <w:vAlign w:val="center"/>
          </w:tcPr>
          <w:p w14:paraId="171DE50E" w14:textId="33B1B6E0" w:rsidR="00D44921" w:rsidRDefault="00D44921" w:rsidP="001E1B01">
            <w:pPr>
              <w:pStyle w:val="afd"/>
            </w:pPr>
            <w:r>
              <w:t>(</w:t>
            </w:r>
            <w:r w:rsidR="003C0474">
              <w:fldChar w:fldCharType="begin"/>
            </w:r>
            <w:r w:rsidR="003C0474">
              <w:instrText xml:space="preserve"> SEQ ( \* ARABIC </w:instrText>
            </w:r>
            <w:r w:rsidR="003C0474">
              <w:fldChar w:fldCharType="separate"/>
            </w:r>
            <w:r w:rsidR="003C0474">
              <w:rPr>
                <w:noProof/>
              </w:rPr>
              <w:t>35</w:t>
            </w:r>
            <w:r w:rsidR="003C0474">
              <w:rPr>
                <w:noProof/>
              </w:rPr>
              <w:fldChar w:fldCharType="end"/>
            </w:r>
            <w:r>
              <w:t>)</w:t>
            </w:r>
          </w:p>
        </w:tc>
      </w:tr>
    </w:tbl>
    <w:p w14:paraId="47F6C9CD" w14:textId="5E7AEA2E" w:rsidR="00573690" w:rsidRDefault="003C0474" w:rsidP="00573690">
      <w:pPr>
        <w:pStyle w:val="afe"/>
        <w:ind w:firstLine="200"/>
      </w:pP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γ</m:t>
            </m:r>
          </m:e>
        </m:func>
        <m:r>
          <w:rPr>
            <w:rFonts w:ascii="Cambria Math" w:hAnsi="Cambria Math"/>
          </w:rPr>
          <m:t>&lt;1708</m:t>
        </m:r>
      </m:oMath>
      <w:r w:rsidR="00573690">
        <w:rPr>
          <w:rFonts w:hint="eastAsia"/>
        </w:rPr>
        <w:t>のとき</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E451AC" w14:paraId="7E03A1D0" w14:textId="77777777" w:rsidTr="001E1B01">
        <w:tc>
          <w:tcPr>
            <w:tcW w:w="8110" w:type="dxa"/>
          </w:tcPr>
          <w:p w14:paraId="18C26B53" w14:textId="42D8E0C8" w:rsidR="00E451AC" w:rsidRPr="00320884" w:rsidRDefault="003C0474" w:rsidP="001E1B01">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r>
                  <w:rPr>
                    <w:rFonts w:ascii="Cambria Math" w:eastAsia="Cambria Math" w:hAnsi="Cambria Math" w:cs="Cambria Math"/>
                  </w:rPr>
                  <m:t>1</m:t>
                </m:r>
              </m:oMath>
            </m:oMathPara>
          </w:p>
        </w:tc>
        <w:tc>
          <w:tcPr>
            <w:tcW w:w="823" w:type="dxa"/>
            <w:vAlign w:val="center"/>
          </w:tcPr>
          <w:p w14:paraId="759C089F" w14:textId="5CC23361" w:rsidR="00E451AC" w:rsidRDefault="00E451AC" w:rsidP="001E1B01">
            <w:pPr>
              <w:pStyle w:val="afd"/>
            </w:pPr>
            <w:bookmarkStart w:id="59" w:name="_Ref48812285"/>
            <w:r>
              <w:t>(</w:t>
            </w:r>
            <w:r w:rsidR="003C0474">
              <w:fldChar w:fldCharType="begin"/>
            </w:r>
            <w:r w:rsidR="003C0474">
              <w:instrText xml:space="preserve"> SEQ ( \* ARABIC </w:instrText>
            </w:r>
            <w:r w:rsidR="003C0474">
              <w:fldChar w:fldCharType="separate"/>
            </w:r>
            <w:r w:rsidR="003C0474">
              <w:rPr>
                <w:noProof/>
              </w:rPr>
              <w:t>36</w:t>
            </w:r>
            <w:r w:rsidR="003C0474">
              <w:rPr>
                <w:noProof/>
              </w:rPr>
              <w:fldChar w:fldCharType="end"/>
            </w:r>
            <w:r>
              <w:t>)</w:t>
            </w:r>
            <w:bookmarkEnd w:id="59"/>
          </w:p>
        </w:tc>
      </w:tr>
    </w:tbl>
    <w:p w14:paraId="1520FB12" w14:textId="77777777" w:rsidR="00D44921" w:rsidRPr="00573690" w:rsidRDefault="00D44921" w:rsidP="006113EC">
      <w:pPr>
        <w:pStyle w:val="afe"/>
        <w:ind w:firstLine="200"/>
      </w:pPr>
    </w:p>
    <w:p w14:paraId="66675AAC" w14:textId="60A1E8EF" w:rsidR="00784BD6" w:rsidRDefault="000B1725" w:rsidP="00763335">
      <w:pPr>
        <w:pStyle w:val="4"/>
      </w:pPr>
      <w:r>
        <w:rPr>
          <w:rFonts w:hint="eastAsia"/>
        </w:rPr>
        <w:t>通気</w:t>
      </w:r>
      <w:r w:rsidR="00784BD6">
        <w:rPr>
          <w:rFonts w:hint="eastAsia"/>
        </w:rPr>
        <w:t>層の傾斜角</w:t>
      </w:r>
      <m:oMath>
        <m:r>
          <w:rPr>
            <w:rFonts w:ascii="Cambria Math" w:hAnsi="Cambria Math"/>
          </w:rPr>
          <m:t>γ</m:t>
        </m:r>
      </m:oMath>
      <w:r w:rsidR="00784BD6">
        <w:rPr>
          <w:rFonts w:hint="eastAsia"/>
        </w:rPr>
        <w:t>が</w:t>
      </w:r>
      <m:oMath>
        <m:r>
          <w:rPr>
            <w:rFonts w:ascii="Cambria Math" w:hAnsi="Cambria Math"/>
          </w:rPr>
          <m:t>60°&lt;γ&lt;90°</m:t>
        </m:r>
      </m:oMath>
      <w:r w:rsidR="00784BD6">
        <w:rPr>
          <w:rFonts w:hint="eastAsia"/>
        </w:rPr>
        <w:t>のときのヌセルト数</w:t>
      </w:r>
    </w:p>
    <w:p w14:paraId="519E5C0C" w14:textId="34B4878F" w:rsidR="008A3988" w:rsidRDefault="008A3988" w:rsidP="008A3988">
      <w:pPr>
        <w:pStyle w:val="afe"/>
        <w:ind w:firstLine="200"/>
      </w:pPr>
      <w:r>
        <w:rPr>
          <w:rFonts w:hint="eastAsia"/>
        </w:rPr>
        <w:t>通気層の傾斜角が</w:t>
      </w:r>
      <m:oMath>
        <m:r>
          <w:rPr>
            <w:rFonts w:ascii="Cambria Math" w:hAnsi="Cambria Math"/>
          </w:rPr>
          <m:t>60°&lt;γ</m:t>
        </m:r>
        <m:r>
          <w:ins w:id="60" w:author="のりえ" w:date="2020-09-20T17:45:00Z">
            <w:rPr>
              <w:rFonts w:ascii="Cambria Math" w:hAnsi="Cambria Math"/>
            </w:rPr>
            <m:t>&lt;</m:t>
          </w:ins>
        </m:r>
        <m:r>
          <w:del w:id="61" w:author="のりえ" w:date="2020-09-20T17:45:00Z">
            <w:rPr>
              <w:rFonts w:ascii="Cambria Math" w:hAnsi="Cambria Math"/>
            </w:rPr>
            <m:t>≤</m:t>
          </w:del>
        </m:r>
        <m:r>
          <w:rPr>
            <w:rFonts w:ascii="Cambria Math" w:hAnsi="Cambria Math"/>
          </w:rPr>
          <m:t>90°</m:t>
        </m:r>
      </m:oMath>
      <w:r>
        <w:rPr>
          <w:rFonts w:hint="eastAsia"/>
        </w:rPr>
        <w:t>、</w:t>
      </w:r>
      <m:oMath>
        <m:f>
          <m:fPr>
            <m:type m:val="skw"/>
            <m:ctrlPr>
              <w:rPr>
                <w:rFonts w:ascii="Cambria Math" w:hAnsi="Cambria Math"/>
                <w:i/>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l</m:t>
                </m:r>
              </m:e>
              <m:sub>
                <m:r>
                  <w:rPr>
                    <w:rFonts w:ascii="Cambria Math" w:hAnsi="Cambria Math"/>
                  </w:rPr>
                  <m:t>w</m:t>
                </m:r>
              </m:sub>
            </m:sSub>
          </m:den>
        </m:f>
        <m:r>
          <w:rPr>
            <w:rFonts w:ascii="Cambria Math" w:hAnsi="Cambria Math"/>
          </w:rPr>
          <m:t>&gt;5</m:t>
        </m:r>
      </m:oMath>
      <w:r>
        <w:rPr>
          <w:rFonts w:hint="eastAsia"/>
        </w:rPr>
        <w:t>の場合のヌセルト数</w:t>
      </w: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Pr>
          <w:rFonts w:hint="eastAsia"/>
        </w:rPr>
        <w:t>の計算式は、式</w:t>
      </w:r>
      <w:r w:rsidR="00D72729">
        <w:fldChar w:fldCharType="begin"/>
      </w:r>
      <w:r w:rsidR="00D72729">
        <w:instrText xml:space="preserve"> </w:instrText>
      </w:r>
      <w:r w:rsidR="00D72729">
        <w:rPr>
          <w:rFonts w:hint="eastAsia"/>
        </w:rPr>
        <w:instrText>REF _Ref48812292 \h</w:instrText>
      </w:r>
      <w:r w:rsidR="00D72729">
        <w:instrText xml:space="preserve"> </w:instrText>
      </w:r>
      <w:r w:rsidR="00D72729">
        <w:fldChar w:fldCharType="separate"/>
      </w:r>
      <w:r w:rsidR="003C0474">
        <w:t>(</w:t>
      </w:r>
      <w:r w:rsidR="003C0474">
        <w:rPr>
          <w:noProof/>
        </w:rPr>
        <w:t>37</w:t>
      </w:r>
      <w:r w:rsidR="003C0474">
        <w:t>)</w:t>
      </w:r>
      <w:r w:rsidR="00D72729">
        <w:fldChar w:fldCharType="end"/>
      </w:r>
      <w:r>
        <w:rPr>
          <w:rFonts w:hint="eastAsia"/>
        </w:rPr>
        <w:t>となる。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720FD2" w14:paraId="65FD70E8" w14:textId="77777777" w:rsidTr="00223E01">
        <w:tc>
          <w:tcPr>
            <w:tcW w:w="8110" w:type="dxa"/>
          </w:tcPr>
          <w:p w14:paraId="10A06A86" w14:textId="77E47F1F" w:rsidR="00720FD2" w:rsidRPr="0002599B" w:rsidRDefault="003C0474" w:rsidP="00223E01">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r>
                  <w:rPr>
                    <w:rFonts w:ascii="Cambria Math" w:hAnsi="Cambria Math"/>
                  </w:rPr>
                  <m:t>×</m:t>
                </m:r>
                <m:f>
                  <m:fPr>
                    <m:ctrlPr>
                      <w:rPr>
                        <w:rFonts w:ascii="Cambria Math" w:hAnsi="Cambria Math"/>
                        <w:i/>
                      </w:rPr>
                    </m:ctrlPr>
                  </m:fPr>
                  <m:num>
                    <m:r>
                      <w:rPr>
                        <w:rFonts w:ascii="Cambria Math" w:hAnsi="Cambria Math"/>
                      </w:rPr>
                      <m:t>90°-γ</m:t>
                    </m:r>
                  </m:num>
                  <m:den>
                    <m:r>
                      <w:rPr>
                        <w:rFonts w:ascii="Cambria Math" w:hAnsi="Cambria Math"/>
                      </w:rPr>
                      <m:t>30°</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γ-60°</m:t>
                    </m:r>
                  </m:num>
                  <m:den>
                    <m:r>
                      <w:rPr>
                        <w:rFonts w:ascii="Cambria Math" w:hAnsi="Cambria Math"/>
                      </w:rPr>
                      <m:t>30°</m:t>
                    </m:r>
                  </m:den>
                </m:f>
              </m:oMath>
            </m:oMathPara>
          </w:p>
        </w:tc>
        <w:tc>
          <w:tcPr>
            <w:tcW w:w="823" w:type="dxa"/>
            <w:vAlign w:val="center"/>
          </w:tcPr>
          <w:p w14:paraId="75234AE7" w14:textId="3B02C09D" w:rsidR="00720FD2" w:rsidRDefault="00720FD2" w:rsidP="00223E01">
            <w:pPr>
              <w:pStyle w:val="afd"/>
            </w:pPr>
            <w:bookmarkStart w:id="62" w:name="_Ref48812292"/>
            <w:r>
              <w:t>(</w:t>
            </w:r>
            <w:r w:rsidR="003C0474">
              <w:fldChar w:fldCharType="begin"/>
            </w:r>
            <w:r w:rsidR="003C0474">
              <w:instrText xml:space="preserve"> SEQ ( \* ARABIC </w:instrText>
            </w:r>
            <w:r w:rsidR="003C0474">
              <w:fldChar w:fldCharType="separate"/>
            </w:r>
            <w:r w:rsidR="003C0474">
              <w:rPr>
                <w:noProof/>
              </w:rPr>
              <w:t>37</w:t>
            </w:r>
            <w:r w:rsidR="003C0474">
              <w:rPr>
                <w:noProof/>
              </w:rPr>
              <w:fldChar w:fldCharType="end"/>
            </w:r>
            <w:r>
              <w:t>)</w:t>
            </w:r>
            <w:bookmarkEnd w:id="62"/>
          </w:p>
        </w:tc>
      </w:tr>
    </w:tbl>
    <w:p w14:paraId="604A300B" w14:textId="77777777" w:rsidR="00223E01" w:rsidRDefault="00223E01" w:rsidP="00223E01">
      <w:pPr>
        <w:pStyle w:val="afe"/>
        <w:ind w:firstLine="200"/>
      </w:pPr>
      <w:r>
        <w:rPr>
          <w:rFonts w:hint="eastAsia"/>
        </w:rPr>
        <w:t>ここで、</w:t>
      </w:r>
    </w:p>
    <w:p w14:paraId="1921FEF9" w14:textId="77777777" w:rsidR="00223E01" w:rsidRDefault="003C0474" w:rsidP="00223E01">
      <w:pPr>
        <w:pStyle w:val="afffd"/>
        <w:ind w:left="1300" w:hanging="900"/>
      </w:pPr>
      <m:oMath>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oMath>
      <w:r w:rsidR="00223E01">
        <w:tab/>
      </w:r>
      <w:r w:rsidR="00223E01">
        <w:tab/>
      </w:r>
      <w:r w:rsidR="00223E01" w:rsidRPr="00B24321">
        <w:rPr>
          <w:rFonts w:hint="eastAsia"/>
        </w:rPr>
        <w:t>：</w:t>
      </w:r>
      <w:r w:rsidR="00223E01">
        <w:rPr>
          <w:rFonts w:hint="eastAsia"/>
        </w:rPr>
        <w:t>ヌセルト数</w:t>
      </w:r>
      <w:r w:rsidR="00223E01" w:rsidRPr="00F901F6">
        <w:rPr>
          <w:rFonts w:hint="eastAsia"/>
        </w:rPr>
        <w:t>（</w:t>
      </w:r>
      <w:r w:rsidR="00223E01">
        <w:rPr>
          <w:rFonts w:hint="eastAsia"/>
        </w:rPr>
        <w:t>-</w:t>
      </w:r>
      <w:r w:rsidR="00223E01" w:rsidRPr="00F901F6">
        <w:rPr>
          <w:rFonts w:hint="eastAsia"/>
        </w:rPr>
        <w:t>）</w:t>
      </w:r>
    </w:p>
    <w:p w14:paraId="483F5C4A" w14:textId="559DD506" w:rsidR="00223E01" w:rsidRDefault="00713A3E" w:rsidP="00223E01">
      <w:pPr>
        <w:pStyle w:val="afffd"/>
        <w:ind w:left="1300" w:hanging="900"/>
      </w:pPr>
      <m:oMath>
        <m:r>
          <w:rPr>
            <w:rFonts w:ascii="Cambria Math" w:hAnsi="Cambria Math"/>
          </w:rPr>
          <m:t>γ</m:t>
        </m:r>
      </m:oMath>
      <w:r w:rsidR="00223E01" w:rsidRPr="00F901F6">
        <w:tab/>
      </w:r>
      <w:r w:rsidR="00223E01" w:rsidRPr="00F901F6">
        <w:tab/>
      </w:r>
      <w:r w:rsidR="00223E01" w:rsidRPr="00F901F6">
        <w:rPr>
          <w:rFonts w:hint="eastAsia"/>
        </w:rPr>
        <w:t>：</w:t>
      </w:r>
      <w:r>
        <w:rPr>
          <w:rFonts w:hint="eastAsia"/>
        </w:rPr>
        <w:t>通気層の傾斜角</w:t>
      </w:r>
      <w:r w:rsidR="00223E01" w:rsidRPr="00F901F6">
        <w:rPr>
          <w:rFonts w:hint="eastAsia"/>
        </w:rPr>
        <w:t>（</w:t>
      </w:r>
      <w:r>
        <w:rPr>
          <w:rFonts w:hint="eastAsia"/>
        </w:rPr>
        <w:t>°</w:t>
      </w:r>
      <w:r w:rsidR="00223E01" w:rsidRPr="00F901F6">
        <w:rPr>
          <w:rFonts w:hint="eastAsia"/>
        </w:rPr>
        <w:t>）</w:t>
      </w:r>
    </w:p>
    <w:p w14:paraId="1253031D" w14:textId="77777777" w:rsidR="00151823" w:rsidRDefault="00223E01" w:rsidP="00A33A9F">
      <w:pPr>
        <w:pStyle w:val="afe"/>
        <w:ind w:firstLineChars="0" w:firstLine="0"/>
      </w:pPr>
      <w:r>
        <w:rPr>
          <w:rFonts w:hint="eastAsia"/>
        </w:rPr>
        <w:t>である。</w:t>
      </w:r>
    </w:p>
    <w:p w14:paraId="62D52B77" w14:textId="77777777" w:rsidR="00151823" w:rsidRDefault="00151823" w:rsidP="00A33A9F">
      <w:pPr>
        <w:pStyle w:val="afe"/>
        <w:ind w:firstLineChars="0" w:firstLine="0"/>
      </w:pPr>
    </w:p>
    <w:p w14:paraId="50EF1B69" w14:textId="0B44C3CB" w:rsidR="00D72729" w:rsidRDefault="00D72729" w:rsidP="00A33A9F">
      <w:pPr>
        <w:pStyle w:val="afe"/>
        <w:ind w:firstLineChars="0" w:firstLine="0"/>
      </w:pPr>
      <w:r>
        <w:rPr>
          <w:rFonts w:hint="eastAsia"/>
        </w:rPr>
        <w:t>式</w:t>
      </w:r>
      <w:r>
        <w:fldChar w:fldCharType="begin"/>
      </w:r>
      <w:r>
        <w:instrText xml:space="preserve"> </w:instrText>
      </w:r>
      <w:r>
        <w:rPr>
          <w:rFonts w:hint="eastAsia"/>
        </w:rPr>
        <w:instrText>REF _Ref48812292 \h</w:instrText>
      </w:r>
      <w:r>
        <w:instrText xml:space="preserve"> </w:instrText>
      </w:r>
      <w:r>
        <w:fldChar w:fldCharType="separate"/>
      </w:r>
      <w:r w:rsidR="003C0474">
        <w:t>(</w:t>
      </w:r>
      <w:r w:rsidR="003C0474">
        <w:rPr>
          <w:noProof/>
        </w:rPr>
        <w:t>37</w:t>
      </w:r>
      <w:r w:rsidR="003C0474">
        <w:t>)</w:t>
      </w:r>
      <w:r>
        <w:fldChar w:fldCharType="end"/>
      </w:r>
      <w:r>
        <w:rPr>
          <w:rFonts w:hint="eastAsia"/>
        </w:rPr>
        <w:t>中の</w:t>
      </w: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oMath>
      <w:r>
        <w:rPr>
          <w:rFonts w:hint="eastAsia"/>
        </w:rPr>
        <w:t>は、式</w:t>
      </w:r>
      <w:r w:rsidR="00151823">
        <w:fldChar w:fldCharType="begin"/>
      </w:r>
      <w:r w:rsidR="00151823">
        <w:instrText xml:space="preserve"> </w:instrText>
      </w:r>
      <w:r w:rsidR="00151823">
        <w:rPr>
          <w:rFonts w:hint="eastAsia"/>
        </w:rPr>
        <w:instrText>REF _Ref48813085 \h</w:instrText>
      </w:r>
      <w:r w:rsidR="00151823">
        <w:instrText xml:space="preserve"> </w:instrText>
      </w:r>
      <w:r w:rsidR="00151823">
        <w:fldChar w:fldCharType="separate"/>
      </w:r>
      <w:r w:rsidR="003C0474">
        <w:t>(</w:t>
      </w:r>
      <w:r w:rsidR="003C0474">
        <w:rPr>
          <w:noProof/>
        </w:rPr>
        <w:t>38</w:t>
      </w:r>
      <w:r w:rsidR="003C0474">
        <w:t>)</w:t>
      </w:r>
      <w:r w:rsidR="00151823">
        <w:fldChar w:fldCharType="end"/>
      </w:r>
      <w:r>
        <w:rPr>
          <w:rFonts w:hint="eastAsia"/>
        </w:rPr>
        <w:t>により求める。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3C47C4" w14:paraId="0A8E9A08" w14:textId="77777777" w:rsidTr="00223E01">
        <w:tc>
          <w:tcPr>
            <w:tcW w:w="8110" w:type="dxa"/>
          </w:tcPr>
          <w:p w14:paraId="1DE96D9F" w14:textId="77777777" w:rsidR="003C47C4" w:rsidRDefault="003C0474" w:rsidP="00223E01">
            <w:pPr>
              <w:pStyle w:val="afe"/>
              <w:ind w:firstLine="200"/>
              <w:rPr>
                <w:rFonts w:ascii="Century" w:eastAsia="游明朝" w:hAnsi="Century"/>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e>
                          <m:sup>
                            <m:r>
                              <w:rPr>
                                <w:rFonts w:ascii="Cambria Math" w:hAnsi="Cambria Math"/>
                              </w:rPr>
                              <m:t>2</m:t>
                            </m:r>
                          </m:sup>
                        </m:sSup>
                      </m:e>
                    </m:d>
                  </m:e>
                  <m:sub>
                    <m:r>
                      <w:rPr>
                        <w:rFonts w:ascii="Cambria Math" w:hAnsi="Cambria Math"/>
                      </w:rPr>
                      <m:t>max</m:t>
                    </m:r>
                  </m:sub>
                </m:sSub>
              </m:oMath>
            </m:oMathPara>
          </w:p>
        </w:tc>
        <w:tc>
          <w:tcPr>
            <w:tcW w:w="823" w:type="dxa"/>
            <w:vAlign w:val="center"/>
          </w:tcPr>
          <w:p w14:paraId="1F1F3059" w14:textId="12BD01C1" w:rsidR="003C47C4" w:rsidRDefault="003C47C4" w:rsidP="00223E01">
            <w:pPr>
              <w:pStyle w:val="afd"/>
            </w:pPr>
            <w:bookmarkStart w:id="63" w:name="_Ref48813085"/>
            <w:r>
              <w:t>(</w:t>
            </w:r>
            <w:r w:rsidR="003C0474">
              <w:fldChar w:fldCharType="begin"/>
            </w:r>
            <w:r w:rsidR="003C0474">
              <w:instrText xml:space="preserve"> SEQ ( \* ARABIC </w:instrText>
            </w:r>
            <w:r w:rsidR="003C0474">
              <w:fldChar w:fldCharType="separate"/>
            </w:r>
            <w:r w:rsidR="003C0474">
              <w:rPr>
                <w:noProof/>
              </w:rPr>
              <w:t>38</w:t>
            </w:r>
            <w:r w:rsidR="003C0474">
              <w:rPr>
                <w:noProof/>
              </w:rPr>
              <w:fldChar w:fldCharType="end"/>
            </w:r>
            <w:r>
              <w:t>)</w:t>
            </w:r>
            <w:bookmarkEnd w:id="63"/>
          </w:p>
        </w:tc>
      </w:tr>
      <w:tr w:rsidR="003C47C4" w14:paraId="7DEB0BD4" w14:textId="77777777" w:rsidTr="00223E01">
        <w:tc>
          <w:tcPr>
            <w:tcW w:w="8110" w:type="dxa"/>
          </w:tcPr>
          <w:p w14:paraId="1BB7D443" w14:textId="7F18D072" w:rsidR="003C47C4" w:rsidRPr="00C63428" w:rsidRDefault="003C0474" w:rsidP="00223E01">
            <w:pPr>
              <w:pStyle w:val="afe"/>
              <w:ind w:firstLine="200"/>
              <w:rPr>
                <w:rFonts w:ascii="Century" w:eastAsia="游明朝" w:hAnsi="Century"/>
                <w:i/>
              </w:rPr>
            </w:pPr>
            <m:oMathPara>
              <m:oMath>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e>
                  <m:sup>
                    <m:r>
                      <w:rPr>
                        <w:rFonts w:ascii="Cambria Math" w:hAnsi="Cambria Math"/>
                      </w:rPr>
                      <m:t>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0.0936×</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e>
                                      <m:sup>
                                        <m:r>
                                          <w:rPr>
                                            <w:rFonts w:ascii="Cambria Math" w:hAnsi="Cambria Math"/>
                                          </w:rPr>
                                          <m:t>0.314</m:t>
                                        </m:r>
                                      </m:sup>
                                    </m:sSup>
                                  </m:e>
                                </m:d>
                              </m:e>
                              <m:sup>
                                <m:r>
                                  <w:rPr>
                                    <w:rFonts w:ascii="Cambria Math" w:hAnsi="Cambria Math"/>
                                  </w:rPr>
                                  <m:t>7</m:t>
                                </m:r>
                              </m:sup>
                            </m:sSup>
                          </m:num>
                          <m:den>
                            <m:r>
                              <w:rPr>
                                <w:rFonts w:ascii="Cambria Math" w:hAnsi="Cambria Math"/>
                              </w:rPr>
                              <m:t>1+G</m:t>
                            </m:r>
                          </m:den>
                        </m:f>
                      </m:e>
                    </m:d>
                  </m:e>
                  <m:sup>
                    <m:r>
                      <w:rPr>
                        <w:rFonts w:ascii="Cambria Math" w:hAnsi="Cambria Math"/>
                      </w:rPr>
                      <m:t>1/7</m:t>
                    </m:r>
                  </m:sup>
                </m:sSup>
              </m:oMath>
            </m:oMathPara>
          </w:p>
        </w:tc>
        <w:tc>
          <w:tcPr>
            <w:tcW w:w="823" w:type="dxa"/>
            <w:vAlign w:val="center"/>
          </w:tcPr>
          <w:p w14:paraId="7656E062" w14:textId="3EEA30F4" w:rsidR="003C47C4" w:rsidRDefault="003C47C4" w:rsidP="00223E01">
            <w:pPr>
              <w:pStyle w:val="afd"/>
            </w:pPr>
            <w:r>
              <w:t>(</w:t>
            </w:r>
            <w:r w:rsidR="003C0474">
              <w:fldChar w:fldCharType="begin"/>
            </w:r>
            <w:r w:rsidR="003C0474">
              <w:instrText xml:space="preserve"> SEQ ( \* ARABIC </w:instrText>
            </w:r>
            <w:r w:rsidR="003C0474">
              <w:fldChar w:fldCharType="separate"/>
            </w:r>
            <w:r w:rsidR="003C0474">
              <w:rPr>
                <w:noProof/>
              </w:rPr>
              <w:t>39</w:t>
            </w:r>
            <w:r w:rsidR="003C0474">
              <w:rPr>
                <w:noProof/>
              </w:rPr>
              <w:fldChar w:fldCharType="end"/>
            </w:r>
            <w:r>
              <w:t>)</w:t>
            </w:r>
          </w:p>
        </w:tc>
      </w:tr>
      <w:tr w:rsidR="00C63428" w14:paraId="65310561" w14:textId="77777777" w:rsidTr="00223E01">
        <w:tc>
          <w:tcPr>
            <w:tcW w:w="8110" w:type="dxa"/>
          </w:tcPr>
          <w:p w14:paraId="5F561E37" w14:textId="398EDA09" w:rsidR="00C63428" w:rsidRPr="00C63428" w:rsidRDefault="003C0474" w:rsidP="00C15BE2">
            <w:pPr>
              <w:pStyle w:val="afe"/>
              <w:ind w:firstLine="200"/>
              <w:rPr>
                <w:rFonts w:ascii="Century" w:eastAsia="游明朝" w:hAnsi="Century"/>
              </w:rPr>
            </w:pPr>
            <m:oMathPara>
              <m:oMath>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60</m:t>
                        </m:r>
                      </m:sub>
                    </m:sSub>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0.1044+0.1750×</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d</m:t>
                            </m:r>
                          </m:sub>
                        </m:sSub>
                      </m:num>
                      <m:den>
                        <m:sSub>
                          <m:sSubPr>
                            <m:ctrlPr>
                              <w:rPr>
                                <w:rFonts w:ascii="Cambria Math" w:hAnsi="Cambria Math"/>
                              </w:rPr>
                            </m:ctrlPr>
                          </m:sSubPr>
                          <m:e>
                            <m:r>
                              <w:rPr>
                                <w:rFonts w:ascii="Cambria Math" w:hAnsi="Cambria Math"/>
                              </w:rPr>
                              <m:t>l</m:t>
                            </m:r>
                          </m:e>
                          <m:sub>
                            <m:r>
                              <w:rPr>
                                <w:rFonts w:ascii="Cambria Math" w:hAnsi="Cambria Math"/>
                              </w:rPr>
                              <m:t>h</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e>
                  <m:sup>
                    <m:r>
                      <w:rPr>
                        <w:rFonts w:ascii="Cambria Math" w:hAnsi="Cambria Math" w:hint="eastAsia"/>
                      </w:rPr>
                      <m:t>0.283</m:t>
                    </m:r>
                  </m:sup>
                </m:sSup>
              </m:oMath>
            </m:oMathPara>
          </w:p>
        </w:tc>
        <w:tc>
          <w:tcPr>
            <w:tcW w:w="823" w:type="dxa"/>
            <w:vAlign w:val="center"/>
          </w:tcPr>
          <w:p w14:paraId="05D205B1" w14:textId="7223B546" w:rsidR="00C63428" w:rsidRDefault="00A33A9F" w:rsidP="00223E01">
            <w:pPr>
              <w:pStyle w:val="afd"/>
            </w:pPr>
            <w:r>
              <w:t>(</w:t>
            </w:r>
            <w:r w:rsidR="003C0474">
              <w:fldChar w:fldCharType="begin"/>
            </w:r>
            <w:r w:rsidR="003C0474">
              <w:instrText xml:space="preserve"> SEQ ( \* ARABIC </w:instrText>
            </w:r>
            <w:r w:rsidR="003C0474">
              <w:fldChar w:fldCharType="separate"/>
            </w:r>
            <w:r w:rsidR="003C0474">
              <w:rPr>
                <w:noProof/>
              </w:rPr>
              <w:t>40</w:t>
            </w:r>
            <w:r w:rsidR="003C0474">
              <w:rPr>
                <w:noProof/>
              </w:rPr>
              <w:fldChar w:fldCharType="end"/>
            </w:r>
            <w:r>
              <w:t>)</w:t>
            </w:r>
          </w:p>
        </w:tc>
      </w:tr>
      <w:tr w:rsidR="00A33A9F" w14:paraId="0B73F33F" w14:textId="77777777" w:rsidTr="00223E01">
        <w:tc>
          <w:tcPr>
            <w:tcW w:w="8110" w:type="dxa"/>
          </w:tcPr>
          <w:p w14:paraId="19886C96" w14:textId="30B753C8" w:rsidR="00A33A9F" w:rsidRPr="00AB14C8" w:rsidRDefault="00247C61" w:rsidP="00223E01">
            <w:pPr>
              <w:pStyle w:val="afe"/>
              <w:ind w:firstLine="200"/>
              <w:rPr>
                <w:rFonts w:ascii="Century" w:eastAsia="游明朝" w:hAnsi="Century"/>
              </w:rPr>
            </w:pPr>
            <m:oMathPara>
              <m:oMath>
                <m:r>
                  <w:rPr>
                    <w:rFonts w:ascii="Cambria Math" w:hAnsi="Cambria Math"/>
                  </w:rPr>
                  <m:t>G=</m:t>
                </m:r>
                <m:f>
                  <m:fPr>
                    <m:ctrlPr>
                      <w:rPr>
                        <w:rFonts w:ascii="Cambria Math" w:hAnsi="Cambria Math"/>
                        <w:i/>
                      </w:rPr>
                    </m:ctrlPr>
                  </m:fPr>
                  <m:num>
                    <m:r>
                      <w:rPr>
                        <w:rFonts w:ascii="Cambria Math" w:hAnsi="Cambria Math"/>
                      </w:rPr>
                      <m:t>0.5</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num>
                                      <m:den>
                                        <m:r>
                                          <w:rPr>
                                            <w:rFonts w:ascii="Cambria Math" w:hAnsi="Cambria Math"/>
                                          </w:rPr>
                                          <m:t>3165</m:t>
                                        </m:r>
                                      </m:den>
                                    </m:f>
                                  </m:e>
                                </m:d>
                              </m:e>
                              <m:sup>
                                <m:r>
                                  <w:rPr>
                                    <w:rFonts w:ascii="Cambria Math" w:hAnsi="Cambria Math"/>
                                  </w:rPr>
                                  <m:t>20.6</m:t>
                                </m:r>
                              </m:sup>
                            </m:sSup>
                          </m:e>
                        </m:d>
                      </m:e>
                      <m:sup>
                        <m:r>
                          <w:rPr>
                            <w:rFonts w:ascii="Cambria Math" w:hAnsi="Cambria Math"/>
                          </w:rPr>
                          <m:t>0.1</m:t>
                        </m:r>
                      </m:sup>
                    </m:sSup>
                  </m:den>
                </m:f>
              </m:oMath>
            </m:oMathPara>
          </w:p>
        </w:tc>
        <w:tc>
          <w:tcPr>
            <w:tcW w:w="823" w:type="dxa"/>
            <w:vAlign w:val="center"/>
          </w:tcPr>
          <w:p w14:paraId="21BA8458" w14:textId="5E942AF1" w:rsidR="00A33A9F" w:rsidRDefault="00A33A9F" w:rsidP="00223E01">
            <w:pPr>
              <w:pStyle w:val="afd"/>
            </w:pPr>
            <w:r>
              <w:t>(</w:t>
            </w:r>
            <w:r w:rsidR="003C0474">
              <w:fldChar w:fldCharType="begin"/>
            </w:r>
            <w:r w:rsidR="003C0474">
              <w:instrText xml:space="preserve"> SEQ ( \* ARABIC </w:instrText>
            </w:r>
            <w:r w:rsidR="003C0474">
              <w:fldChar w:fldCharType="separate"/>
            </w:r>
            <w:r w:rsidR="003C0474">
              <w:rPr>
                <w:noProof/>
              </w:rPr>
              <w:t>41</w:t>
            </w:r>
            <w:r w:rsidR="003C0474">
              <w:rPr>
                <w:noProof/>
              </w:rPr>
              <w:fldChar w:fldCharType="end"/>
            </w:r>
            <w:r>
              <w:t>)</w:t>
            </w:r>
          </w:p>
        </w:tc>
      </w:tr>
    </w:tbl>
    <w:p w14:paraId="5F365A21" w14:textId="77777777" w:rsidR="00223E01" w:rsidRDefault="00223E01" w:rsidP="00223E01">
      <w:pPr>
        <w:pStyle w:val="afe"/>
        <w:ind w:firstLine="200"/>
      </w:pPr>
      <w:r>
        <w:rPr>
          <w:rFonts w:hint="eastAsia"/>
        </w:rPr>
        <w:t>ここで、</w:t>
      </w:r>
    </w:p>
    <w:p w14:paraId="20287A0E" w14:textId="77777777" w:rsidR="00223E01" w:rsidRDefault="003C0474" w:rsidP="00223E01">
      <w:pPr>
        <w:pStyle w:val="afffd"/>
        <w:ind w:left="1300" w:hanging="900"/>
      </w:pPr>
      <m:oMath>
        <m:sSub>
          <m:sSubPr>
            <m:ctrlPr>
              <w:rPr>
                <w:rFonts w:ascii="Cambria Math" w:hAnsi="Cambria Math"/>
                <w:i/>
              </w:rPr>
            </m:ctrlPr>
          </m:sSubPr>
          <m:e>
            <m:r>
              <w:rPr>
                <w:rFonts w:ascii="Cambria Math" w:hAnsi="Cambria Math" w:hint="eastAsia"/>
              </w:rPr>
              <m:t>R</m:t>
            </m:r>
          </m:e>
          <m:sub>
            <m:r>
              <w:rPr>
                <w:rFonts w:ascii="Cambria Math" w:hAnsi="Cambria Math" w:hint="eastAsia"/>
              </w:rPr>
              <m:t>a</m:t>
            </m:r>
          </m:sub>
        </m:sSub>
      </m:oMath>
      <w:r w:rsidR="00223E01" w:rsidRPr="00F901F6">
        <w:tab/>
      </w:r>
      <w:r w:rsidR="00223E01" w:rsidRPr="00F901F6">
        <w:tab/>
      </w:r>
      <w:r w:rsidR="00223E01" w:rsidRPr="00F901F6">
        <w:rPr>
          <w:rFonts w:hint="eastAsia"/>
        </w:rPr>
        <w:t>：</w:t>
      </w:r>
      <w:r w:rsidR="00223E01">
        <w:rPr>
          <w:rFonts w:hint="eastAsia"/>
        </w:rPr>
        <w:t>レーリー数</w:t>
      </w:r>
      <w:r w:rsidR="00223E01" w:rsidRPr="00F901F6">
        <w:rPr>
          <w:rFonts w:hint="eastAsia"/>
        </w:rPr>
        <w:t>（</w:t>
      </w:r>
      <w:r w:rsidR="00223E01">
        <w:t>-</w:t>
      </w:r>
      <w:r w:rsidR="00223E01" w:rsidRPr="00F901F6">
        <w:rPr>
          <w:rFonts w:hint="eastAsia"/>
        </w:rPr>
        <w:t>）</w:t>
      </w:r>
    </w:p>
    <w:p w14:paraId="4BDF3A82" w14:textId="58BE76A7" w:rsidR="00223E01" w:rsidRDefault="003C0474" w:rsidP="00223E01">
      <w:pPr>
        <w:pStyle w:val="afffd"/>
        <w:ind w:left="1400" w:hanging="1000"/>
      </w:pPr>
      <m:oMath>
        <m:sSub>
          <m:sSubPr>
            <m:ctrlPr>
              <w:rPr>
                <w:rFonts w:ascii="Cambria Math" w:hAnsi="Cambria Math"/>
                <w:i/>
                <w:sz w:val="20"/>
              </w:rPr>
            </m:ctrlPr>
          </m:sSubPr>
          <m:e>
            <m:r>
              <w:rPr>
                <w:rFonts w:ascii="Cambria Math" w:hAnsi="Cambria Math"/>
              </w:rPr>
              <m:t>l</m:t>
            </m:r>
          </m:e>
          <m:sub>
            <m:r>
              <w:rPr>
                <w:rFonts w:ascii="Cambria Math" w:hAnsi="Cambria Math" w:hint="eastAsia"/>
              </w:rPr>
              <m:t>d</m:t>
            </m:r>
          </m:sub>
        </m:sSub>
      </m:oMath>
      <w:r w:rsidR="00223E01" w:rsidRPr="00F901F6">
        <w:tab/>
      </w:r>
      <w:r w:rsidR="00223E01">
        <w:tab/>
      </w:r>
      <w:r w:rsidR="00223E01" w:rsidRPr="00F901F6">
        <w:rPr>
          <w:rFonts w:hint="eastAsia"/>
        </w:rPr>
        <w:t>：通気層の厚さ（</w:t>
      </w:r>
      <w:r w:rsidR="00223E01" w:rsidRPr="00F901F6">
        <w:rPr>
          <w:rFonts w:hint="eastAsia"/>
        </w:rPr>
        <w:t>m</w:t>
      </w:r>
      <w:r w:rsidR="00223E01" w:rsidRPr="00F901F6">
        <w:rPr>
          <w:rFonts w:hint="eastAsia"/>
        </w:rPr>
        <w:t>）</w:t>
      </w:r>
    </w:p>
    <w:p w14:paraId="4DD47BBF" w14:textId="77777777" w:rsidR="00223E01" w:rsidRPr="00F901F6" w:rsidRDefault="003C0474" w:rsidP="00223E01">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223E01" w:rsidRPr="00F901F6">
        <w:tab/>
      </w:r>
      <w:r w:rsidR="00223E01" w:rsidRPr="00F901F6">
        <w:tab/>
      </w:r>
      <w:r w:rsidR="00223E01" w:rsidRPr="00F901F6">
        <w:rPr>
          <w:rFonts w:hint="eastAsia"/>
        </w:rPr>
        <w:t>：通気層の長さ（</w:t>
      </w:r>
      <w:r w:rsidR="00223E01" w:rsidRPr="00F901F6">
        <w:rPr>
          <w:rFonts w:hint="eastAsia"/>
        </w:rPr>
        <w:t>m</w:t>
      </w:r>
      <w:r w:rsidR="00223E01" w:rsidRPr="00F901F6">
        <w:rPr>
          <w:rFonts w:hint="eastAsia"/>
        </w:rPr>
        <w:t>）</w:t>
      </w:r>
    </w:p>
    <w:p w14:paraId="6B9C2527" w14:textId="77777777" w:rsidR="00223E01" w:rsidRDefault="00223E01" w:rsidP="00223E01">
      <w:pPr>
        <w:pStyle w:val="afe"/>
        <w:ind w:firstLineChars="0" w:firstLine="0"/>
      </w:pPr>
      <w:r>
        <w:rPr>
          <w:rFonts w:hint="eastAsia"/>
        </w:rPr>
        <w:t>である。</w:t>
      </w:r>
    </w:p>
    <w:p w14:paraId="10A826E9" w14:textId="42CEB7C4" w:rsidR="003C47C4" w:rsidRDefault="003C47C4" w:rsidP="006113EC">
      <w:pPr>
        <w:pStyle w:val="afe"/>
        <w:ind w:firstLine="200"/>
      </w:pPr>
    </w:p>
    <w:p w14:paraId="0F6CA1C3" w14:textId="4B2D8E4D" w:rsidR="00D72729" w:rsidRDefault="009C41CC" w:rsidP="006113EC">
      <w:pPr>
        <w:pStyle w:val="afe"/>
        <w:ind w:firstLine="200"/>
      </w:pPr>
      <w:r>
        <w:rPr>
          <w:rFonts w:hint="eastAsia"/>
        </w:rPr>
        <w:t>式</w:t>
      </w:r>
      <w:r>
        <w:fldChar w:fldCharType="begin"/>
      </w:r>
      <w:r>
        <w:instrText xml:space="preserve"> </w:instrText>
      </w:r>
      <w:r>
        <w:rPr>
          <w:rFonts w:hint="eastAsia"/>
        </w:rPr>
        <w:instrText>REF _Ref48812292 \h</w:instrText>
      </w:r>
      <w:r>
        <w:instrText xml:space="preserve"> </w:instrText>
      </w:r>
      <w:r>
        <w:fldChar w:fldCharType="separate"/>
      </w:r>
      <w:r w:rsidR="003C0474">
        <w:t>(</w:t>
      </w:r>
      <w:r w:rsidR="003C0474">
        <w:rPr>
          <w:noProof/>
        </w:rPr>
        <w:t>37</w:t>
      </w:r>
      <w:r w:rsidR="003C0474">
        <w:t>)</w:t>
      </w:r>
      <w:r>
        <w:fldChar w:fldCharType="end"/>
      </w:r>
      <w:r>
        <w:rPr>
          <w:rFonts w:hint="eastAsia"/>
        </w:rPr>
        <w:t>中の</w:t>
      </w: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v</m:t>
            </m:r>
          </m:sub>
        </m:sSub>
      </m:oMath>
      <w:r>
        <w:rPr>
          <w:rFonts w:hint="eastAsia"/>
        </w:rPr>
        <w:t>は、式</w:t>
      </w:r>
      <w:r w:rsidR="00460B43">
        <w:fldChar w:fldCharType="begin"/>
      </w:r>
      <w:r w:rsidR="00460B43">
        <w:instrText xml:space="preserve"> </w:instrText>
      </w:r>
      <w:r w:rsidR="00460B43">
        <w:rPr>
          <w:rFonts w:hint="eastAsia"/>
        </w:rPr>
        <w:instrText>REF _Ref48812970 \h</w:instrText>
      </w:r>
      <w:r w:rsidR="00460B43">
        <w:instrText xml:space="preserve"> </w:instrText>
      </w:r>
      <w:r w:rsidR="00460B43">
        <w:fldChar w:fldCharType="separate"/>
      </w:r>
      <w:r w:rsidR="003C0474">
        <w:t>(</w:t>
      </w:r>
      <w:r w:rsidR="003C0474">
        <w:rPr>
          <w:noProof/>
        </w:rPr>
        <w:t>42</w:t>
      </w:r>
      <w:r w:rsidR="003C0474">
        <w:t>)</w:t>
      </w:r>
      <w:r w:rsidR="00460B43">
        <w:fldChar w:fldCharType="end"/>
      </w:r>
      <w:r>
        <w:rPr>
          <w:rFonts w:hint="eastAsia"/>
        </w:rPr>
        <w:t>により求める。</w:t>
      </w:r>
      <w:r w:rsidR="00760058">
        <w:rPr>
          <w:rFonts w:hint="eastAsia"/>
        </w:rPr>
        <w:t>この式</w:t>
      </w:r>
      <w:r w:rsidR="00460B43">
        <w:fldChar w:fldCharType="begin"/>
      </w:r>
      <w:r w:rsidR="00460B43">
        <w:instrText xml:space="preserve"> </w:instrText>
      </w:r>
      <w:r w:rsidR="00460B43">
        <w:rPr>
          <w:rFonts w:hint="eastAsia"/>
        </w:rPr>
        <w:instrText>REF _Ref48812970 \h</w:instrText>
      </w:r>
      <w:r w:rsidR="00460B43">
        <w:instrText xml:space="preserve"> </w:instrText>
      </w:r>
      <w:r w:rsidR="00460B43">
        <w:fldChar w:fldCharType="separate"/>
      </w:r>
      <w:r w:rsidR="003C0474">
        <w:t>(</w:t>
      </w:r>
      <w:r w:rsidR="003C0474">
        <w:rPr>
          <w:noProof/>
        </w:rPr>
        <w:t>42</w:t>
      </w:r>
      <w:r w:rsidR="003C0474">
        <w:t>)</w:t>
      </w:r>
      <w:r w:rsidR="00460B43">
        <w:fldChar w:fldCharType="end"/>
      </w:r>
      <w:r w:rsidR="00760058">
        <w:rPr>
          <w:rFonts w:hint="eastAsia"/>
        </w:rPr>
        <w:t>は前述の式</w:t>
      </w:r>
      <w:r w:rsidR="00460B43">
        <w:fldChar w:fldCharType="begin"/>
      </w:r>
      <w:r w:rsidR="00460B43">
        <w:instrText xml:space="preserve"> </w:instrText>
      </w:r>
      <w:r w:rsidR="00460B43">
        <w:rPr>
          <w:rFonts w:hint="eastAsia"/>
        </w:rPr>
        <w:instrText>REF _Ref48812269 \h</w:instrText>
      </w:r>
      <w:r w:rsidR="00460B43">
        <w:instrText xml:space="preserve"> </w:instrText>
      </w:r>
      <w:r w:rsidR="00460B43">
        <w:fldChar w:fldCharType="separate"/>
      </w:r>
      <w:r w:rsidR="003C0474">
        <w:t>(</w:t>
      </w:r>
      <w:r w:rsidR="003C0474">
        <w:rPr>
          <w:noProof/>
        </w:rPr>
        <w:t>30</w:t>
      </w:r>
      <w:r w:rsidR="003C0474">
        <w:t>)</w:t>
      </w:r>
      <w:r w:rsidR="00460B43">
        <w:fldChar w:fldCharType="end"/>
      </w:r>
      <w:r w:rsidR="00760058">
        <w:rPr>
          <w:rFonts w:hint="eastAsia"/>
        </w:rPr>
        <w:t>と同様</w:t>
      </w:r>
      <w:r w:rsidR="00460B43">
        <w:rPr>
          <w:rFonts w:hint="eastAsia"/>
        </w:rPr>
        <w:t>の式</w:t>
      </w:r>
      <w:r w:rsidR="00760058">
        <w:rPr>
          <w:rFonts w:hint="eastAsia"/>
        </w:rPr>
        <w:t>であり、</w:t>
      </w: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ct</m:t>
            </m:r>
          </m:sub>
        </m:sSub>
      </m:oMath>
      <w:r w:rsidR="00460B43">
        <w:rPr>
          <w:rFonts w:hint="eastAsia"/>
        </w:rPr>
        <w:t>、</w:t>
      </w: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1</m:t>
            </m:r>
          </m:sub>
        </m:sSub>
      </m:oMath>
      <w:r w:rsidR="00460B43">
        <w:rPr>
          <w:rFonts w:hint="eastAsia"/>
        </w:rPr>
        <w:t>、</w:t>
      </w: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t</m:t>
            </m:r>
          </m:sub>
        </m:sSub>
      </m:oMath>
      <w:r w:rsidR="00760058">
        <w:rPr>
          <w:rFonts w:hint="eastAsia"/>
        </w:rPr>
        <w:t>はそれぞれ前述の式</w:t>
      </w:r>
      <w:r w:rsidR="00460B43">
        <w:fldChar w:fldCharType="begin"/>
      </w:r>
      <w:r w:rsidR="00460B43">
        <w:instrText xml:space="preserve"> </w:instrText>
      </w:r>
      <w:r w:rsidR="00460B43">
        <w:rPr>
          <w:rFonts w:hint="eastAsia"/>
        </w:rPr>
        <w:instrText>REF _Ref48813036 \h</w:instrText>
      </w:r>
      <w:r w:rsidR="00460B43">
        <w:instrText xml:space="preserve"> </w:instrText>
      </w:r>
      <w:r w:rsidR="00460B43">
        <w:fldChar w:fldCharType="separate"/>
      </w:r>
      <w:r w:rsidR="003C0474">
        <w:t>(</w:t>
      </w:r>
      <w:r w:rsidR="003C0474">
        <w:rPr>
          <w:noProof/>
        </w:rPr>
        <w:t>31</w:t>
      </w:r>
      <w:r w:rsidR="003C0474">
        <w:t>)</w:t>
      </w:r>
      <w:r w:rsidR="00460B43">
        <w:fldChar w:fldCharType="end"/>
      </w:r>
      <w:r w:rsidR="00760058">
        <w:rPr>
          <w:rFonts w:hint="eastAsia"/>
        </w:rPr>
        <w:t>、式</w:t>
      </w:r>
      <w:r w:rsidR="00460B43">
        <w:fldChar w:fldCharType="begin"/>
      </w:r>
      <w:r w:rsidR="00460B43">
        <w:instrText xml:space="preserve"> </w:instrText>
      </w:r>
      <w:r w:rsidR="00460B43">
        <w:rPr>
          <w:rFonts w:hint="eastAsia"/>
        </w:rPr>
        <w:instrText>REF _Ref48813039 \h</w:instrText>
      </w:r>
      <w:r w:rsidR="00460B43">
        <w:instrText xml:space="preserve"> </w:instrText>
      </w:r>
      <w:r w:rsidR="00460B43">
        <w:fldChar w:fldCharType="separate"/>
      </w:r>
      <w:r w:rsidR="003C0474">
        <w:t>(</w:t>
      </w:r>
      <w:r w:rsidR="003C0474">
        <w:rPr>
          <w:noProof/>
        </w:rPr>
        <w:t>32</w:t>
      </w:r>
      <w:r w:rsidR="003C0474">
        <w:t>)</w:t>
      </w:r>
      <w:r w:rsidR="00460B43">
        <w:fldChar w:fldCharType="end"/>
      </w:r>
      <w:r w:rsidR="00760058">
        <w:rPr>
          <w:rFonts w:hint="eastAsia"/>
        </w:rPr>
        <w:t>、式</w:t>
      </w:r>
      <w:r w:rsidR="00460B43">
        <w:fldChar w:fldCharType="begin"/>
      </w:r>
      <w:r w:rsidR="00460B43">
        <w:instrText xml:space="preserve"> </w:instrText>
      </w:r>
      <w:r w:rsidR="00460B43">
        <w:rPr>
          <w:rFonts w:hint="eastAsia"/>
        </w:rPr>
        <w:instrText>REF _Ref48813043 \h</w:instrText>
      </w:r>
      <w:r w:rsidR="00460B43">
        <w:instrText xml:space="preserve"> </w:instrText>
      </w:r>
      <w:r w:rsidR="00460B43">
        <w:fldChar w:fldCharType="separate"/>
      </w:r>
      <w:r w:rsidR="003C0474">
        <w:t>(</w:t>
      </w:r>
      <w:r w:rsidR="003C0474">
        <w:rPr>
          <w:noProof/>
        </w:rPr>
        <w:t>33</w:t>
      </w:r>
      <w:r w:rsidR="003C0474">
        <w:t>)</w:t>
      </w:r>
      <w:r w:rsidR="00460B43">
        <w:fldChar w:fldCharType="end"/>
      </w:r>
      <w:r w:rsidR="00760058">
        <w:rPr>
          <w:rFonts w:hint="eastAsia"/>
        </w:rPr>
        <w:t>より求める。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823"/>
      </w:tblGrid>
      <w:tr w:rsidR="00D72729" w14:paraId="2238F205" w14:textId="77777777" w:rsidTr="00223E01">
        <w:tc>
          <w:tcPr>
            <w:tcW w:w="8110" w:type="dxa"/>
          </w:tcPr>
          <w:p w14:paraId="5449E657" w14:textId="24F216C2" w:rsidR="00D72729" w:rsidRPr="00760058" w:rsidRDefault="003C0474" w:rsidP="00223E01">
            <w:pPr>
              <w:pStyle w:val="afe"/>
              <w:ind w:firstLine="200"/>
              <w:rPr>
                <w:rFonts w:ascii="Century" w:eastAsia="游明朝" w:hAnsi="Century"/>
                <w:i/>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v</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ct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nt="eastAsia"/>
                                  </w:rPr>
                                  <m:t>N</m:t>
                                </m:r>
                              </m:e>
                              <m:sub>
                                <m:r>
                                  <w:rPr>
                                    <w:rFonts w:ascii="Cambria Math" w:hAnsi="Cambria Math" w:hint="eastAsia"/>
                                  </w:rPr>
                                  <m:t>u</m:t>
                                </m:r>
                              </m:sub>
                            </m:sSub>
                          </m:e>
                          <m:sub>
                            <m:r>
                              <w:rPr>
                                <w:rFonts w:ascii="Cambria Math" w:hAnsi="Cambria Math" w:hint="eastAsia"/>
                              </w:rPr>
                              <m:t>t</m:t>
                            </m:r>
                          </m:sub>
                        </m:sSub>
                      </m:e>
                    </m:d>
                  </m:e>
                  <m:sub>
                    <m:r>
                      <w:rPr>
                        <w:rFonts w:ascii="Cambria Math" w:hAnsi="Cambria Math"/>
                      </w:rPr>
                      <m:t>max</m:t>
                    </m:r>
                  </m:sub>
                </m:sSub>
              </m:oMath>
            </m:oMathPara>
          </w:p>
        </w:tc>
        <w:tc>
          <w:tcPr>
            <w:tcW w:w="823" w:type="dxa"/>
            <w:vAlign w:val="center"/>
          </w:tcPr>
          <w:p w14:paraId="321672A5" w14:textId="61C8C816" w:rsidR="00D72729" w:rsidRDefault="00D72729" w:rsidP="00223E01">
            <w:pPr>
              <w:pStyle w:val="afd"/>
            </w:pPr>
            <w:bookmarkStart w:id="64" w:name="_Ref48812970"/>
            <w:r>
              <w:t>(</w:t>
            </w:r>
            <w:r w:rsidR="003C0474">
              <w:fldChar w:fldCharType="begin"/>
            </w:r>
            <w:r w:rsidR="003C0474">
              <w:instrText xml:space="preserve"> SEQ ( \* ARABIC </w:instrText>
            </w:r>
            <w:r w:rsidR="003C0474">
              <w:fldChar w:fldCharType="separate"/>
            </w:r>
            <w:r w:rsidR="003C0474">
              <w:rPr>
                <w:noProof/>
              </w:rPr>
              <w:t>42</w:t>
            </w:r>
            <w:r w:rsidR="003C0474">
              <w:rPr>
                <w:noProof/>
              </w:rPr>
              <w:fldChar w:fldCharType="end"/>
            </w:r>
            <w:r>
              <w:t>)</w:t>
            </w:r>
            <w:bookmarkEnd w:id="64"/>
          </w:p>
        </w:tc>
      </w:tr>
    </w:tbl>
    <w:p w14:paraId="23321B31" w14:textId="77777777" w:rsidR="00D72729" w:rsidRPr="008A3988" w:rsidRDefault="00D72729" w:rsidP="006113EC">
      <w:pPr>
        <w:pStyle w:val="afe"/>
        <w:ind w:firstLine="200"/>
      </w:pPr>
    </w:p>
    <w:p w14:paraId="048018FA" w14:textId="393D73BA" w:rsidR="00252471" w:rsidRDefault="00025517" w:rsidP="002E31E9">
      <w:pPr>
        <w:pStyle w:val="30"/>
      </w:pPr>
      <w:r>
        <w:rPr>
          <w:rFonts w:hint="eastAsia"/>
        </w:rPr>
        <w:t>対流熱伝達率の計算式の検証</w:t>
      </w:r>
    </w:p>
    <w:p w14:paraId="0F02795C" w14:textId="27D63608" w:rsidR="00025517" w:rsidRPr="00025517" w:rsidRDefault="007248BF" w:rsidP="002E31E9">
      <w:pPr>
        <w:pStyle w:val="4"/>
      </w:pPr>
      <w:r>
        <w:rPr>
          <w:rFonts w:hint="eastAsia"/>
        </w:rPr>
        <w:t>既往文献による対流熱伝達率の計算方法</w:t>
      </w:r>
    </w:p>
    <w:p w14:paraId="44E11D36" w14:textId="37B63C3A" w:rsidR="00025517" w:rsidRDefault="00025517" w:rsidP="002E31E9">
      <w:pPr>
        <w:pStyle w:val="5"/>
      </w:pPr>
    </w:p>
    <w:p w14:paraId="38A7BAC3" w14:textId="15B4A368" w:rsidR="007248BF" w:rsidRDefault="007248BF" w:rsidP="006113EC">
      <w:pPr>
        <w:pStyle w:val="afe"/>
        <w:ind w:firstLine="200"/>
      </w:pPr>
    </w:p>
    <w:p w14:paraId="4DED9B15" w14:textId="2F63475A" w:rsidR="007248BF" w:rsidRDefault="007248BF" w:rsidP="006113EC">
      <w:pPr>
        <w:pStyle w:val="afe"/>
        <w:ind w:firstLine="200"/>
      </w:pPr>
    </w:p>
    <w:p w14:paraId="0EB50F8E" w14:textId="45FF7886" w:rsidR="007248BF" w:rsidRDefault="007248BF" w:rsidP="002E31E9">
      <w:pPr>
        <w:pStyle w:val="4"/>
      </w:pPr>
      <w:r>
        <w:rPr>
          <w:rFonts w:hint="eastAsia"/>
        </w:rPr>
        <w:t>計算結果の比較</w:t>
      </w:r>
    </w:p>
    <w:p w14:paraId="74BF829F" w14:textId="4FD8EE5B" w:rsidR="002E31E9" w:rsidRPr="002E31E9" w:rsidRDefault="002E31E9" w:rsidP="002E31E9">
      <w:r>
        <w:rPr>
          <w:rFonts w:hint="eastAsia"/>
        </w:rPr>
        <w:t>風速</w:t>
      </w:r>
      <w:r>
        <w:rPr>
          <w:rFonts w:hint="eastAsia"/>
        </w:rPr>
        <w:t>=</w:t>
      </w:r>
      <w:r>
        <w:t>0</w:t>
      </w:r>
      <w:r>
        <w:rPr>
          <w:rFonts w:hint="eastAsia"/>
        </w:rPr>
        <w:t>の場合</w:t>
      </w:r>
    </w:p>
    <w:p w14:paraId="6C01C0AE" w14:textId="460CC692" w:rsidR="007248BF" w:rsidRDefault="002E31E9" w:rsidP="006113EC">
      <w:pPr>
        <w:pStyle w:val="afe"/>
        <w:ind w:firstLine="200"/>
      </w:pPr>
      <w:r>
        <w:rPr>
          <w:noProof/>
        </w:rPr>
        <w:drawing>
          <wp:inline distT="0" distB="0" distL="0" distR="0" wp14:anchorId="5CA3B179" wp14:editId="327ED060">
            <wp:extent cx="5939790" cy="2933700"/>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933700"/>
                    </a:xfrm>
                    <a:prstGeom prst="rect">
                      <a:avLst/>
                    </a:prstGeom>
                    <a:noFill/>
                    <a:ln>
                      <a:noFill/>
                    </a:ln>
                  </pic:spPr>
                </pic:pic>
              </a:graphicData>
            </a:graphic>
          </wp:inline>
        </w:drawing>
      </w:r>
    </w:p>
    <w:p w14:paraId="732AA4C1" w14:textId="07131F60" w:rsidR="002E31E9" w:rsidRDefault="002E31E9" w:rsidP="006113EC">
      <w:pPr>
        <w:pStyle w:val="afe"/>
        <w:ind w:firstLine="200"/>
      </w:pPr>
      <w:r>
        <w:rPr>
          <w:rFonts w:hint="eastAsia"/>
        </w:rPr>
        <w:t>風速ありの場合</w:t>
      </w:r>
    </w:p>
    <w:p w14:paraId="4F234D9B" w14:textId="487521C7" w:rsidR="002E31E9" w:rsidRPr="00252471" w:rsidRDefault="002E31E9" w:rsidP="006113EC">
      <w:pPr>
        <w:pStyle w:val="afe"/>
        <w:ind w:firstLine="200"/>
      </w:pPr>
      <w:r>
        <w:rPr>
          <w:rFonts w:hint="eastAsia"/>
          <w:noProof/>
        </w:rPr>
        <w:drawing>
          <wp:inline distT="0" distB="0" distL="0" distR="0" wp14:anchorId="57D4B436" wp14:editId="0F6BA4A5">
            <wp:extent cx="5939790" cy="2856865"/>
            <wp:effectExtent l="0" t="0" r="381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856865"/>
                    </a:xfrm>
                    <a:prstGeom prst="rect">
                      <a:avLst/>
                    </a:prstGeom>
                    <a:noFill/>
                    <a:ln>
                      <a:noFill/>
                    </a:ln>
                  </pic:spPr>
                </pic:pic>
              </a:graphicData>
            </a:graphic>
          </wp:inline>
        </w:drawing>
      </w:r>
    </w:p>
    <w:p w14:paraId="44C6E9E9" w14:textId="77777777" w:rsidR="00460B43" w:rsidRDefault="00460B43">
      <w:pPr>
        <w:widowControl/>
        <w:jc w:val="left"/>
        <w:rPr>
          <w:rFonts w:asciiTheme="majorHAnsi" w:eastAsiaTheme="majorEastAsia" w:hAnsiTheme="majorHAnsi"/>
          <w:sz w:val="22"/>
        </w:rPr>
      </w:pPr>
      <w:r>
        <w:br w:type="page"/>
      </w:r>
    </w:p>
    <w:p w14:paraId="0EE70193" w14:textId="5AEEF6DA" w:rsidR="00656968" w:rsidDel="00421C8D" w:rsidRDefault="00AE0C56" w:rsidP="0092349E">
      <w:pPr>
        <w:pStyle w:val="1"/>
        <w:rPr>
          <w:del w:id="65" w:author="のりえ" w:date="2020-10-01T22:32:00Z"/>
        </w:rPr>
      </w:pPr>
      <w:del w:id="66" w:author="のりえ" w:date="2020-10-01T22:32:00Z">
        <w:r w:rsidDel="00421C8D">
          <w:rPr>
            <w:rFonts w:hint="eastAsia"/>
          </w:rPr>
          <w:delText>通気層</w:delText>
        </w:r>
        <w:r w:rsidR="000228C4" w:rsidDel="00421C8D">
          <w:rPr>
            <w:rFonts w:hint="eastAsia"/>
          </w:rPr>
          <w:delText>を有する壁体の</w:delText>
        </w:r>
        <w:r w:rsidDel="00421C8D">
          <w:rPr>
            <w:rFonts w:hint="eastAsia"/>
          </w:rPr>
          <w:delText>熱</w:delText>
        </w:r>
      </w:del>
      <w:del w:id="67" w:author="のりえ" w:date="2020-09-20T15:12:00Z">
        <w:r w:rsidDel="00576983">
          <w:rPr>
            <w:rFonts w:hint="eastAsia"/>
          </w:rPr>
          <w:delText>抵抗</w:delText>
        </w:r>
      </w:del>
      <w:del w:id="68" w:author="のりえ" w:date="2020-10-01T22:32:00Z">
        <w:r w:rsidDel="00421C8D">
          <w:rPr>
            <w:rFonts w:hint="eastAsia"/>
          </w:rPr>
          <w:delText>および日射遮</w:delText>
        </w:r>
        <w:r w:rsidR="00685E02" w:rsidDel="00421C8D">
          <w:rPr>
            <w:rFonts w:hint="eastAsia"/>
          </w:rPr>
          <w:delText>へい</w:delText>
        </w:r>
        <w:r w:rsidDel="00421C8D">
          <w:rPr>
            <w:rFonts w:hint="eastAsia"/>
          </w:rPr>
          <w:delText>係数の算出方法</w:delText>
        </w:r>
      </w:del>
    </w:p>
    <w:p w14:paraId="172AE2CE" w14:textId="48C5F4F9" w:rsidR="00425C5E" w:rsidDel="00421C8D" w:rsidRDefault="00425C5E" w:rsidP="006113EC">
      <w:pPr>
        <w:pStyle w:val="afe"/>
        <w:ind w:firstLine="200"/>
        <w:rPr>
          <w:del w:id="69" w:author="のりえ" w:date="2020-10-01T22:32:00Z"/>
        </w:rPr>
      </w:pPr>
      <w:del w:id="70" w:author="のりえ" w:date="2020-10-01T22:32:00Z">
        <w:r w:rsidRPr="00F901F6" w:rsidDel="00421C8D">
          <w:rPr>
            <w:rFonts w:hint="eastAsia"/>
          </w:rPr>
          <w:delText>通気層を有する壁体の熱貫流率</w:delText>
        </w:r>
      </w:del>
      <m:oMath>
        <m:sSup>
          <m:sSupPr>
            <m:ctrlPr>
              <w:del w:id="71" w:author="のりえ" w:date="2020-10-01T22:32:00Z">
                <w:rPr>
                  <w:rFonts w:ascii="Cambria Math" w:hAnsi="Cambria Math"/>
                </w:rPr>
              </w:del>
            </m:ctrlPr>
          </m:sSupPr>
          <m:e>
            <m:r>
              <w:del w:id="72" w:author="のりえ" w:date="2020-10-01T22:32:00Z">
                <w:rPr>
                  <w:rFonts w:ascii="Cambria Math" w:hAnsi="Cambria Math"/>
                </w:rPr>
                <m:t>U</m:t>
              </w:del>
            </m:r>
          </m:e>
          <m:sup>
            <m:r>
              <w:del w:id="73" w:author="のりえ" w:date="2020-10-01T22:32:00Z">
                <m:rPr>
                  <m:sty m:val="p"/>
                </m:rPr>
                <w:rPr>
                  <w:rFonts w:ascii="Cambria Math" w:hAnsi="Cambria Math"/>
                </w:rPr>
                <m:t>'</m:t>
              </w:del>
            </m:r>
          </m:sup>
        </m:sSup>
      </m:oMath>
      <w:del w:id="74" w:author="のりえ" w:date="2020-10-01T22:32:00Z">
        <w:r w:rsidDel="00421C8D">
          <w:rPr>
            <w:rFonts w:hint="eastAsia"/>
          </w:rPr>
          <w:delText>は、式</w:delText>
        </w:r>
        <w:r w:rsidR="007D7A2C" w:rsidDel="00421C8D">
          <w:fldChar w:fldCharType="begin"/>
        </w:r>
        <w:r w:rsidR="007D7A2C" w:rsidDel="00421C8D">
          <w:delInstrText xml:space="preserve"> </w:delInstrText>
        </w:r>
        <w:r w:rsidR="007D7A2C" w:rsidDel="00421C8D">
          <w:rPr>
            <w:rFonts w:hint="eastAsia"/>
          </w:rPr>
          <w:delInstrText>REF _Ref48126291 \h</w:delInstrText>
        </w:r>
        <w:r w:rsidR="007D7A2C" w:rsidDel="00421C8D">
          <w:delInstrText xml:space="preserve"> </w:delInstrText>
        </w:r>
        <w:r w:rsidR="007D7A2C" w:rsidDel="00421C8D">
          <w:fldChar w:fldCharType="separate"/>
        </w:r>
        <w:r w:rsidR="00590C96" w:rsidDel="00421C8D">
          <w:delText>(</w:delText>
        </w:r>
        <w:r w:rsidR="00590C96" w:rsidDel="00421C8D">
          <w:rPr>
            <w:noProof/>
          </w:rPr>
          <w:delText>37</w:delText>
        </w:r>
        <w:r w:rsidR="00590C96" w:rsidDel="00421C8D">
          <w:delText>)</w:delText>
        </w:r>
        <w:r w:rsidR="007D7A2C" w:rsidDel="00421C8D">
          <w:fldChar w:fldCharType="end"/>
        </w:r>
        <w:r w:rsidDel="00421C8D">
          <w:rPr>
            <w:rFonts w:hint="eastAsia"/>
          </w:rPr>
          <w:delText>により求められる。</w:delText>
        </w:r>
      </w:del>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B84D42" w:rsidDel="00421C8D" w14:paraId="29169CAC" w14:textId="60EF22AB" w:rsidTr="00B24FED">
        <w:trPr>
          <w:del w:id="75" w:author="のりえ" w:date="2020-10-01T22:32:00Z"/>
        </w:trPr>
        <w:tc>
          <w:tcPr>
            <w:tcW w:w="8221" w:type="dxa"/>
          </w:tcPr>
          <w:p w14:paraId="70D8DDA5" w14:textId="75F1E2D8" w:rsidR="00B84D42" w:rsidRPr="00117494" w:rsidDel="00421C8D" w:rsidRDefault="003C0474" w:rsidP="00B24FED">
            <w:pPr>
              <w:pStyle w:val="afe"/>
              <w:ind w:firstLine="200"/>
              <w:rPr>
                <w:del w:id="76" w:author="のりえ" w:date="2020-10-01T22:32:00Z"/>
                <w:rFonts w:ascii="Century" w:eastAsia="游明朝" w:hAnsi="Century"/>
                <w:i/>
              </w:rPr>
            </w:pPr>
            <m:oMathPara>
              <m:oMath>
                <m:sSup>
                  <m:sSupPr>
                    <m:ctrlPr>
                      <w:del w:id="77" w:author="のりえ" w:date="2020-10-01T22:32:00Z">
                        <w:rPr>
                          <w:rFonts w:ascii="Cambria Math" w:hAnsi="Cambria Math"/>
                          <w:i/>
                        </w:rPr>
                      </w:del>
                    </m:ctrlPr>
                  </m:sSupPr>
                  <m:e>
                    <m:r>
                      <w:del w:id="78" w:author="のりえ" w:date="2020-10-01T22:32:00Z">
                        <w:rPr>
                          <w:rFonts w:ascii="Cambria Math" w:hAnsi="Cambria Math"/>
                        </w:rPr>
                        <m:t>U</m:t>
                      </w:del>
                    </m:r>
                  </m:e>
                  <m:sup>
                    <m:r>
                      <w:del w:id="79" w:author="のりえ" w:date="2020-10-01T22:32:00Z">
                        <w:rPr>
                          <w:rFonts w:ascii="Cambria Math" w:hAnsi="Cambria Math"/>
                        </w:rPr>
                        <m:t>'</m:t>
                      </w:del>
                    </m:r>
                  </m:sup>
                </m:sSup>
                <m:r>
                  <w:del w:id="80" w:author="のりえ" w:date="2020-10-01T22:32:00Z">
                    <w:rPr>
                      <w:rFonts w:ascii="Cambria Math" w:hAnsi="Cambria Math"/>
                    </w:rPr>
                    <m:t>=</m:t>
                  </w:del>
                </m:r>
                <m:f>
                  <m:fPr>
                    <m:ctrlPr>
                      <w:del w:id="81" w:author="のりえ" w:date="2020-10-01T22:32:00Z">
                        <w:rPr>
                          <w:rFonts w:ascii="Cambria Math" w:hAnsi="Cambria Math"/>
                          <w:i/>
                        </w:rPr>
                      </w:del>
                    </m:ctrlPr>
                  </m:fPr>
                  <m:num>
                    <m:r>
                      <w:del w:id="82" w:author="のりえ" w:date="2020-10-01T22:32:00Z">
                        <w:rPr>
                          <w:rFonts w:ascii="Cambria Math" w:hAnsi="Cambria Math"/>
                        </w:rPr>
                        <m:t>q</m:t>
                      </w:del>
                    </m:r>
                  </m:num>
                  <m:den>
                    <m:sSub>
                      <m:sSubPr>
                        <m:ctrlPr>
                          <w:del w:id="83" w:author="のりえ" w:date="2020-10-01T22:32:00Z">
                            <w:rPr>
                              <w:rFonts w:ascii="Cambria Math" w:hAnsi="Cambria Math"/>
                              <w:i/>
                            </w:rPr>
                          </w:del>
                        </m:ctrlPr>
                      </m:sSubPr>
                      <m:e>
                        <m:r>
                          <w:del w:id="84" w:author="のりえ" w:date="2020-10-01T22:32:00Z">
                            <w:rPr>
                              <w:rFonts w:ascii="Cambria Math" w:hAnsi="Cambria Math"/>
                            </w:rPr>
                            <m:t>θ</m:t>
                          </w:del>
                        </m:r>
                      </m:e>
                      <m:sub>
                        <m:r>
                          <w:del w:id="85" w:author="のりえ" w:date="2020-10-01T22:32:00Z">
                            <w:rPr>
                              <w:rFonts w:ascii="Cambria Math" w:hAnsi="Cambria Math" w:hint="eastAsia"/>
                            </w:rPr>
                            <m:t>SAT</m:t>
                          </w:del>
                        </m:r>
                      </m:sub>
                    </m:sSub>
                    <m:r>
                      <w:del w:id="86" w:author="のりえ" w:date="2020-10-01T22:32:00Z">
                        <w:rPr>
                          <w:rFonts w:ascii="Cambria Math" w:hAnsi="Cambria Math"/>
                        </w:rPr>
                        <m:t>-</m:t>
                      </w:del>
                    </m:r>
                    <m:sSub>
                      <m:sSubPr>
                        <m:ctrlPr>
                          <w:del w:id="87" w:author="のりえ" w:date="2020-10-01T22:32:00Z">
                            <w:rPr>
                              <w:rFonts w:ascii="Cambria Math" w:hAnsi="Cambria Math"/>
                              <w:i/>
                            </w:rPr>
                          </w:del>
                        </m:ctrlPr>
                      </m:sSubPr>
                      <m:e>
                        <m:r>
                          <w:del w:id="88" w:author="のりえ" w:date="2020-10-01T22:32:00Z">
                            <w:rPr>
                              <w:rFonts w:ascii="Cambria Math" w:hAnsi="Cambria Math"/>
                            </w:rPr>
                            <m:t>θ</m:t>
                          </w:del>
                        </m:r>
                      </m:e>
                      <m:sub>
                        <m:r>
                          <w:ins w:id="89" w:author="のりえ 辻丸" w:date="2020-09-20T14:37:00Z">
                            <w:del w:id="90" w:author="のりえ" w:date="2020-10-01T22:32:00Z">
                              <w:rPr>
                                <w:rFonts w:ascii="Cambria Math" w:hAnsi="Cambria Math" w:hint="eastAsia"/>
                              </w:rPr>
                              <m:t>r</m:t>
                            </w:del>
                          </w:ins>
                        </m:r>
                        <m:r>
                          <w:del w:id="91" w:author="のりえ" w:date="2020-10-01T22:32:00Z">
                            <w:rPr>
                              <w:rFonts w:ascii="Cambria Math" w:hAnsi="Cambria Math"/>
                            </w:rPr>
                            <m:t>in</m:t>
                          </w:del>
                        </m:r>
                      </m:sub>
                    </m:sSub>
                  </m:den>
                </m:f>
                <m:r>
                  <w:del w:id="92" w:author="のりえ" w:date="2020-10-01T22:32:00Z">
                    <w:rPr>
                      <w:rFonts w:ascii="Cambria Math" w:hAnsi="Cambria Math"/>
                    </w:rPr>
                    <m:t>=</m:t>
                  </w:del>
                </m:r>
                <m:f>
                  <m:fPr>
                    <m:ctrlPr>
                      <w:del w:id="93" w:author="のりえ" w:date="2020-10-01T22:32:00Z">
                        <w:rPr>
                          <w:rFonts w:ascii="Cambria Math" w:hAnsi="Cambria Math"/>
                          <w:i/>
                        </w:rPr>
                      </w:del>
                    </m:ctrlPr>
                  </m:fPr>
                  <m:num>
                    <m:sSub>
                      <m:sSubPr>
                        <m:ctrlPr>
                          <w:del w:id="94" w:author="のりえ" w:date="2020-10-01T22:32:00Z">
                            <w:rPr>
                              <w:rFonts w:ascii="Cambria Math" w:hAnsi="Cambria Math"/>
                              <w:i/>
                            </w:rPr>
                          </w:del>
                        </m:ctrlPr>
                      </m:sSubPr>
                      <m:e>
                        <m:r>
                          <w:del w:id="95" w:author="のりえ" w:date="2020-10-01T22:32:00Z">
                            <w:rPr>
                              <w:rFonts w:ascii="Cambria Math" w:eastAsia="ＭＳ 明朝" w:hAnsi="Cambria Math" w:cs="ＭＳ 明朝"/>
                            </w:rPr>
                            <m:t>h</m:t>
                          </w:del>
                        </m:r>
                      </m:e>
                      <m:sub>
                        <m:r>
                          <w:del w:id="96" w:author="のりえ" w:date="2020-10-01T22:32:00Z">
                            <w:rPr>
                              <w:rFonts w:ascii="Cambria Math" w:hAnsi="Cambria Math"/>
                            </w:rPr>
                            <m:t>i</m:t>
                          </w:del>
                        </m:r>
                      </m:sub>
                    </m:sSub>
                    <m:r>
                      <w:del w:id="97" w:author="のりえ" w:date="2020-10-01T22:32:00Z">
                        <w:rPr>
                          <w:rFonts w:ascii="Cambria Math" w:hAnsi="Cambria Math"/>
                        </w:rPr>
                        <m:t>×(</m:t>
                      </w:del>
                    </m:r>
                    <m:sSub>
                      <m:sSubPr>
                        <m:ctrlPr>
                          <w:del w:id="98" w:author="のりえ" w:date="2020-10-01T22:32:00Z">
                            <w:rPr>
                              <w:rFonts w:ascii="Cambria Math" w:hAnsi="Cambria Math"/>
                              <w:i/>
                            </w:rPr>
                          </w:del>
                        </m:ctrlPr>
                      </m:sSubPr>
                      <m:e>
                        <m:r>
                          <w:del w:id="99" w:author="のりえ" w:date="2020-10-01T22:32:00Z">
                            <w:rPr>
                              <w:rFonts w:ascii="Cambria Math" w:hAnsi="Cambria Math"/>
                            </w:rPr>
                            <m:t>θ</m:t>
                          </w:del>
                        </m:r>
                      </m:e>
                      <m:sub>
                        <m:r>
                          <w:del w:id="100" w:author="のりえ" w:date="2020-10-01T22:32:00Z">
                            <w:rPr>
                              <w:rFonts w:ascii="Cambria Math" w:hAnsi="Cambria Math"/>
                            </w:rPr>
                            <m:t>in,surf</m:t>
                          </w:del>
                        </m:r>
                      </m:sub>
                    </m:sSub>
                    <m:r>
                      <w:del w:id="101" w:author="のりえ" w:date="2020-10-01T22:32:00Z">
                        <w:rPr>
                          <w:rFonts w:ascii="Cambria Math" w:hAnsi="Cambria Math"/>
                        </w:rPr>
                        <m:t>-</m:t>
                      </w:del>
                    </m:r>
                    <m:sSub>
                      <m:sSubPr>
                        <m:ctrlPr>
                          <w:del w:id="102" w:author="のりえ" w:date="2020-10-01T22:32:00Z">
                            <w:rPr>
                              <w:rFonts w:ascii="Cambria Math" w:hAnsi="Cambria Math"/>
                              <w:i/>
                            </w:rPr>
                          </w:del>
                        </m:ctrlPr>
                      </m:sSubPr>
                      <m:e>
                        <m:r>
                          <w:del w:id="103" w:author="のりえ" w:date="2020-10-01T22:32:00Z">
                            <w:rPr>
                              <w:rFonts w:ascii="Cambria Math" w:hAnsi="Cambria Math"/>
                            </w:rPr>
                            <m:t>θ</m:t>
                          </w:del>
                        </m:r>
                      </m:e>
                      <m:sub>
                        <m:r>
                          <w:ins w:id="104" w:author="のりえ 辻丸" w:date="2020-09-20T14:37:00Z">
                            <w:del w:id="105" w:author="のりえ" w:date="2020-10-01T22:32:00Z">
                              <w:rPr>
                                <w:rFonts w:ascii="Cambria Math" w:hAnsi="Cambria Math" w:hint="eastAsia"/>
                              </w:rPr>
                              <m:t>r</m:t>
                            </w:del>
                          </w:ins>
                        </m:r>
                        <m:r>
                          <w:del w:id="106" w:author="のりえ" w:date="2020-10-01T22:32:00Z">
                            <w:rPr>
                              <w:rFonts w:ascii="Cambria Math" w:hAnsi="Cambria Math"/>
                            </w:rPr>
                            <m:t>in</m:t>
                          </w:del>
                        </m:r>
                      </m:sub>
                    </m:sSub>
                    <m:r>
                      <w:del w:id="107" w:author="のりえ" w:date="2020-10-01T22:32:00Z">
                        <w:rPr>
                          <w:rFonts w:ascii="Cambria Math" w:hAnsi="Cambria Math"/>
                        </w:rPr>
                        <m:t>)</m:t>
                      </w:del>
                    </m:r>
                  </m:num>
                  <m:den>
                    <m:sSub>
                      <m:sSubPr>
                        <m:ctrlPr>
                          <w:del w:id="108" w:author="のりえ" w:date="2020-10-01T22:32:00Z">
                            <w:rPr>
                              <w:rFonts w:ascii="Cambria Math" w:hAnsi="Cambria Math"/>
                              <w:i/>
                            </w:rPr>
                          </w:del>
                        </m:ctrlPr>
                      </m:sSubPr>
                      <m:e>
                        <m:r>
                          <w:del w:id="109" w:author="のりえ" w:date="2020-10-01T22:32:00Z">
                            <w:rPr>
                              <w:rFonts w:ascii="Cambria Math" w:hAnsi="Cambria Math"/>
                            </w:rPr>
                            <m:t>θ</m:t>
                          </w:del>
                        </m:r>
                      </m:e>
                      <m:sub>
                        <m:r>
                          <w:del w:id="110" w:author="のりえ" w:date="2020-10-01T22:32:00Z">
                            <w:rPr>
                              <w:rFonts w:ascii="Cambria Math" w:hAnsi="Cambria Math" w:hint="eastAsia"/>
                            </w:rPr>
                            <m:t>SAT</m:t>
                          </w:del>
                        </m:r>
                      </m:sub>
                    </m:sSub>
                    <m:r>
                      <w:del w:id="111" w:author="のりえ" w:date="2020-10-01T22:32:00Z">
                        <w:rPr>
                          <w:rFonts w:ascii="Cambria Math" w:hAnsi="Cambria Math"/>
                        </w:rPr>
                        <m:t>-</m:t>
                      </w:del>
                    </m:r>
                    <m:sSub>
                      <m:sSubPr>
                        <m:ctrlPr>
                          <w:del w:id="112" w:author="のりえ" w:date="2020-10-01T22:32:00Z">
                            <w:rPr>
                              <w:rFonts w:ascii="Cambria Math" w:hAnsi="Cambria Math"/>
                              <w:i/>
                            </w:rPr>
                          </w:del>
                        </m:ctrlPr>
                      </m:sSubPr>
                      <m:e>
                        <m:r>
                          <w:del w:id="113" w:author="のりえ" w:date="2020-10-01T22:32:00Z">
                            <w:rPr>
                              <w:rFonts w:ascii="Cambria Math" w:hAnsi="Cambria Math"/>
                            </w:rPr>
                            <m:t>θ</m:t>
                          </w:del>
                        </m:r>
                      </m:e>
                      <m:sub>
                        <m:r>
                          <w:ins w:id="114" w:author="のりえ 辻丸" w:date="2020-09-20T14:37:00Z">
                            <w:del w:id="115" w:author="のりえ" w:date="2020-10-01T22:32:00Z">
                              <w:rPr>
                                <w:rFonts w:ascii="Cambria Math" w:hAnsi="Cambria Math" w:hint="eastAsia"/>
                              </w:rPr>
                              <m:t>r</m:t>
                            </w:del>
                          </w:ins>
                        </m:r>
                        <m:r>
                          <w:del w:id="116" w:author="のりえ" w:date="2020-10-01T22:32:00Z">
                            <w:rPr>
                              <w:rFonts w:ascii="Cambria Math" w:hAnsi="Cambria Math"/>
                            </w:rPr>
                            <m:t>in</m:t>
                          </w:del>
                        </m:r>
                      </m:sub>
                    </m:sSub>
                  </m:den>
                </m:f>
              </m:oMath>
            </m:oMathPara>
          </w:p>
        </w:tc>
        <w:tc>
          <w:tcPr>
            <w:tcW w:w="702" w:type="dxa"/>
            <w:vAlign w:val="center"/>
          </w:tcPr>
          <w:p w14:paraId="4ABBFE46" w14:textId="36511DC0" w:rsidR="00B84D42" w:rsidDel="00421C8D" w:rsidRDefault="00B84D42" w:rsidP="00B24FED">
            <w:pPr>
              <w:pStyle w:val="afd"/>
              <w:rPr>
                <w:del w:id="117" w:author="のりえ" w:date="2020-10-01T22:32:00Z"/>
              </w:rPr>
            </w:pPr>
            <w:bookmarkStart w:id="118" w:name="_Ref48126291"/>
            <w:del w:id="119" w:author="のりえ" w:date="2020-10-01T22:32:00Z">
              <w:r w:rsidDel="00421C8D">
                <w:delText>(</w:delText>
              </w:r>
              <w:r w:rsidR="00601120" w:rsidDel="00421C8D">
                <w:fldChar w:fldCharType="begin"/>
              </w:r>
              <w:r w:rsidR="00601120" w:rsidDel="00421C8D">
                <w:delInstrText xml:space="preserve"> SEQ ( \* ARABIC </w:delInstrText>
              </w:r>
              <w:r w:rsidR="00601120" w:rsidDel="00421C8D">
                <w:fldChar w:fldCharType="separate"/>
              </w:r>
              <w:r w:rsidR="00590C96" w:rsidDel="00421C8D">
                <w:rPr>
                  <w:noProof/>
                </w:rPr>
                <w:delText>37</w:delText>
              </w:r>
              <w:r w:rsidR="00601120" w:rsidDel="00421C8D">
                <w:rPr>
                  <w:noProof/>
                </w:rPr>
                <w:fldChar w:fldCharType="end"/>
              </w:r>
              <w:r w:rsidDel="00421C8D">
                <w:delText>)</w:delText>
              </w:r>
              <w:bookmarkEnd w:id="118"/>
            </w:del>
          </w:p>
        </w:tc>
      </w:tr>
    </w:tbl>
    <w:p w14:paraId="638532C5" w14:textId="36813912" w:rsidR="00B84D42" w:rsidDel="00421C8D" w:rsidRDefault="00B84D42" w:rsidP="00B84D42">
      <w:pPr>
        <w:pStyle w:val="afe"/>
        <w:ind w:firstLine="200"/>
        <w:rPr>
          <w:del w:id="120" w:author="のりえ" w:date="2020-10-01T22:32:00Z"/>
        </w:rPr>
      </w:pPr>
      <w:del w:id="121" w:author="のりえ" w:date="2020-10-01T22:32:00Z">
        <w:r w:rsidDel="00421C8D">
          <w:rPr>
            <w:rFonts w:hint="eastAsia"/>
          </w:rPr>
          <w:delText>ここで、</w:delText>
        </w:r>
      </w:del>
    </w:p>
    <w:p w14:paraId="0FF8B454" w14:textId="3829B01C" w:rsidR="00B84D42" w:rsidDel="00421C8D" w:rsidRDefault="003C0474" w:rsidP="00F901F6">
      <w:pPr>
        <w:pStyle w:val="afffd"/>
        <w:ind w:left="1300" w:hanging="900"/>
        <w:rPr>
          <w:del w:id="122" w:author="のりえ" w:date="2020-10-01T22:32:00Z"/>
        </w:rPr>
      </w:pPr>
      <m:oMath>
        <m:sSup>
          <m:sSupPr>
            <m:ctrlPr>
              <w:del w:id="123" w:author="のりえ" w:date="2020-10-01T22:32:00Z">
                <w:rPr>
                  <w:rFonts w:ascii="Cambria Math" w:hAnsi="Cambria Math"/>
                </w:rPr>
              </w:del>
            </m:ctrlPr>
          </m:sSupPr>
          <m:e>
            <m:r>
              <w:del w:id="124" w:author="のりえ" w:date="2020-10-01T22:32:00Z">
                <w:rPr>
                  <w:rFonts w:ascii="Cambria Math" w:hAnsi="Cambria Math"/>
                </w:rPr>
                <m:t>U</m:t>
              </w:del>
            </m:r>
          </m:e>
          <m:sup>
            <m:r>
              <w:del w:id="125" w:author="のりえ" w:date="2020-10-01T22:32:00Z">
                <m:rPr>
                  <m:sty m:val="p"/>
                </m:rPr>
                <w:rPr>
                  <w:rFonts w:ascii="Cambria Math" w:hAnsi="Cambria Math"/>
                </w:rPr>
                <m:t>'</m:t>
              </w:del>
            </m:r>
          </m:sup>
        </m:sSup>
      </m:oMath>
      <w:del w:id="126" w:author="のりえ" w:date="2020-10-01T22:32:00Z">
        <w:r w:rsidR="00B84D42" w:rsidRPr="00F901F6" w:rsidDel="00421C8D">
          <w:tab/>
        </w:r>
        <w:r w:rsidR="00B84D42" w:rsidRPr="00F901F6" w:rsidDel="00421C8D">
          <w:tab/>
        </w:r>
        <w:r w:rsidR="00B84D42" w:rsidRPr="00F901F6" w:rsidDel="00421C8D">
          <w:rPr>
            <w:rFonts w:hint="eastAsia"/>
          </w:rPr>
          <w:delText>：</w:delText>
        </w:r>
        <w:r w:rsidR="00A10E19" w:rsidRPr="00F901F6" w:rsidDel="00421C8D">
          <w:rPr>
            <w:rFonts w:hint="eastAsia"/>
          </w:rPr>
          <w:delText>通気層を有する壁体の熱貫流率（</w:delText>
        </w:r>
        <w:r w:rsidR="00A10E19" w:rsidRPr="00F901F6" w:rsidDel="00421C8D">
          <w:rPr>
            <w:rFonts w:hint="eastAsia"/>
          </w:rPr>
          <w:delText>W/(m</w:delText>
        </w:r>
        <w:r w:rsidR="00A10E19" w:rsidRPr="00D521BB" w:rsidDel="00421C8D">
          <w:rPr>
            <w:rFonts w:hint="eastAsia"/>
            <w:vertAlign w:val="superscript"/>
          </w:rPr>
          <w:delText>2</w:delText>
        </w:r>
        <w:r w:rsidR="00A10E19" w:rsidRPr="00F901F6" w:rsidDel="00421C8D">
          <w:rPr>
            <w:rFonts w:hint="eastAsia"/>
          </w:rPr>
          <w:delText>・</w:delText>
        </w:r>
        <w:r w:rsidR="00A10E19" w:rsidRPr="00F901F6" w:rsidDel="00421C8D">
          <w:rPr>
            <w:rFonts w:hint="eastAsia"/>
          </w:rPr>
          <w:delText>K)</w:delText>
        </w:r>
        <w:r w:rsidR="00A10E19" w:rsidRPr="00F901F6" w:rsidDel="00421C8D">
          <w:rPr>
            <w:rFonts w:hint="eastAsia"/>
          </w:rPr>
          <w:delText>）</w:delText>
        </w:r>
      </w:del>
    </w:p>
    <w:p w14:paraId="73EDA3F3" w14:textId="083BC613" w:rsidR="00E54E00" w:rsidDel="00421C8D" w:rsidRDefault="00E54E00" w:rsidP="00F901F6">
      <w:pPr>
        <w:pStyle w:val="afffd"/>
        <w:ind w:left="1300" w:hanging="900"/>
        <w:rPr>
          <w:del w:id="127" w:author="のりえ" w:date="2020-10-01T22:32:00Z"/>
        </w:rPr>
      </w:pPr>
      <m:oMath>
        <m:r>
          <w:del w:id="128" w:author="のりえ" w:date="2020-10-01T22:32:00Z">
            <w:rPr>
              <w:rFonts w:ascii="Cambria Math" w:hAnsi="Cambria Math"/>
            </w:rPr>
            <m:t>q</m:t>
          </w:del>
        </m:r>
      </m:oMath>
      <w:del w:id="129" w:author="のりえ" w:date="2020-10-01T22:32:00Z">
        <w:r w:rsidDel="00421C8D">
          <w:tab/>
        </w:r>
        <w:r w:rsidDel="00421C8D">
          <w:tab/>
        </w:r>
        <w:r w:rsidDel="00421C8D">
          <w:rPr>
            <w:rFonts w:hint="eastAsia"/>
          </w:rPr>
          <w:delText>：室内側表面熱流（</w:delText>
        </w:r>
        <w:r w:rsidRPr="00F901F6" w:rsidDel="00421C8D">
          <w:rPr>
            <w:rFonts w:hint="eastAsia"/>
          </w:rPr>
          <w:delText>W/m</w:delText>
        </w:r>
        <w:r w:rsidRPr="00D521BB" w:rsidDel="00421C8D">
          <w:rPr>
            <w:rFonts w:hint="eastAsia"/>
            <w:vertAlign w:val="superscript"/>
          </w:rPr>
          <w:delText>2</w:delText>
        </w:r>
        <w:r w:rsidDel="00421C8D">
          <w:rPr>
            <w:rFonts w:hint="eastAsia"/>
          </w:rPr>
          <w:delText>）</w:delText>
        </w:r>
      </w:del>
    </w:p>
    <w:p w14:paraId="48E9901D" w14:textId="4A60AB63" w:rsidR="00976DD7" w:rsidDel="00421C8D" w:rsidRDefault="003C0474" w:rsidP="00976DD7">
      <w:pPr>
        <w:pStyle w:val="afffd"/>
        <w:ind w:left="1300" w:hanging="900"/>
        <w:rPr>
          <w:del w:id="130" w:author="のりえ" w:date="2020-10-01T22:32:00Z"/>
        </w:rPr>
      </w:pPr>
      <m:oMath>
        <m:sSub>
          <m:sSubPr>
            <m:ctrlPr>
              <w:del w:id="131" w:author="のりえ" w:date="2020-10-01T22:32:00Z">
                <w:rPr>
                  <w:rFonts w:ascii="Cambria Math" w:hAnsi="Cambria Math"/>
                </w:rPr>
              </w:del>
            </m:ctrlPr>
          </m:sSubPr>
          <m:e>
            <m:r>
              <w:del w:id="132" w:author="のりえ" w:date="2020-10-01T22:32:00Z">
                <w:rPr>
                  <w:rFonts w:ascii="Cambria Math" w:hAnsi="Cambria Math"/>
                </w:rPr>
                <m:t>h</m:t>
              </w:del>
            </m:r>
          </m:e>
          <m:sub>
            <m:r>
              <w:del w:id="133" w:author="のりえ" w:date="2020-10-01T22:32:00Z">
                <w:rPr>
                  <w:rFonts w:ascii="Cambria Math" w:hAnsi="Cambria Math"/>
                </w:rPr>
                <m:t>i</m:t>
              </w:del>
            </m:r>
          </m:sub>
        </m:sSub>
      </m:oMath>
      <w:del w:id="134" w:author="のりえ" w:date="2020-10-01T22:32:00Z">
        <w:r w:rsidR="00976DD7" w:rsidRPr="00F901F6" w:rsidDel="00421C8D">
          <w:tab/>
        </w:r>
        <w:r w:rsidR="00976DD7" w:rsidRPr="00F901F6" w:rsidDel="00421C8D">
          <w:tab/>
        </w:r>
        <w:r w:rsidR="00976DD7" w:rsidRPr="00F901F6" w:rsidDel="00421C8D">
          <w:rPr>
            <w:rFonts w:hint="eastAsia"/>
          </w:rPr>
          <w:delText>：室内側総合熱伝達率（</w:delText>
        </w:r>
        <w:r w:rsidR="00976DD7" w:rsidRPr="00F901F6" w:rsidDel="00421C8D">
          <w:rPr>
            <w:rFonts w:hint="eastAsia"/>
          </w:rPr>
          <w:delText>W/(m</w:delText>
        </w:r>
        <w:r w:rsidR="00976DD7" w:rsidRPr="00D521BB" w:rsidDel="00421C8D">
          <w:rPr>
            <w:rFonts w:hint="eastAsia"/>
            <w:vertAlign w:val="superscript"/>
          </w:rPr>
          <w:delText>2</w:delText>
        </w:r>
        <w:r w:rsidR="00976DD7" w:rsidRPr="00F901F6" w:rsidDel="00421C8D">
          <w:rPr>
            <w:rFonts w:hint="eastAsia"/>
          </w:rPr>
          <w:delText>・</w:delText>
        </w:r>
        <w:r w:rsidR="00976DD7" w:rsidRPr="00F901F6" w:rsidDel="00421C8D">
          <w:rPr>
            <w:rFonts w:hint="eastAsia"/>
          </w:rPr>
          <w:delText>K)</w:delText>
        </w:r>
        <w:r w:rsidR="00976DD7" w:rsidRPr="00F901F6" w:rsidDel="00421C8D">
          <w:rPr>
            <w:rFonts w:hint="eastAsia"/>
          </w:rPr>
          <w:delText>）（</w:delText>
        </w:r>
        <w:r w:rsidR="00976DD7" w:rsidRPr="00F901F6" w:rsidDel="00421C8D">
          <w:rPr>
            <w:rFonts w:hint="eastAsia"/>
          </w:rPr>
          <w:delText>=</w:delText>
        </w:r>
        <w:r w:rsidR="00976DD7" w:rsidRPr="00F901F6" w:rsidDel="00421C8D">
          <w:delText xml:space="preserve"> 1/0.</w:delText>
        </w:r>
        <w:r w:rsidR="00976DD7" w:rsidRPr="00F901F6" w:rsidDel="00421C8D">
          <w:rPr>
            <w:rFonts w:hint="eastAsia"/>
          </w:rPr>
          <w:delText>1</w:delText>
        </w:r>
        <w:r w:rsidR="00976DD7" w:rsidRPr="00F901F6" w:rsidDel="00421C8D">
          <w:delText>1</w:delText>
        </w:r>
        <w:r w:rsidR="00976DD7" w:rsidRPr="00F901F6" w:rsidDel="00421C8D">
          <w:rPr>
            <w:rFonts w:hint="eastAsia"/>
          </w:rPr>
          <w:delText>）</w:delText>
        </w:r>
      </w:del>
    </w:p>
    <w:p w14:paraId="64ED75C1" w14:textId="71977F0E" w:rsidR="00D025A3" w:rsidRPr="00F901F6" w:rsidDel="00421C8D" w:rsidRDefault="003C0474" w:rsidP="00D025A3">
      <w:pPr>
        <w:pStyle w:val="afffd"/>
        <w:ind w:left="1300" w:hanging="900"/>
        <w:rPr>
          <w:del w:id="135" w:author="のりえ" w:date="2020-10-01T22:32:00Z"/>
        </w:rPr>
      </w:pPr>
      <m:oMath>
        <m:sSub>
          <m:sSubPr>
            <m:ctrlPr>
              <w:del w:id="136" w:author="のりえ" w:date="2020-10-01T22:32:00Z">
                <w:rPr>
                  <w:rFonts w:ascii="Cambria Math" w:hAnsi="Cambria Math"/>
                  <w:i/>
                </w:rPr>
              </w:del>
            </m:ctrlPr>
          </m:sSubPr>
          <m:e>
            <m:r>
              <w:del w:id="137" w:author="のりえ" w:date="2020-10-01T22:32:00Z">
                <w:rPr>
                  <w:rFonts w:ascii="Cambria Math" w:hAnsi="Cambria Math"/>
                </w:rPr>
                <m:t>θ</m:t>
              </w:del>
            </m:r>
          </m:e>
          <m:sub>
            <m:r>
              <w:del w:id="138" w:author="のりえ" w:date="2020-10-01T22:32:00Z">
                <w:rPr>
                  <w:rFonts w:ascii="Cambria Math" w:hAnsi="Cambria Math" w:hint="eastAsia"/>
                </w:rPr>
                <m:t>SAT</m:t>
              </w:del>
            </m:r>
          </m:sub>
        </m:sSub>
      </m:oMath>
      <w:del w:id="139" w:author="のりえ" w:date="2020-10-01T22:32:00Z">
        <w:r w:rsidR="00D025A3" w:rsidRPr="00F901F6" w:rsidDel="00421C8D">
          <w:tab/>
        </w:r>
        <w:r w:rsidR="00D025A3" w:rsidRPr="00F901F6" w:rsidDel="00421C8D">
          <w:tab/>
        </w:r>
        <w:r w:rsidR="00D025A3" w:rsidRPr="00F901F6" w:rsidDel="00421C8D">
          <w:rPr>
            <w:rFonts w:hint="eastAsia"/>
          </w:rPr>
          <w:delText>：</w:delText>
        </w:r>
        <w:r w:rsidR="00092F5F" w:rsidDel="00421C8D">
          <w:rPr>
            <w:rFonts w:hint="eastAsia"/>
          </w:rPr>
          <w:delText>相当外気温度</w:delText>
        </w:r>
        <w:r w:rsidR="00D025A3" w:rsidRPr="00F901F6" w:rsidDel="00421C8D">
          <w:rPr>
            <w:rFonts w:hint="eastAsia"/>
          </w:rPr>
          <w:delText>（℃）</w:delText>
        </w:r>
      </w:del>
    </w:p>
    <w:p w14:paraId="6C839542" w14:textId="00324B0A" w:rsidR="00D025A3" w:rsidDel="00421C8D" w:rsidRDefault="003C0474" w:rsidP="00D025A3">
      <w:pPr>
        <w:pStyle w:val="afffd"/>
        <w:ind w:left="1300" w:hanging="900"/>
        <w:rPr>
          <w:del w:id="140" w:author="のりえ" w:date="2020-10-01T22:32:00Z"/>
        </w:rPr>
      </w:pPr>
      <m:oMath>
        <m:sSub>
          <m:sSubPr>
            <m:ctrlPr>
              <w:del w:id="141" w:author="のりえ" w:date="2020-10-01T22:32:00Z">
                <w:rPr>
                  <w:rFonts w:ascii="Cambria Math" w:hAnsi="Cambria Math"/>
                </w:rPr>
              </w:del>
            </m:ctrlPr>
          </m:sSubPr>
          <m:e>
            <m:r>
              <w:del w:id="142" w:author="のりえ" w:date="2020-10-01T22:32:00Z">
                <w:rPr>
                  <w:rFonts w:ascii="Cambria Math" w:hAnsi="Cambria Math"/>
                </w:rPr>
                <m:t>θ</m:t>
              </w:del>
            </m:r>
          </m:e>
          <m:sub>
            <m:r>
              <w:del w:id="143" w:author="のりえ" w:date="2020-10-01T22:32:00Z">
                <w:rPr>
                  <w:rFonts w:ascii="Cambria Math" w:hAnsi="Cambria Math" w:hint="eastAsia"/>
                </w:rPr>
                <m:t>in</m:t>
              </w:del>
            </m:r>
            <m:r>
              <w:del w:id="144" w:author="のりえ" w:date="2020-10-01T22:32:00Z">
                <m:rPr>
                  <m:sty m:val="p"/>
                </m:rPr>
                <w:rPr>
                  <w:rFonts w:ascii="Cambria Math" w:hAnsi="Cambria Math"/>
                </w:rPr>
                <m:t>,</m:t>
              </w:del>
            </m:r>
            <m:r>
              <w:del w:id="145" w:author="のりえ" w:date="2020-10-01T22:32:00Z">
                <w:rPr>
                  <w:rFonts w:ascii="Cambria Math" w:hAnsi="Cambria Math"/>
                </w:rPr>
                <m:t>surf</m:t>
              </w:del>
            </m:r>
          </m:sub>
        </m:sSub>
      </m:oMath>
      <w:del w:id="146" w:author="のりえ" w:date="2020-10-01T22:32:00Z">
        <w:r w:rsidR="00D025A3" w:rsidRPr="00F901F6" w:rsidDel="00421C8D">
          <w:tab/>
        </w:r>
        <w:r w:rsidR="00D025A3" w:rsidRPr="00F901F6" w:rsidDel="00421C8D">
          <w:tab/>
        </w:r>
        <w:r w:rsidR="00D025A3" w:rsidRPr="00F901F6" w:rsidDel="00421C8D">
          <w:rPr>
            <w:rFonts w:hint="eastAsia"/>
          </w:rPr>
          <w:delText>：室内側表面温度（℃）</w:delText>
        </w:r>
      </w:del>
    </w:p>
    <w:p w14:paraId="2A8972A1" w14:textId="531FDF2F" w:rsidR="008117FA" w:rsidRPr="00F901F6" w:rsidDel="00421C8D" w:rsidRDefault="003C0474" w:rsidP="00D025A3">
      <w:pPr>
        <w:pStyle w:val="afffd"/>
        <w:ind w:left="1300" w:hanging="900"/>
        <w:rPr>
          <w:del w:id="147" w:author="のりえ" w:date="2020-10-01T22:32:00Z"/>
        </w:rPr>
      </w:pPr>
      <m:oMath>
        <m:sSub>
          <m:sSubPr>
            <m:ctrlPr>
              <w:del w:id="148" w:author="のりえ" w:date="2020-10-01T22:32:00Z">
                <w:rPr>
                  <w:rFonts w:ascii="Cambria Math" w:hAnsi="Cambria Math"/>
                </w:rPr>
              </w:del>
            </m:ctrlPr>
          </m:sSubPr>
          <m:e>
            <m:r>
              <w:del w:id="149" w:author="のりえ" w:date="2020-10-01T22:32:00Z">
                <w:rPr>
                  <w:rFonts w:ascii="Cambria Math" w:hAnsi="Cambria Math"/>
                </w:rPr>
                <m:t>θ</m:t>
              </w:del>
            </m:r>
          </m:e>
          <m:sub>
            <m:r>
              <w:ins w:id="150" w:author="のりえ 辻丸" w:date="2020-09-20T14:37:00Z">
                <w:del w:id="151" w:author="のりえ" w:date="2020-10-01T22:32:00Z">
                  <w:rPr>
                    <w:rFonts w:ascii="Cambria Math" w:hAnsi="Cambria Math" w:hint="eastAsia"/>
                  </w:rPr>
                  <m:t>r</m:t>
                </w:del>
              </w:ins>
            </m:r>
            <m:r>
              <w:del w:id="152" w:author="のりえ" w:date="2020-10-01T22:32:00Z">
                <w:rPr>
                  <w:rFonts w:ascii="Cambria Math" w:hAnsi="Cambria Math" w:hint="eastAsia"/>
                </w:rPr>
                <m:t>in</m:t>
              </w:del>
            </m:r>
          </m:sub>
        </m:sSub>
      </m:oMath>
      <w:del w:id="153" w:author="のりえ" w:date="2020-10-01T22:32:00Z">
        <w:r w:rsidR="008117FA" w:rsidRPr="00F901F6" w:rsidDel="00421C8D">
          <w:tab/>
        </w:r>
        <w:r w:rsidR="008117FA" w:rsidRPr="00F901F6" w:rsidDel="00421C8D">
          <w:tab/>
        </w:r>
        <w:r w:rsidR="008117FA" w:rsidRPr="00F901F6" w:rsidDel="00421C8D">
          <w:rPr>
            <w:rFonts w:hint="eastAsia"/>
          </w:rPr>
          <w:delText>：室内温度（℃）</w:delText>
        </w:r>
      </w:del>
    </w:p>
    <w:p w14:paraId="2D9155B5" w14:textId="143AF30B" w:rsidR="00AE0C56" w:rsidDel="00421C8D" w:rsidRDefault="00B84D42" w:rsidP="00B84D42">
      <w:pPr>
        <w:pStyle w:val="afe"/>
        <w:ind w:firstLine="200"/>
        <w:rPr>
          <w:del w:id="154" w:author="のりえ" w:date="2020-10-01T22:32:00Z"/>
        </w:rPr>
      </w:pPr>
      <w:del w:id="155" w:author="のりえ" w:date="2020-10-01T22:32:00Z">
        <w:r w:rsidDel="00421C8D">
          <w:rPr>
            <w:rFonts w:hint="eastAsia"/>
          </w:rPr>
          <w:delText>である。</w:delText>
        </w:r>
      </w:del>
    </w:p>
    <w:p w14:paraId="7648FCB2" w14:textId="348A9B14" w:rsidR="00092F5F" w:rsidDel="00421C8D" w:rsidRDefault="00092F5F" w:rsidP="00B84D42">
      <w:pPr>
        <w:pStyle w:val="afe"/>
        <w:ind w:firstLine="200"/>
        <w:rPr>
          <w:del w:id="156" w:author="のりえ" w:date="2020-10-01T22:32:00Z"/>
        </w:rPr>
      </w:pPr>
    </w:p>
    <w:p w14:paraId="647ED645" w14:textId="3DF4BE17" w:rsidR="00AE0C56" w:rsidRPr="00124EF5" w:rsidDel="00421C8D" w:rsidRDefault="00124EF5" w:rsidP="00124EF5">
      <w:pPr>
        <w:pStyle w:val="afe"/>
        <w:ind w:firstLine="200"/>
        <w:rPr>
          <w:del w:id="157" w:author="のりえ" w:date="2020-10-01T22:32:00Z"/>
        </w:rPr>
      </w:pPr>
      <w:del w:id="158" w:author="のりえ" w:date="2020-10-01T22:32:00Z">
        <w:r w:rsidDel="00421C8D">
          <w:rPr>
            <w:rFonts w:hint="eastAsia"/>
          </w:rPr>
          <w:delText>通気層を有する壁体の日射熱取得率</w:delText>
        </w:r>
      </w:del>
      <m:oMath>
        <m:sSup>
          <m:sSupPr>
            <m:ctrlPr>
              <w:del w:id="159" w:author="のりえ" w:date="2020-10-01T22:32:00Z">
                <w:rPr>
                  <w:rFonts w:ascii="Cambria Math" w:hAnsi="Cambria Math"/>
                  <w:i/>
                </w:rPr>
              </w:del>
            </m:ctrlPr>
          </m:sSupPr>
          <m:e>
            <m:r>
              <w:del w:id="160" w:author="のりえ" w:date="2020-10-01T22:32:00Z">
                <w:rPr>
                  <w:rFonts w:ascii="Cambria Math" w:hAnsi="Cambria Math" w:hint="eastAsia"/>
                </w:rPr>
                <m:t>η</m:t>
              </w:del>
            </m:r>
          </m:e>
          <m:sup>
            <m:r>
              <w:del w:id="161" w:author="のりえ" w:date="2020-10-01T22:32:00Z">
                <w:rPr>
                  <w:rFonts w:ascii="Cambria Math" w:hAnsi="Cambria Math"/>
                </w:rPr>
                <m:t>'</m:t>
              </w:del>
            </m:r>
          </m:sup>
        </m:sSup>
      </m:oMath>
      <w:del w:id="162" w:author="のりえ" w:date="2020-10-01T22:32:00Z">
        <w:r w:rsidDel="00421C8D">
          <w:rPr>
            <w:rFonts w:hint="eastAsia"/>
          </w:rPr>
          <w:delText>は、</w:delText>
        </w:r>
        <w:r w:rsidR="00A94328" w:rsidDel="00421C8D">
          <w:rPr>
            <w:rFonts w:hint="eastAsia"/>
          </w:rPr>
          <w:delText>内外温度差を</w:delText>
        </w:r>
        <w:r w:rsidR="00A94328" w:rsidDel="00421C8D">
          <w:rPr>
            <w:rFonts w:hint="eastAsia"/>
          </w:rPr>
          <w:delText>0</w:delText>
        </w:r>
        <w:r w:rsidR="00A94328" w:rsidDel="00421C8D">
          <w:delText xml:space="preserve"> </w:delText>
        </w:r>
        <w:r w:rsidR="00A94328" w:rsidDel="00421C8D">
          <w:rPr>
            <w:rFonts w:hint="eastAsia"/>
          </w:rPr>
          <w:delText>℃とした場合の</w:delText>
        </w:r>
        <w:r w:rsidR="008170FE" w:rsidDel="00421C8D">
          <w:rPr>
            <w:rFonts w:hint="eastAsia"/>
          </w:rPr>
          <w:delText>室内側表面温度</w:delText>
        </w:r>
      </w:del>
      <m:oMath>
        <m:sSubSup>
          <m:sSubSupPr>
            <m:ctrlPr>
              <w:del w:id="163" w:author="のりえ" w:date="2020-10-01T22:32:00Z">
                <w:rPr>
                  <w:rFonts w:ascii="Cambria Math" w:hAnsi="Cambria Math"/>
                  <w:i/>
                </w:rPr>
              </w:del>
            </m:ctrlPr>
          </m:sSubSupPr>
          <m:e>
            <m:r>
              <w:del w:id="164" w:author="のりえ" w:date="2020-10-01T22:32:00Z">
                <w:rPr>
                  <w:rFonts w:ascii="Cambria Math" w:hAnsi="Cambria Math" w:hint="eastAsia"/>
                </w:rPr>
                <m:t>θ</m:t>
              </w:del>
            </m:r>
          </m:e>
          <m:sub>
            <m:r>
              <w:del w:id="165" w:author="のりえ" w:date="2020-10-01T22:32:00Z">
                <w:rPr>
                  <w:rFonts w:ascii="Cambria Math" w:hAnsi="Cambria Math"/>
                </w:rPr>
                <m:t>in,surf</m:t>
              </w:del>
            </m:r>
          </m:sub>
          <m:sup>
            <m:r>
              <w:del w:id="166" w:author="のりえ" w:date="2020-10-01T22:32:00Z">
                <w:rPr>
                  <w:rFonts w:ascii="Cambria Math" w:hAnsi="Cambria Math"/>
                </w:rPr>
                <m:t>'</m:t>
              </w:del>
            </m:r>
          </m:sup>
        </m:sSubSup>
      </m:oMath>
      <w:del w:id="167" w:author="のりえ" w:date="2020-10-01T22:32:00Z">
        <w:r w:rsidR="008170FE" w:rsidDel="00421C8D">
          <w:rPr>
            <w:rFonts w:hint="eastAsia"/>
          </w:rPr>
          <w:delText>を用いて、</w:delText>
        </w:r>
        <w:r w:rsidDel="00421C8D">
          <w:rPr>
            <w:rFonts w:hint="eastAsia"/>
          </w:rPr>
          <w:delText>式</w:delText>
        </w:r>
        <w:r w:rsidR="00B8632E" w:rsidDel="00421C8D">
          <w:fldChar w:fldCharType="begin"/>
        </w:r>
        <w:r w:rsidR="00B8632E" w:rsidDel="00421C8D">
          <w:delInstrText xml:space="preserve"> </w:delInstrText>
        </w:r>
        <w:r w:rsidR="00B8632E" w:rsidDel="00421C8D">
          <w:rPr>
            <w:rFonts w:hint="eastAsia"/>
          </w:rPr>
          <w:delInstrText>REF _Ref48126295 \h</w:delInstrText>
        </w:r>
        <w:r w:rsidR="00B8632E" w:rsidDel="00421C8D">
          <w:delInstrText xml:space="preserve"> </w:delInstrText>
        </w:r>
        <w:r w:rsidR="00B8632E" w:rsidDel="00421C8D">
          <w:fldChar w:fldCharType="separate"/>
        </w:r>
        <w:r w:rsidR="00590C96" w:rsidDel="00421C8D">
          <w:delText>(</w:delText>
        </w:r>
        <w:r w:rsidR="00590C96" w:rsidDel="00421C8D">
          <w:rPr>
            <w:noProof/>
          </w:rPr>
          <w:delText>38</w:delText>
        </w:r>
        <w:r w:rsidR="00590C96" w:rsidDel="00421C8D">
          <w:delText>)</w:delText>
        </w:r>
        <w:r w:rsidR="00B8632E" w:rsidDel="00421C8D">
          <w:fldChar w:fldCharType="end"/>
        </w:r>
        <w:r w:rsidDel="00421C8D">
          <w:rPr>
            <w:rFonts w:hint="eastAsia"/>
          </w:rPr>
          <w:delText>により求められる。</w:delText>
        </w:r>
      </w:del>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124EF5" w:rsidDel="00421C8D" w14:paraId="33A2B6C8" w14:textId="09935D8D" w:rsidTr="00B24FED">
        <w:trPr>
          <w:del w:id="168" w:author="のりえ" w:date="2020-10-01T22:32:00Z"/>
        </w:trPr>
        <w:tc>
          <w:tcPr>
            <w:tcW w:w="8221" w:type="dxa"/>
          </w:tcPr>
          <w:p w14:paraId="1D6AAE35" w14:textId="7E4E126B" w:rsidR="00124EF5" w:rsidRPr="00FE20C5" w:rsidDel="00421C8D" w:rsidRDefault="003C0474" w:rsidP="00B24FED">
            <w:pPr>
              <w:pStyle w:val="afe"/>
              <w:ind w:firstLine="200"/>
              <w:rPr>
                <w:del w:id="169" w:author="のりえ" w:date="2020-10-01T22:32:00Z"/>
                <w:rFonts w:ascii="Cambria Math" w:eastAsia="游明朝" w:hAnsi="Cambria Math"/>
                <w:i/>
              </w:rPr>
            </w:pPr>
            <m:oMathPara>
              <m:oMath>
                <m:sSup>
                  <m:sSupPr>
                    <m:ctrlPr>
                      <w:del w:id="170" w:author="のりえ" w:date="2020-10-01T22:32:00Z">
                        <w:rPr>
                          <w:rFonts w:ascii="Cambria Math" w:hAnsi="Cambria Math"/>
                          <w:i/>
                        </w:rPr>
                      </w:del>
                    </m:ctrlPr>
                  </m:sSupPr>
                  <m:e>
                    <m:r>
                      <w:del w:id="171" w:author="のりえ" w:date="2020-10-01T22:32:00Z">
                        <w:rPr>
                          <w:rFonts w:ascii="Cambria Math" w:hAnsi="Cambria Math"/>
                        </w:rPr>
                        <m:t>η</m:t>
                      </w:del>
                    </m:r>
                  </m:e>
                  <m:sup>
                    <m:r>
                      <w:del w:id="172" w:author="のりえ" w:date="2020-10-01T22:32:00Z">
                        <w:rPr>
                          <w:rFonts w:ascii="Cambria Math" w:hAnsi="Cambria Math"/>
                        </w:rPr>
                        <m:t>'</m:t>
                      </w:del>
                    </m:r>
                  </m:sup>
                </m:sSup>
                <m:r>
                  <w:del w:id="173" w:author="のりえ" w:date="2020-10-01T22:32:00Z">
                    <w:rPr>
                      <w:rFonts w:ascii="Cambria Math" w:hAnsi="Cambria Math"/>
                    </w:rPr>
                    <m:t>=</m:t>
                  </w:del>
                </m:r>
                <m:f>
                  <m:fPr>
                    <m:ctrlPr>
                      <w:del w:id="174" w:author="のりえ" w:date="2020-10-01T22:32:00Z">
                        <w:rPr>
                          <w:rFonts w:ascii="Cambria Math" w:hAnsi="Cambria Math"/>
                          <w:i/>
                        </w:rPr>
                      </w:del>
                    </m:ctrlPr>
                  </m:fPr>
                  <m:num>
                    <m:r>
                      <w:del w:id="175" w:author="のりえ" w:date="2020-10-01T22:32:00Z">
                        <w:rPr>
                          <w:rFonts w:ascii="Cambria Math" w:hAnsi="Cambria Math"/>
                        </w:rPr>
                        <m:t>q'</m:t>
                      </w:del>
                    </m:r>
                  </m:num>
                  <m:den>
                    <m:sSub>
                      <m:sSubPr>
                        <m:ctrlPr>
                          <w:del w:id="176" w:author="のりえ" w:date="2020-10-01T22:32:00Z">
                            <w:rPr>
                              <w:rFonts w:ascii="Cambria Math" w:hAnsi="Cambria Math"/>
                              <w:i/>
                            </w:rPr>
                          </w:del>
                        </m:ctrlPr>
                      </m:sSubPr>
                      <m:e>
                        <m:r>
                          <w:del w:id="177" w:author="のりえ" w:date="2020-10-01T22:32:00Z">
                            <w:rPr>
                              <w:rFonts w:ascii="Cambria Math" w:hAnsi="Cambria Math"/>
                            </w:rPr>
                            <m:t>J</m:t>
                          </w:del>
                        </m:r>
                      </m:e>
                      <m:sub>
                        <m:r>
                          <w:del w:id="178" w:author="のりえ" w:date="2020-10-01T22:32:00Z">
                            <w:rPr>
                              <w:rFonts w:ascii="Cambria Math" w:hAnsi="Cambria Math"/>
                            </w:rPr>
                            <m:t>surf</m:t>
                          </w:del>
                        </m:r>
                      </m:sub>
                    </m:sSub>
                  </m:den>
                </m:f>
                <m:r>
                  <w:del w:id="179" w:author="のりえ" w:date="2020-10-01T22:32:00Z">
                    <w:rPr>
                      <w:rFonts w:ascii="Cambria Math" w:hAnsi="Cambria Math"/>
                    </w:rPr>
                    <m:t>=</m:t>
                  </w:del>
                </m:r>
                <m:f>
                  <m:fPr>
                    <m:ctrlPr>
                      <w:del w:id="180" w:author="のりえ" w:date="2020-10-01T22:32:00Z">
                        <w:rPr>
                          <w:rFonts w:ascii="Cambria Math" w:hAnsi="Cambria Math"/>
                          <w:i/>
                        </w:rPr>
                      </w:del>
                    </m:ctrlPr>
                  </m:fPr>
                  <m:num>
                    <m:sSub>
                      <m:sSubPr>
                        <m:ctrlPr>
                          <w:del w:id="181" w:author="のりえ" w:date="2020-10-01T22:32:00Z">
                            <w:rPr>
                              <w:rFonts w:ascii="Cambria Math" w:hAnsi="Cambria Math"/>
                              <w:i/>
                            </w:rPr>
                          </w:del>
                        </m:ctrlPr>
                      </m:sSubPr>
                      <m:e>
                        <m:r>
                          <w:del w:id="182" w:author="のりえ" w:date="2020-10-01T22:32:00Z">
                            <w:rPr>
                              <w:rFonts w:ascii="Cambria Math" w:eastAsia="ＭＳ 明朝" w:hAnsi="Cambria Math" w:cs="ＭＳ 明朝"/>
                            </w:rPr>
                            <m:t>h</m:t>
                          </w:del>
                        </m:r>
                      </m:e>
                      <m:sub>
                        <m:r>
                          <w:del w:id="183" w:author="のりえ" w:date="2020-10-01T22:32:00Z">
                            <w:rPr>
                              <w:rFonts w:ascii="Cambria Math" w:hAnsi="Cambria Math"/>
                            </w:rPr>
                            <m:t>i</m:t>
                          </w:del>
                        </m:r>
                      </m:sub>
                    </m:sSub>
                    <m:r>
                      <w:del w:id="184" w:author="のりえ" w:date="2020-10-01T22:32:00Z">
                        <w:rPr>
                          <w:rFonts w:ascii="Cambria Math" w:hAnsi="Cambria Math"/>
                        </w:rPr>
                        <m:t>×(</m:t>
                      </w:del>
                    </m:r>
                    <m:sSubSup>
                      <m:sSubSupPr>
                        <m:ctrlPr>
                          <w:del w:id="185" w:author="のりえ" w:date="2020-10-01T22:32:00Z">
                            <w:rPr>
                              <w:rFonts w:ascii="Cambria Math" w:hAnsi="Cambria Math"/>
                              <w:i/>
                            </w:rPr>
                          </w:del>
                        </m:ctrlPr>
                      </m:sSubSupPr>
                      <m:e>
                        <m:r>
                          <w:del w:id="186" w:author="のりえ" w:date="2020-10-01T22:32:00Z">
                            <w:rPr>
                              <w:rFonts w:ascii="Cambria Math" w:hAnsi="Cambria Math"/>
                            </w:rPr>
                            <m:t>θ</m:t>
                          </w:del>
                        </m:r>
                      </m:e>
                      <m:sub>
                        <m:r>
                          <w:del w:id="187" w:author="のりえ" w:date="2020-10-01T22:32:00Z">
                            <w:rPr>
                              <w:rFonts w:ascii="Cambria Math" w:hAnsi="Cambria Math"/>
                            </w:rPr>
                            <m:t>in,surf</m:t>
                          </w:del>
                        </m:r>
                      </m:sub>
                      <m:sup>
                        <m:r>
                          <w:del w:id="188" w:author="のりえ" w:date="2020-10-01T22:32:00Z">
                            <w:rPr>
                              <w:rFonts w:ascii="Cambria Math" w:hAnsi="Cambria Math"/>
                            </w:rPr>
                            <m:t>'</m:t>
                          </w:del>
                        </m:r>
                      </m:sup>
                    </m:sSubSup>
                    <m:r>
                      <w:del w:id="189" w:author="のりえ" w:date="2020-10-01T22:32:00Z">
                        <w:rPr>
                          <w:rFonts w:ascii="Cambria Math" w:hAnsi="Cambria Math"/>
                        </w:rPr>
                        <m:t>-</m:t>
                      </w:del>
                    </m:r>
                    <m:sSub>
                      <m:sSubPr>
                        <m:ctrlPr>
                          <w:del w:id="190" w:author="のりえ" w:date="2020-10-01T22:32:00Z">
                            <w:rPr>
                              <w:rFonts w:ascii="Cambria Math" w:hAnsi="Cambria Math"/>
                              <w:i/>
                            </w:rPr>
                          </w:del>
                        </m:ctrlPr>
                      </m:sSubPr>
                      <m:e>
                        <m:r>
                          <w:del w:id="191" w:author="のりえ" w:date="2020-10-01T22:32:00Z">
                            <w:rPr>
                              <w:rFonts w:ascii="Cambria Math" w:hAnsi="Cambria Math"/>
                            </w:rPr>
                            <m:t>θ</m:t>
                          </w:del>
                        </m:r>
                      </m:e>
                      <m:sub>
                        <m:r>
                          <w:ins w:id="192" w:author="のりえ 辻丸" w:date="2020-09-20T14:37:00Z">
                            <w:del w:id="193" w:author="のりえ" w:date="2020-10-01T22:32:00Z">
                              <w:rPr>
                                <w:rFonts w:ascii="Cambria Math" w:hAnsi="Cambria Math" w:hint="eastAsia"/>
                              </w:rPr>
                              <m:t>r</m:t>
                            </w:del>
                          </w:ins>
                        </m:r>
                        <m:r>
                          <w:del w:id="194" w:author="のりえ" w:date="2020-10-01T22:32:00Z">
                            <w:rPr>
                              <w:rFonts w:ascii="Cambria Math" w:hAnsi="Cambria Math"/>
                            </w:rPr>
                            <m:t>in</m:t>
                          </w:del>
                        </m:r>
                      </m:sub>
                    </m:sSub>
                    <m:r>
                      <w:del w:id="195" w:author="のりえ" w:date="2020-10-01T22:32:00Z">
                        <w:rPr>
                          <w:rFonts w:ascii="Cambria Math" w:hAnsi="Cambria Math"/>
                        </w:rPr>
                        <m:t>)</m:t>
                      </w:del>
                    </m:r>
                  </m:num>
                  <m:den>
                    <m:sSub>
                      <m:sSubPr>
                        <m:ctrlPr>
                          <w:del w:id="196" w:author="のりえ" w:date="2020-10-01T22:32:00Z">
                            <w:rPr>
                              <w:rFonts w:ascii="Cambria Math" w:hAnsi="Cambria Math"/>
                              <w:i/>
                            </w:rPr>
                          </w:del>
                        </m:ctrlPr>
                      </m:sSubPr>
                      <m:e>
                        <m:r>
                          <w:del w:id="197" w:author="のりえ" w:date="2020-10-01T22:32:00Z">
                            <w:rPr>
                              <w:rFonts w:ascii="Cambria Math" w:hAnsi="Cambria Math"/>
                            </w:rPr>
                            <m:t>J</m:t>
                          </w:del>
                        </m:r>
                      </m:e>
                      <m:sub>
                        <m:r>
                          <w:del w:id="198" w:author="のりえ" w:date="2020-10-01T22:32:00Z">
                            <w:rPr>
                              <w:rFonts w:ascii="Cambria Math" w:hAnsi="Cambria Math"/>
                            </w:rPr>
                            <m:t>surf</m:t>
                          </w:del>
                        </m:r>
                      </m:sub>
                    </m:sSub>
                  </m:den>
                </m:f>
              </m:oMath>
            </m:oMathPara>
          </w:p>
        </w:tc>
        <w:tc>
          <w:tcPr>
            <w:tcW w:w="702" w:type="dxa"/>
            <w:vAlign w:val="center"/>
          </w:tcPr>
          <w:p w14:paraId="20A9F82E" w14:textId="642C10F4" w:rsidR="00124EF5" w:rsidDel="00421C8D" w:rsidRDefault="00124EF5" w:rsidP="00B24FED">
            <w:pPr>
              <w:pStyle w:val="afd"/>
              <w:rPr>
                <w:del w:id="199" w:author="のりえ" w:date="2020-10-01T22:32:00Z"/>
              </w:rPr>
            </w:pPr>
            <w:bookmarkStart w:id="200" w:name="_Ref48126295"/>
            <w:del w:id="201" w:author="のりえ" w:date="2020-10-01T22:32:00Z">
              <w:r w:rsidDel="00421C8D">
                <w:delText>(</w:delText>
              </w:r>
              <w:r w:rsidR="00601120" w:rsidDel="00421C8D">
                <w:fldChar w:fldCharType="begin"/>
              </w:r>
              <w:r w:rsidR="00601120" w:rsidDel="00421C8D">
                <w:delInstrText xml:space="preserve"> SEQ ( \* ARABIC </w:delInstrText>
              </w:r>
              <w:r w:rsidR="00601120" w:rsidDel="00421C8D">
                <w:fldChar w:fldCharType="separate"/>
              </w:r>
              <w:r w:rsidR="00590C96" w:rsidDel="00421C8D">
                <w:rPr>
                  <w:noProof/>
                </w:rPr>
                <w:delText>38</w:delText>
              </w:r>
              <w:r w:rsidR="00601120" w:rsidDel="00421C8D">
                <w:rPr>
                  <w:noProof/>
                </w:rPr>
                <w:fldChar w:fldCharType="end"/>
              </w:r>
              <w:r w:rsidDel="00421C8D">
                <w:delText>)</w:delText>
              </w:r>
              <w:bookmarkEnd w:id="200"/>
            </w:del>
          </w:p>
        </w:tc>
      </w:tr>
    </w:tbl>
    <w:p w14:paraId="044AE7BC" w14:textId="2E18DB48" w:rsidR="00124EF5" w:rsidDel="00421C8D" w:rsidRDefault="00124EF5" w:rsidP="00124EF5">
      <w:pPr>
        <w:pStyle w:val="afe"/>
        <w:ind w:firstLine="200"/>
        <w:rPr>
          <w:del w:id="202" w:author="のりえ" w:date="2020-10-01T22:32:00Z"/>
        </w:rPr>
      </w:pPr>
      <w:del w:id="203" w:author="のりえ" w:date="2020-10-01T22:32:00Z">
        <w:r w:rsidDel="00421C8D">
          <w:rPr>
            <w:rFonts w:hint="eastAsia"/>
          </w:rPr>
          <w:delText>ここで、</w:delText>
        </w:r>
      </w:del>
    </w:p>
    <w:p w14:paraId="22537E5C" w14:textId="6933E962" w:rsidR="00124EF5" w:rsidDel="00421C8D" w:rsidRDefault="003C0474" w:rsidP="00F901F6">
      <w:pPr>
        <w:pStyle w:val="afffd"/>
        <w:ind w:left="1300" w:hanging="900"/>
        <w:rPr>
          <w:del w:id="204" w:author="のりえ" w:date="2020-10-01T22:32:00Z"/>
        </w:rPr>
      </w:pPr>
      <m:oMath>
        <m:sSup>
          <m:sSupPr>
            <m:ctrlPr>
              <w:del w:id="205" w:author="のりえ" w:date="2020-10-01T22:32:00Z">
                <w:rPr>
                  <w:rFonts w:ascii="Cambria Math" w:hAnsi="Cambria Math"/>
                </w:rPr>
              </w:del>
            </m:ctrlPr>
          </m:sSupPr>
          <m:e>
            <m:r>
              <w:del w:id="206" w:author="のりえ" w:date="2020-10-01T22:32:00Z">
                <w:rPr>
                  <w:rFonts w:ascii="Cambria Math" w:hAnsi="Cambria Math" w:hint="eastAsia"/>
                </w:rPr>
                <m:t>η</m:t>
              </w:del>
            </m:r>
          </m:e>
          <m:sup>
            <m:r>
              <w:del w:id="207" w:author="のりえ" w:date="2020-10-01T22:32:00Z">
                <m:rPr>
                  <m:sty m:val="p"/>
                </m:rPr>
                <w:rPr>
                  <w:rFonts w:ascii="Cambria Math" w:hAnsi="Cambria Math"/>
                </w:rPr>
                <m:t>'</m:t>
              </w:del>
            </m:r>
          </m:sup>
        </m:sSup>
      </m:oMath>
      <w:del w:id="208" w:author="のりえ" w:date="2020-10-01T22:32:00Z">
        <w:r w:rsidR="00124EF5" w:rsidRPr="00F901F6" w:rsidDel="00421C8D">
          <w:tab/>
        </w:r>
        <w:r w:rsidR="00124EF5" w:rsidRPr="00F901F6" w:rsidDel="00421C8D">
          <w:tab/>
        </w:r>
        <w:r w:rsidR="00124EF5" w:rsidRPr="00F901F6" w:rsidDel="00421C8D">
          <w:rPr>
            <w:rFonts w:hint="eastAsia"/>
          </w:rPr>
          <w:delText>：通気層を有する壁体の日射熱取得率（</w:delText>
        </w:r>
        <w:r w:rsidR="00425C5E" w:rsidDel="00421C8D">
          <w:rPr>
            <w:rFonts w:hint="eastAsia"/>
          </w:rPr>
          <w:delText>-</w:delText>
        </w:r>
        <w:r w:rsidR="00124EF5" w:rsidRPr="00F901F6" w:rsidDel="00421C8D">
          <w:rPr>
            <w:rFonts w:hint="eastAsia"/>
          </w:rPr>
          <w:delText>）</w:delText>
        </w:r>
      </w:del>
    </w:p>
    <w:p w14:paraId="1A1BBEC3" w14:textId="74253FED" w:rsidR="0098190B" w:rsidDel="00421C8D" w:rsidRDefault="003C0474" w:rsidP="0098190B">
      <w:pPr>
        <w:pStyle w:val="afffd"/>
        <w:ind w:left="1300" w:hanging="900"/>
        <w:rPr>
          <w:del w:id="209" w:author="のりえ" w:date="2020-10-01T22:32:00Z"/>
        </w:rPr>
      </w:pPr>
      <m:oMath>
        <m:sSup>
          <m:sSupPr>
            <m:ctrlPr>
              <w:del w:id="210" w:author="のりえ" w:date="2020-10-01T22:32:00Z">
                <w:rPr>
                  <w:rFonts w:ascii="Cambria Math" w:hAnsi="Cambria Math"/>
                  <w:i/>
                </w:rPr>
              </w:del>
            </m:ctrlPr>
          </m:sSupPr>
          <m:e>
            <m:r>
              <w:del w:id="211" w:author="のりえ" w:date="2020-10-01T22:32:00Z">
                <w:rPr>
                  <w:rFonts w:ascii="Cambria Math" w:hAnsi="Cambria Math"/>
                </w:rPr>
                <m:t>q</m:t>
              </w:del>
            </m:r>
          </m:e>
          <m:sup>
            <m:r>
              <w:del w:id="212" w:author="のりえ" w:date="2020-10-01T22:32:00Z">
                <w:rPr>
                  <w:rFonts w:ascii="Cambria Math" w:hAnsi="Cambria Math"/>
                </w:rPr>
                <m:t>'</m:t>
              </w:del>
            </m:r>
          </m:sup>
        </m:sSup>
      </m:oMath>
      <w:del w:id="213" w:author="のりえ" w:date="2020-10-01T22:32:00Z">
        <w:r w:rsidR="0098190B" w:rsidDel="00421C8D">
          <w:tab/>
        </w:r>
        <w:r w:rsidR="0098190B" w:rsidDel="00421C8D">
          <w:tab/>
        </w:r>
        <w:r w:rsidR="0098190B" w:rsidDel="00421C8D">
          <w:rPr>
            <w:rFonts w:hint="eastAsia"/>
          </w:rPr>
          <w:delText>：</w:delText>
        </w:r>
        <w:r w:rsidR="00A94328" w:rsidDel="00421C8D">
          <w:rPr>
            <w:rFonts w:hint="eastAsia"/>
          </w:rPr>
          <w:delText>内外温度差が</w:delText>
        </w:r>
        <w:r w:rsidR="00A94328" w:rsidDel="00421C8D">
          <w:rPr>
            <w:rFonts w:hint="eastAsia"/>
          </w:rPr>
          <w:delText xml:space="preserve">0 </w:delText>
        </w:r>
        <w:r w:rsidR="00A94328" w:rsidDel="00421C8D">
          <w:rPr>
            <w:rFonts w:hint="eastAsia"/>
          </w:rPr>
          <w:delText>℃のときの</w:delText>
        </w:r>
        <w:r w:rsidR="0098190B" w:rsidDel="00421C8D">
          <w:rPr>
            <w:rFonts w:hint="eastAsia"/>
          </w:rPr>
          <w:delText>室内側表面熱流（</w:delText>
        </w:r>
        <w:r w:rsidR="0098190B" w:rsidRPr="00F901F6" w:rsidDel="00421C8D">
          <w:rPr>
            <w:rFonts w:hint="eastAsia"/>
          </w:rPr>
          <w:delText>W/m</w:delText>
        </w:r>
        <w:r w:rsidR="0098190B" w:rsidRPr="00D521BB" w:rsidDel="00421C8D">
          <w:rPr>
            <w:rFonts w:hint="eastAsia"/>
            <w:vertAlign w:val="superscript"/>
          </w:rPr>
          <w:delText>2</w:delText>
        </w:r>
        <w:r w:rsidR="0098190B" w:rsidDel="00421C8D">
          <w:rPr>
            <w:rFonts w:hint="eastAsia"/>
          </w:rPr>
          <w:delText>）</w:delText>
        </w:r>
      </w:del>
    </w:p>
    <w:p w14:paraId="340E228E" w14:textId="12D87120" w:rsidR="0098190B" w:rsidRPr="00F901F6" w:rsidDel="00421C8D" w:rsidRDefault="003C0474" w:rsidP="0098190B">
      <w:pPr>
        <w:pStyle w:val="afffd"/>
        <w:ind w:left="1300" w:hanging="900"/>
        <w:rPr>
          <w:del w:id="214" w:author="のりえ" w:date="2020-10-01T22:32:00Z"/>
        </w:rPr>
      </w:pPr>
      <m:oMath>
        <m:sSub>
          <m:sSubPr>
            <m:ctrlPr>
              <w:del w:id="215" w:author="のりえ" w:date="2020-10-01T22:32:00Z">
                <w:rPr>
                  <w:rFonts w:ascii="Cambria Math" w:hAnsi="Cambria Math"/>
                </w:rPr>
              </w:del>
            </m:ctrlPr>
          </m:sSubPr>
          <m:e>
            <m:r>
              <w:del w:id="216" w:author="のりえ" w:date="2020-10-01T22:32:00Z">
                <w:rPr>
                  <w:rFonts w:ascii="Cambria Math" w:hAnsi="Cambria Math"/>
                </w:rPr>
                <m:t>J</m:t>
              </w:del>
            </m:r>
          </m:e>
          <m:sub>
            <m:r>
              <w:del w:id="217" w:author="のりえ" w:date="2020-10-01T22:32:00Z">
                <w:rPr>
                  <w:rFonts w:ascii="Cambria Math" w:hAnsi="Cambria Math"/>
                </w:rPr>
                <m:t>surf</m:t>
              </w:del>
            </m:r>
          </m:sub>
        </m:sSub>
      </m:oMath>
      <w:del w:id="218" w:author="のりえ" w:date="2020-10-01T22:32:00Z">
        <w:r w:rsidR="0098190B" w:rsidRPr="00F901F6" w:rsidDel="00421C8D">
          <w:tab/>
        </w:r>
        <w:r w:rsidR="0098190B" w:rsidRPr="00F901F6" w:rsidDel="00421C8D">
          <w:tab/>
        </w:r>
        <w:r w:rsidR="0098190B" w:rsidRPr="00F901F6" w:rsidDel="00421C8D">
          <w:rPr>
            <w:rFonts w:hint="eastAsia"/>
          </w:rPr>
          <w:delText>：外気側表面に入射する日射量（</w:delText>
        </w:r>
        <w:r w:rsidR="0098190B" w:rsidRPr="00F901F6" w:rsidDel="00421C8D">
          <w:rPr>
            <w:rFonts w:hint="eastAsia"/>
          </w:rPr>
          <w:delText>W/m</w:delText>
        </w:r>
        <w:r w:rsidR="0098190B" w:rsidRPr="00D521BB" w:rsidDel="00421C8D">
          <w:rPr>
            <w:rFonts w:hint="eastAsia"/>
            <w:vertAlign w:val="superscript"/>
          </w:rPr>
          <w:delText>2</w:delText>
        </w:r>
        <w:r w:rsidR="0098190B" w:rsidRPr="00F901F6" w:rsidDel="00421C8D">
          <w:rPr>
            <w:rFonts w:hint="eastAsia"/>
          </w:rPr>
          <w:delText>）</w:delText>
        </w:r>
      </w:del>
    </w:p>
    <w:p w14:paraId="10E89097" w14:textId="55C94D79" w:rsidR="00DD3CCA" w:rsidDel="00421C8D" w:rsidRDefault="003C0474" w:rsidP="00DD3CCA">
      <w:pPr>
        <w:pStyle w:val="afffd"/>
        <w:ind w:left="1300" w:hanging="900"/>
        <w:rPr>
          <w:del w:id="219" w:author="のりえ" w:date="2020-10-01T22:32:00Z"/>
        </w:rPr>
      </w:pPr>
      <m:oMath>
        <m:sSub>
          <m:sSubPr>
            <m:ctrlPr>
              <w:del w:id="220" w:author="のりえ" w:date="2020-10-01T22:32:00Z">
                <w:rPr>
                  <w:rFonts w:ascii="Cambria Math" w:hAnsi="Cambria Math"/>
                </w:rPr>
              </w:del>
            </m:ctrlPr>
          </m:sSubPr>
          <m:e>
            <m:r>
              <w:del w:id="221" w:author="のりえ" w:date="2020-10-01T22:32:00Z">
                <w:rPr>
                  <w:rFonts w:ascii="Cambria Math" w:hAnsi="Cambria Math"/>
                </w:rPr>
                <m:t>h</m:t>
              </w:del>
            </m:r>
          </m:e>
          <m:sub>
            <m:r>
              <w:del w:id="222" w:author="のりえ" w:date="2020-10-01T22:32:00Z">
                <w:rPr>
                  <w:rFonts w:ascii="Cambria Math" w:hAnsi="Cambria Math"/>
                </w:rPr>
                <m:t>i</m:t>
              </w:del>
            </m:r>
          </m:sub>
        </m:sSub>
      </m:oMath>
      <w:del w:id="223" w:author="のりえ" w:date="2020-10-01T22:32:00Z">
        <w:r w:rsidR="00DD3CCA" w:rsidRPr="00F901F6" w:rsidDel="00421C8D">
          <w:tab/>
        </w:r>
        <w:r w:rsidR="00DD3CCA" w:rsidRPr="00F901F6" w:rsidDel="00421C8D">
          <w:tab/>
        </w:r>
        <w:r w:rsidR="00DD3CCA" w:rsidRPr="00F901F6" w:rsidDel="00421C8D">
          <w:rPr>
            <w:rFonts w:hint="eastAsia"/>
          </w:rPr>
          <w:delText>：室内側総合熱伝達率（</w:delText>
        </w:r>
        <w:r w:rsidR="00DD3CCA" w:rsidRPr="00F901F6" w:rsidDel="00421C8D">
          <w:rPr>
            <w:rFonts w:hint="eastAsia"/>
          </w:rPr>
          <w:delText>W/(m</w:delText>
        </w:r>
        <w:r w:rsidR="00DD3CCA" w:rsidRPr="00D521BB" w:rsidDel="00421C8D">
          <w:rPr>
            <w:rFonts w:hint="eastAsia"/>
            <w:vertAlign w:val="superscript"/>
          </w:rPr>
          <w:delText>2</w:delText>
        </w:r>
        <w:r w:rsidR="00DD3CCA" w:rsidRPr="00F901F6" w:rsidDel="00421C8D">
          <w:rPr>
            <w:rFonts w:hint="eastAsia"/>
          </w:rPr>
          <w:delText>・</w:delText>
        </w:r>
        <w:r w:rsidR="00DD3CCA" w:rsidRPr="00F901F6" w:rsidDel="00421C8D">
          <w:rPr>
            <w:rFonts w:hint="eastAsia"/>
          </w:rPr>
          <w:delText>K)</w:delText>
        </w:r>
        <w:r w:rsidR="00DD3CCA" w:rsidRPr="00F901F6" w:rsidDel="00421C8D">
          <w:rPr>
            <w:rFonts w:hint="eastAsia"/>
          </w:rPr>
          <w:delText>）（</w:delText>
        </w:r>
        <w:r w:rsidR="00DD3CCA" w:rsidRPr="00F901F6" w:rsidDel="00421C8D">
          <w:rPr>
            <w:rFonts w:hint="eastAsia"/>
          </w:rPr>
          <w:delText>=</w:delText>
        </w:r>
        <w:r w:rsidR="00DD3CCA" w:rsidRPr="00F901F6" w:rsidDel="00421C8D">
          <w:delText xml:space="preserve"> 1/0.</w:delText>
        </w:r>
        <w:r w:rsidR="00DD3CCA" w:rsidRPr="00F901F6" w:rsidDel="00421C8D">
          <w:rPr>
            <w:rFonts w:hint="eastAsia"/>
          </w:rPr>
          <w:delText>1</w:delText>
        </w:r>
        <w:r w:rsidR="00DD3CCA" w:rsidRPr="00F901F6" w:rsidDel="00421C8D">
          <w:delText>1</w:delText>
        </w:r>
        <w:r w:rsidR="00DD3CCA" w:rsidRPr="00F901F6" w:rsidDel="00421C8D">
          <w:rPr>
            <w:rFonts w:hint="eastAsia"/>
          </w:rPr>
          <w:delText>）</w:delText>
        </w:r>
      </w:del>
    </w:p>
    <w:p w14:paraId="200DAE82" w14:textId="36AD72B3" w:rsidR="00DD3CCA" w:rsidDel="00421C8D" w:rsidRDefault="003C0474" w:rsidP="00DD3CCA">
      <w:pPr>
        <w:pStyle w:val="afffd"/>
        <w:ind w:left="1400" w:hanging="1000"/>
        <w:rPr>
          <w:del w:id="224" w:author="のりえ" w:date="2020-10-01T22:32:00Z"/>
        </w:rPr>
      </w:pPr>
      <m:oMath>
        <m:sSubSup>
          <m:sSubSupPr>
            <m:ctrlPr>
              <w:del w:id="225" w:author="のりえ" w:date="2020-10-01T22:32:00Z">
                <w:rPr>
                  <w:rFonts w:ascii="Cambria Math" w:hAnsi="Cambria Math"/>
                  <w:i/>
                  <w:sz w:val="20"/>
                </w:rPr>
              </w:del>
            </m:ctrlPr>
          </m:sSubSupPr>
          <m:e>
            <m:r>
              <w:del w:id="226" w:author="のりえ" w:date="2020-10-01T22:32:00Z">
                <w:rPr>
                  <w:rFonts w:ascii="Cambria Math" w:hAnsi="Cambria Math" w:hint="eastAsia"/>
                </w:rPr>
                <m:t>θ</m:t>
              </w:del>
            </m:r>
          </m:e>
          <m:sub>
            <m:r>
              <w:del w:id="227" w:author="のりえ" w:date="2020-10-01T22:32:00Z">
                <w:rPr>
                  <w:rFonts w:ascii="Cambria Math" w:hAnsi="Cambria Math"/>
                </w:rPr>
                <m:t>in,surf</m:t>
              </w:del>
            </m:r>
          </m:sub>
          <m:sup>
            <m:r>
              <w:del w:id="228" w:author="のりえ" w:date="2020-10-01T22:32:00Z">
                <w:rPr>
                  <w:rFonts w:ascii="Cambria Math" w:hAnsi="Cambria Math"/>
                </w:rPr>
                <m:t>'</m:t>
              </w:del>
            </m:r>
          </m:sup>
        </m:sSubSup>
      </m:oMath>
      <w:del w:id="229" w:author="のりえ" w:date="2020-10-01T22:32:00Z">
        <w:r w:rsidR="00DD3CCA" w:rsidRPr="00F901F6" w:rsidDel="00421C8D">
          <w:tab/>
        </w:r>
        <w:r w:rsidR="00DD3CCA" w:rsidRPr="00F901F6" w:rsidDel="00421C8D">
          <w:tab/>
        </w:r>
        <w:r w:rsidR="00DD3CCA" w:rsidRPr="00F901F6" w:rsidDel="00421C8D">
          <w:rPr>
            <w:rFonts w:hint="eastAsia"/>
          </w:rPr>
          <w:delText>：</w:delText>
        </w:r>
        <w:r w:rsidR="002E7145" w:rsidDel="00421C8D">
          <w:rPr>
            <w:rFonts w:hint="eastAsia"/>
          </w:rPr>
          <w:delText>内外温度差を</w:delText>
        </w:r>
        <w:r w:rsidR="002E7145" w:rsidDel="00421C8D">
          <w:rPr>
            <w:rFonts w:hint="eastAsia"/>
          </w:rPr>
          <w:delText>0</w:delText>
        </w:r>
        <w:r w:rsidR="002E7145" w:rsidDel="00421C8D">
          <w:delText xml:space="preserve"> </w:delText>
        </w:r>
        <w:r w:rsidR="002E7145" w:rsidDel="00421C8D">
          <w:rPr>
            <w:rFonts w:hint="eastAsia"/>
          </w:rPr>
          <w:delText>℃とした場合の</w:delText>
        </w:r>
        <w:r w:rsidR="00DD3CCA" w:rsidRPr="00F901F6" w:rsidDel="00421C8D">
          <w:rPr>
            <w:rFonts w:hint="eastAsia"/>
          </w:rPr>
          <w:delText>室内側表面温度（℃）</w:delText>
        </w:r>
      </w:del>
    </w:p>
    <w:p w14:paraId="5A6CF602" w14:textId="059CF927" w:rsidR="00425C5E" w:rsidRPr="00F901F6" w:rsidDel="00421C8D" w:rsidRDefault="003C0474" w:rsidP="00F901F6">
      <w:pPr>
        <w:pStyle w:val="afffd"/>
        <w:ind w:left="1300" w:hanging="900"/>
        <w:rPr>
          <w:del w:id="230" w:author="のりえ" w:date="2020-10-01T22:32:00Z"/>
        </w:rPr>
      </w:pPr>
      <m:oMath>
        <m:sSub>
          <m:sSubPr>
            <m:ctrlPr>
              <w:del w:id="231" w:author="のりえ" w:date="2020-10-01T22:32:00Z">
                <w:rPr>
                  <w:rFonts w:ascii="Cambria Math" w:hAnsi="Cambria Math"/>
                </w:rPr>
              </w:del>
            </m:ctrlPr>
          </m:sSubPr>
          <m:e>
            <m:r>
              <w:del w:id="232" w:author="のりえ" w:date="2020-10-01T22:32:00Z">
                <w:rPr>
                  <w:rFonts w:ascii="Cambria Math" w:hAnsi="Cambria Math"/>
                </w:rPr>
                <m:t>θ</m:t>
              </w:del>
            </m:r>
          </m:e>
          <m:sub>
            <m:r>
              <w:ins w:id="233" w:author="のりえ 辻丸" w:date="2020-09-20T14:37:00Z">
                <w:del w:id="234" w:author="のりえ" w:date="2020-10-01T22:32:00Z">
                  <w:rPr>
                    <w:rFonts w:ascii="Cambria Math" w:hAnsi="Cambria Math" w:hint="eastAsia"/>
                  </w:rPr>
                  <m:t>r</m:t>
                </w:del>
              </w:ins>
            </m:r>
            <m:r>
              <w:del w:id="235" w:author="のりえ" w:date="2020-10-01T22:32:00Z">
                <w:rPr>
                  <w:rFonts w:ascii="Cambria Math" w:hAnsi="Cambria Math" w:hint="eastAsia"/>
                </w:rPr>
                <m:t>in</m:t>
              </w:del>
            </m:r>
          </m:sub>
        </m:sSub>
      </m:oMath>
      <w:del w:id="236" w:author="のりえ" w:date="2020-10-01T22:32:00Z">
        <w:r w:rsidR="00DD3CCA" w:rsidRPr="00F901F6" w:rsidDel="00421C8D">
          <w:tab/>
        </w:r>
        <w:r w:rsidR="00DD3CCA" w:rsidRPr="00F901F6" w:rsidDel="00421C8D">
          <w:tab/>
        </w:r>
        <w:r w:rsidR="00DD3CCA" w:rsidRPr="00F901F6" w:rsidDel="00421C8D">
          <w:rPr>
            <w:rFonts w:hint="eastAsia"/>
          </w:rPr>
          <w:delText>：室内温度（℃）</w:delText>
        </w:r>
      </w:del>
    </w:p>
    <w:p w14:paraId="69C44D16" w14:textId="424E25FF" w:rsidR="008170FE" w:rsidDel="00421C8D" w:rsidRDefault="00124EF5" w:rsidP="00124EF5">
      <w:pPr>
        <w:pStyle w:val="afe"/>
        <w:ind w:firstLine="200"/>
        <w:rPr>
          <w:del w:id="237" w:author="のりえ" w:date="2020-10-01T22:32:00Z"/>
        </w:rPr>
      </w:pPr>
      <w:del w:id="238" w:author="のりえ" w:date="2020-10-01T22:32:00Z">
        <w:r w:rsidDel="00421C8D">
          <w:rPr>
            <w:rFonts w:hint="eastAsia"/>
          </w:rPr>
          <w:delText>である。</w:delText>
        </w:r>
      </w:del>
    </w:p>
    <w:p w14:paraId="3876E8D9" w14:textId="4B147DE1" w:rsidR="00425C5E" w:rsidDel="00421C8D" w:rsidRDefault="00425C5E" w:rsidP="00124EF5">
      <w:pPr>
        <w:pStyle w:val="afe"/>
        <w:ind w:firstLine="200"/>
        <w:rPr>
          <w:del w:id="239" w:author="のりえ" w:date="2020-10-01T22:32:00Z"/>
        </w:rPr>
      </w:pPr>
    </w:p>
    <w:p w14:paraId="43C1CE78" w14:textId="3B576CE9" w:rsidR="001848FB" w:rsidDel="00421C8D" w:rsidRDefault="001848FB">
      <w:pPr>
        <w:widowControl/>
        <w:jc w:val="left"/>
        <w:rPr>
          <w:del w:id="240" w:author="のりえ" w:date="2020-10-01T22:32:00Z"/>
          <w:rFonts w:asciiTheme="majorHAnsi" w:eastAsiaTheme="majorEastAsia" w:hAnsiTheme="majorHAnsi"/>
          <w:sz w:val="22"/>
        </w:rPr>
      </w:pPr>
      <w:del w:id="241" w:author="のりえ" w:date="2020-10-01T22:32:00Z">
        <w:r w:rsidDel="00421C8D">
          <w:br w:type="page"/>
        </w:r>
      </w:del>
    </w:p>
    <w:p w14:paraId="4AFDE36A" w14:textId="40536EDA" w:rsidR="00025517" w:rsidRDefault="00025517" w:rsidP="00025517">
      <w:pPr>
        <w:pStyle w:val="1"/>
      </w:pPr>
      <w:r>
        <w:rPr>
          <w:rFonts w:hint="eastAsia"/>
        </w:rPr>
        <w:t>通気層を有する壁体の熱的性能の簡易評価法の検討</w:t>
      </w:r>
    </w:p>
    <w:p w14:paraId="62C78E19" w14:textId="3BFFFA5A" w:rsidR="000228C4" w:rsidRDefault="00976AE7" w:rsidP="00025517">
      <w:pPr>
        <w:pStyle w:val="20"/>
      </w:pPr>
      <w:r>
        <w:rPr>
          <w:rFonts w:hint="eastAsia"/>
        </w:rPr>
        <w:t>パラメトリックスタディの実施</w:t>
      </w:r>
    </w:p>
    <w:p w14:paraId="238D8816" w14:textId="66E1D521" w:rsidR="00976AE7" w:rsidRDefault="00976AE7" w:rsidP="00900CC8">
      <w:pPr>
        <w:pStyle w:val="30"/>
      </w:pPr>
      <w:r>
        <w:rPr>
          <w:rFonts w:hint="eastAsia"/>
        </w:rPr>
        <w:t>パラメータの検討</w:t>
      </w:r>
    </w:p>
    <w:p w14:paraId="1A4F7989" w14:textId="07109E17" w:rsidR="005A2090" w:rsidRDefault="00E30B6F" w:rsidP="006113EC">
      <w:pPr>
        <w:pStyle w:val="afe"/>
        <w:ind w:firstLine="200"/>
      </w:pPr>
      <w:r>
        <w:rPr>
          <w:rFonts w:hint="eastAsia"/>
        </w:rPr>
        <w:t>これまでに述べた計算方法により、通気層を有する壁体の熱貫流率、日射熱取得率を算出することができる。通気層を有する壁体の断熱効果、日射遮蔽効果を簡便に行うためには、通気層を有する壁体の熱的性能に影響を及ぼす要因を明らかにする必要がある。</w:t>
      </w:r>
    </w:p>
    <w:p w14:paraId="47E9D585" w14:textId="2F76CB9A" w:rsidR="00923E61" w:rsidRDefault="00E30B6F" w:rsidP="006113EC">
      <w:pPr>
        <w:pStyle w:val="afe"/>
        <w:ind w:firstLine="200"/>
      </w:pPr>
      <w:r>
        <w:rPr>
          <w:rFonts w:hint="eastAsia"/>
        </w:rPr>
        <w:t>これまでに述べた計算式から、通気層を有する壁体の熱的性能に影響を及ぼすと考えられる要因（パラメータ）を</w:t>
      </w:r>
      <w:r w:rsidR="007D7A2C">
        <w:fldChar w:fldCharType="begin"/>
      </w:r>
      <w:r w:rsidR="007D7A2C">
        <w:instrText xml:space="preserve"> </w:instrText>
      </w:r>
      <w:r w:rsidR="007D7A2C">
        <w:rPr>
          <w:rFonts w:hint="eastAsia"/>
        </w:rPr>
        <w:instrText>REF _Ref48814829 \h</w:instrText>
      </w:r>
      <w:r w:rsidR="007D7A2C">
        <w:instrText xml:space="preserve"> </w:instrText>
      </w:r>
      <w:r w:rsidR="007D7A2C">
        <w:fldChar w:fldCharType="separate"/>
      </w:r>
      <w:r w:rsidR="003C0474">
        <w:rPr>
          <w:rFonts w:hint="eastAsia"/>
        </w:rPr>
        <w:t>表</w:t>
      </w:r>
      <w:r w:rsidR="003C0474">
        <w:rPr>
          <w:rFonts w:hint="eastAsia"/>
        </w:rPr>
        <w:t xml:space="preserve"> </w:t>
      </w:r>
      <w:r w:rsidR="003C0474">
        <w:rPr>
          <w:noProof/>
        </w:rPr>
        <w:t>1</w:t>
      </w:r>
      <w:r w:rsidR="007D7A2C">
        <w:fldChar w:fldCharType="end"/>
      </w:r>
      <w:r>
        <w:rPr>
          <w:rFonts w:hint="eastAsia"/>
        </w:rPr>
        <w:t>に示す。</w:t>
      </w:r>
      <w:r w:rsidR="00923E61">
        <w:rPr>
          <w:rFonts w:hint="eastAsia"/>
        </w:rPr>
        <w:t>各パラメータは、現実的に考えられる範囲の値を</w:t>
      </w:r>
      <w:r w:rsidR="00923E61">
        <w:fldChar w:fldCharType="begin"/>
      </w:r>
      <w:r w:rsidR="00923E61">
        <w:instrText xml:space="preserve"> </w:instrText>
      </w:r>
      <w:r w:rsidR="00923E61">
        <w:rPr>
          <w:rFonts w:hint="eastAsia"/>
        </w:rPr>
        <w:instrText>REF _Ref48814829 \h</w:instrText>
      </w:r>
      <w:r w:rsidR="00923E61">
        <w:instrText xml:space="preserve"> </w:instrText>
      </w:r>
      <w:r w:rsidR="00923E61">
        <w:fldChar w:fldCharType="separate"/>
      </w:r>
      <w:r w:rsidR="003C0474">
        <w:rPr>
          <w:rFonts w:hint="eastAsia"/>
        </w:rPr>
        <w:t>表</w:t>
      </w:r>
      <w:r w:rsidR="003C0474">
        <w:rPr>
          <w:rFonts w:hint="eastAsia"/>
        </w:rPr>
        <w:t xml:space="preserve"> </w:t>
      </w:r>
      <w:r w:rsidR="003C0474">
        <w:rPr>
          <w:noProof/>
        </w:rPr>
        <w:t>1</w:t>
      </w:r>
      <w:r w:rsidR="00923E61">
        <w:fldChar w:fldCharType="end"/>
      </w:r>
      <w:r w:rsidR="00923E61">
        <w:rPr>
          <w:rFonts w:hint="eastAsia"/>
        </w:rPr>
        <w:t>に示すように与えることとする。</w:t>
      </w:r>
    </w:p>
    <w:p w14:paraId="3E1026D6" w14:textId="3FD2EF2D" w:rsidR="00E30B6F" w:rsidRDefault="00B53C95" w:rsidP="006113EC">
      <w:pPr>
        <w:pStyle w:val="afe"/>
        <w:ind w:firstLine="200"/>
      </w:pPr>
      <w:r>
        <w:rPr>
          <w:rFonts w:hint="eastAsia"/>
        </w:rPr>
        <w:t>なお、</w:t>
      </w:r>
      <w:r w:rsidRPr="00F901F6">
        <w:rPr>
          <w:rFonts w:hint="eastAsia"/>
        </w:rPr>
        <w:t>通気層の平均風速</w:t>
      </w:r>
      <m:oMath>
        <m:sSub>
          <m:sSubPr>
            <m:ctrlPr>
              <w:rPr>
                <w:rFonts w:ascii="Cambria Math" w:hAnsi="Cambria Math"/>
              </w:rPr>
            </m:ctrlPr>
          </m:sSubPr>
          <m:e>
            <m:r>
              <w:rPr>
                <w:rFonts w:ascii="Cambria Math" w:hAnsi="Cambria Math"/>
              </w:rPr>
              <m:t>v</m:t>
            </m:r>
          </m:e>
          <m:sub>
            <m:r>
              <w:rPr>
                <w:rFonts w:ascii="Cambria Math" w:hAnsi="Cambria Math"/>
              </w:rPr>
              <m:t>a</m:t>
            </m:r>
          </m:sub>
        </m:sSub>
      </m:oMath>
      <w:r w:rsidR="00570396">
        <w:rPr>
          <w:rFonts w:hint="eastAsia"/>
        </w:rPr>
        <w:t>は通気層内の密度差、摩擦損失、通気層入口・出口の摩擦損失などから計算する方法もあるが、</w:t>
      </w:r>
      <w:del w:id="242" w:author="のりえ" w:date="2020-12-25T10:49:00Z">
        <w:r w:rsidR="00570396" w:rsidDel="00310552">
          <w:rPr>
            <w:rFonts w:hint="eastAsia"/>
          </w:rPr>
          <w:delText>ひとまず</w:delText>
        </w:r>
      </w:del>
      <w:ins w:id="243" w:author="のりえ" w:date="2020-12-25T10:49:00Z">
        <w:r w:rsidR="00310552">
          <w:rPr>
            <w:rFonts w:hint="eastAsia"/>
          </w:rPr>
          <w:t>推定が非常に困難であるので、</w:t>
        </w:r>
      </w:ins>
      <w:r w:rsidR="00570396">
        <w:rPr>
          <w:rFonts w:hint="eastAsia"/>
        </w:rPr>
        <w:t>パラメータとして与えることを</w:t>
      </w:r>
      <w:r w:rsidR="00A02CA6">
        <w:rPr>
          <w:rFonts w:hint="eastAsia"/>
        </w:rPr>
        <w:t>検討する</w:t>
      </w:r>
      <w:r w:rsidR="00570396">
        <w:rPr>
          <w:rFonts w:hint="eastAsia"/>
        </w:rPr>
        <w:t>。</w:t>
      </w:r>
    </w:p>
    <w:p w14:paraId="038FE5AB" w14:textId="77777777" w:rsidR="00570396" w:rsidRDefault="00570396" w:rsidP="006113EC">
      <w:pPr>
        <w:pStyle w:val="afe"/>
        <w:ind w:firstLine="200"/>
      </w:pPr>
    </w:p>
    <w:p w14:paraId="0A7D7114" w14:textId="22F0F192" w:rsidR="00027777" w:rsidRDefault="00027777" w:rsidP="00027777">
      <w:pPr>
        <w:pStyle w:val="aff3"/>
        <w:rPr>
          <w:ins w:id="244" w:author="のりえ" w:date="2020-12-25T10:50:00Z"/>
        </w:rPr>
      </w:pPr>
      <w:bookmarkStart w:id="245" w:name="_Ref4881482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C0474">
        <w:rPr>
          <w:noProof/>
        </w:rPr>
        <w:t>1</w:t>
      </w:r>
      <w:r>
        <w:fldChar w:fldCharType="end"/>
      </w:r>
      <w:bookmarkEnd w:id="245"/>
      <w:r>
        <w:rPr>
          <w:rFonts w:hint="eastAsia"/>
        </w:rPr>
        <w:t xml:space="preserve">　</w:t>
      </w:r>
      <w:commentRangeStart w:id="246"/>
      <w:r>
        <w:rPr>
          <w:rFonts w:hint="eastAsia"/>
        </w:rPr>
        <w:t>通気層を有する壁体の熱的性能に影響を及ぼす</w:t>
      </w:r>
      <w:ins w:id="247" w:author="のりえ" w:date="2020-12-25T10:49:00Z">
        <w:r w:rsidR="00310552">
          <w:rPr>
            <w:rFonts w:hint="eastAsia"/>
          </w:rPr>
          <w:t>要因（</w:t>
        </w:r>
      </w:ins>
      <w:r>
        <w:rPr>
          <w:rFonts w:hint="eastAsia"/>
        </w:rPr>
        <w:t>パラメータ</w:t>
      </w:r>
      <w:commentRangeEnd w:id="246"/>
      <w:ins w:id="248" w:author="のりえ" w:date="2020-12-25T10:49:00Z">
        <w:r w:rsidR="00310552">
          <w:rPr>
            <w:rFonts w:hint="eastAsia"/>
          </w:rPr>
          <w:t>）</w:t>
        </w:r>
      </w:ins>
      <w:r w:rsidR="002F489C">
        <w:rPr>
          <w:rStyle w:val="afff0"/>
          <w:rFonts w:asciiTheme="minorHAnsi" w:eastAsiaTheme="minorEastAsia" w:hAnsiTheme="minorHAnsi"/>
          <w:bCs w:val="0"/>
        </w:rPr>
        <w:commentReference w:id="246"/>
      </w:r>
    </w:p>
    <w:tbl>
      <w:tblPr>
        <w:tblStyle w:val="afff5"/>
        <w:tblW w:w="9494" w:type="dxa"/>
        <w:jc w:val="center"/>
        <w:tblCellMar>
          <w:top w:w="28" w:type="dxa"/>
          <w:bottom w:w="28" w:type="dxa"/>
        </w:tblCellMar>
        <w:tblLook w:val="04A0" w:firstRow="1" w:lastRow="0" w:firstColumn="1" w:lastColumn="0" w:noHBand="0" w:noVBand="1"/>
      </w:tblPr>
      <w:tblGrid>
        <w:gridCol w:w="1695"/>
        <w:gridCol w:w="3974"/>
        <w:gridCol w:w="837"/>
        <w:gridCol w:w="996"/>
        <w:gridCol w:w="996"/>
        <w:gridCol w:w="996"/>
      </w:tblGrid>
      <w:tr w:rsidR="00310552" w14:paraId="6EB396EB" w14:textId="77777777" w:rsidTr="00C4153A">
        <w:trPr>
          <w:jc w:val="center"/>
          <w:ins w:id="249" w:author="のりえ" w:date="2020-12-25T10:51:00Z"/>
        </w:trPr>
        <w:tc>
          <w:tcPr>
            <w:tcW w:w="1695" w:type="dxa"/>
            <w:vMerge w:val="restart"/>
            <w:shd w:val="clear" w:color="auto" w:fill="D9D9D9" w:themeFill="background1" w:themeFillShade="D9"/>
            <w:vAlign w:val="center"/>
          </w:tcPr>
          <w:p w14:paraId="60B24454" w14:textId="46C3ABD9" w:rsidR="00310552" w:rsidRDefault="00310552" w:rsidP="00310552">
            <w:pPr>
              <w:pStyle w:val="C"/>
              <w:rPr>
                <w:ins w:id="250" w:author="のりえ" w:date="2020-12-25T10:51:00Z"/>
              </w:rPr>
            </w:pPr>
            <w:ins w:id="251" w:author="のりえ" w:date="2020-12-25T10:50:00Z">
              <w:r>
                <w:rPr>
                  <w:rFonts w:hint="eastAsia"/>
                </w:rPr>
                <w:t>分類</w:t>
              </w:r>
            </w:ins>
          </w:p>
        </w:tc>
        <w:tc>
          <w:tcPr>
            <w:tcW w:w="3974" w:type="dxa"/>
            <w:vMerge w:val="restart"/>
            <w:shd w:val="clear" w:color="auto" w:fill="D9D9D9" w:themeFill="background1" w:themeFillShade="D9"/>
            <w:vAlign w:val="center"/>
          </w:tcPr>
          <w:p w14:paraId="31F438D0" w14:textId="3DDF0936" w:rsidR="00310552" w:rsidRDefault="00310552" w:rsidP="00310552">
            <w:pPr>
              <w:pStyle w:val="C"/>
              <w:rPr>
                <w:ins w:id="252" w:author="のりえ" w:date="2020-12-25T10:51:00Z"/>
              </w:rPr>
            </w:pPr>
            <w:ins w:id="253" w:author="のりえ" w:date="2020-12-25T10:52:00Z">
              <w:r>
                <w:rPr>
                  <w:rFonts w:hint="eastAsia"/>
                </w:rPr>
                <w:t>要因（</w:t>
              </w:r>
            </w:ins>
            <w:ins w:id="254" w:author="のりえ" w:date="2020-12-25T10:50:00Z">
              <w:r>
                <w:rPr>
                  <w:rFonts w:hint="eastAsia"/>
                </w:rPr>
                <w:t>パラメータ</w:t>
              </w:r>
            </w:ins>
            <w:ins w:id="255" w:author="のりえ" w:date="2020-12-25T10:52:00Z">
              <w:r>
                <w:rPr>
                  <w:rFonts w:hint="eastAsia"/>
                </w:rPr>
                <w:t>）</w:t>
              </w:r>
            </w:ins>
            <w:ins w:id="256" w:author="のりえ" w:date="2020-12-25T10:50:00Z">
              <w:r>
                <w:rPr>
                  <w:rFonts w:hint="eastAsia"/>
                </w:rPr>
                <w:t>名</w:t>
              </w:r>
            </w:ins>
          </w:p>
        </w:tc>
        <w:tc>
          <w:tcPr>
            <w:tcW w:w="837" w:type="dxa"/>
            <w:vMerge w:val="restart"/>
            <w:shd w:val="clear" w:color="auto" w:fill="D9D9D9" w:themeFill="background1" w:themeFillShade="D9"/>
            <w:vAlign w:val="center"/>
          </w:tcPr>
          <w:p w14:paraId="0134456E" w14:textId="4DA5B59E" w:rsidR="00310552" w:rsidRDefault="00310552" w:rsidP="00310552">
            <w:pPr>
              <w:pStyle w:val="C"/>
              <w:rPr>
                <w:ins w:id="257" w:author="のりえ" w:date="2020-12-25T10:51:00Z"/>
              </w:rPr>
            </w:pPr>
            <w:ins w:id="258" w:author="のりえ" w:date="2020-12-25T10:50:00Z">
              <w:r>
                <w:rPr>
                  <w:rFonts w:hint="eastAsia"/>
                </w:rPr>
                <w:t>記号</w:t>
              </w:r>
            </w:ins>
          </w:p>
        </w:tc>
        <w:tc>
          <w:tcPr>
            <w:tcW w:w="2988" w:type="dxa"/>
            <w:gridSpan w:val="3"/>
            <w:tcBorders>
              <w:bottom w:val="single" w:sz="4" w:space="0" w:color="auto"/>
            </w:tcBorders>
            <w:shd w:val="clear" w:color="auto" w:fill="D9D9D9" w:themeFill="background1" w:themeFillShade="D9"/>
            <w:vAlign w:val="center"/>
          </w:tcPr>
          <w:p w14:paraId="75AC5130" w14:textId="45BEF5E8" w:rsidR="00310552" w:rsidRDefault="00310552" w:rsidP="00310552">
            <w:pPr>
              <w:pStyle w:val="C"/>
              <w:rPr>
                <w:ins w:id="259" w:author="のりえ" w:date="2020-12-25T10:51:00Z"/>
              </w:rPr>
            </w:pPr>
            <w:ins w:id="260" w:author="のりえ" w:date="2020-12-25T10:51:00Z">
              <w:r>
                <w:rPr>
                  <w:rFonts w:hint="eastAsia"/>
                </w:rPr>
                <w:t>水準として与える値</w:t>
              </w:r>
            </w:ins>
          </w:p>
        </w:tc>
      </w:tr>
      <w:tr w:rsidR="00310552" w14:paraId="3AC8EA1A" w14:textId="150F2884" w:rsidTr="00C4153A">
        <w:trPr>
          <w:jc w:val="center"/>
          <w:ins w:id="261" w:author="のりえ" w:date="2020-12-25T10:50:00Z"/>
        </w:trPr>
        <w:tc>
          <w:tcPr>
            <w:tcW w:w="1695" w:type="dxa"/>
            <w:vMerge/>
            <w:tcBorders>
              <w:bottom w:val="single" w:sz="4" w:space="0" w:color="auto"/>
            </w:tcBorders>
            <w:shd w:val="clear" w:color="auto" w:fill="D9D9D9" w:themeFill="background1" w:themeFillShade="D9"/>
            <w:vAlign w:val="center"/>
          </w:tcPr>
          <w:p w14:paraId="1AB3C342" w14:textId="08E43843" w:rsidR="00310552" w:rsidRDefault="00310552" w:rsidP="00310552">
            <w:pPr>
              <w:pStyle w:val="C"/>
              <w:rPr>
                <w:ins w:id="262" w:author="のりえ" w:date="2020-12-25T10:50:00Z"/>
              </w:rPr>
            </w:pPr>
          </w:p>
        </w:tc>
        <w:tc>
          <w:tcPr>
            <w:tcW w:w="3974" w:type="dxa"/>
            <w:vMerge/>
            <w:tcBorders>
              <w:bottom w:val="single" w:sz="4" w:space="0" w:color="auto"/>
            </w:tcBorders>
            <w:shd w:val="clear" w:color="auto" w:fill="D9D9D9" w:themeFill="background1" w:themeFillShade="D9"/>
            <w:vAlign w:val="center"/>
          </w:tcPr>
          <w:p w14:paraId="7D566E73" w14:textId="5095A2C3" w:rsidR="00310552" w:rsidRDefault="00310552" w:rsidP="00310552">
            <w:pPr>
              <w:pStyle w:val="C"/>
              <w:rPr>
                <w:ins w:id="263" w:author="のりえ" w:date="2020-12-25T10:50:00Z"/>
              </w:rPr>
            </w:pPr>
          </w:p>
        </w:tc>
        <w:tc>
          <w:tcPr>
            <w:tcW w:w="837" w:type="dxa"/>
            <w:vMerge/>
            <w:tcBorders>
              <w:bottom w:val="single" w:sz="4" w:space="0" w:color="auto"/>
            </w:tcBorders>
            <w:shd w:val="clear" w:color="auto" w:fill="D9D9D9" w:themeFill="background1" w:themeFillShade="D9"/>
            <w:vAlign w:val="center"/>
          </w:tcPr>
          <w:p w14:paraId="77D829CF" w14:textId="71C39204" w:rsidR="00310552" w:rsidRDefault="00310552" w:rsidP="00310552">
            <w:pPr>
              <w:pStyle w:val="C"/>
              <w:rPr>
                <w:ins w:id="264" w:author="のりえ" w:date="2020-12-25T10:50:00Z"/>
              </w:rPr>
            </w:pPr>
          </w:p>
        </w:tc>
        <w:tc>
          <w:tcPr>
            <w:tcW w:w="996" w:type="dxa"/>
            <w:tcBorders>
              <w:bottom w:val="single" w:sz="4" w:space="0" w:color="auto"/>
            </w:tcBorders>
            <w:shd w:val="clear" w:color="auto" w:fill="D9D9D9" w:themeFill="background1" w:themeFillShade="D9"/>
            <w:vAlign w:val="center"/>
          </w:tcPr>
          <w:p w14:paraId="6574C438" w14:textId="2BEFDD7E" w:rsidR="00310552" w:rsidRDefault="00310552" w:rsidP="00310552">
            <w:pPr>
              <w:pStyle w:val="C"/>
              <w:rPr>
                <w:ins w:id="265" w:author="のりえ" w:date="2020-12-25T10:50:00Z"/>
              </w:rPr>
            </w:pPr>
            <w:ins w:id="266" w:author="のりえ" w:date="2020-12-25T10:51:00Z">
              <w:r>
                <w:rPr>
                  <w:rFonts w:hint="eastAsia"/>
                </w:rPr>
                <w:t>下限値</w:t>
              </w:r>
            </w:ins>
          </w:p>
        </w:tc>
        <w:tc>
          <w:tcPr>
            <w:tcW w:w="996" w:type="dxa"/>
            <w:tcBorders>
              <w:bottom w:val="single" w:sz="4" w:space="0" w:color="auto"/>
            </w:tcBorders>
            <w:shd w:val="clear" w:color="auto" w:fill="D9D9D9" w:themeFill="background1" w:themeFillShade="D9"/>
            <w:vAlign w:val="center"/>
          </w:tcPr>
          <w:p w14:paraId="05E0A042" w14:textId="51CB98C0" w:rsidR="00310552" w:rsidRDefault="00C4153A" w:rsidP="00310552">
            <w:pPr>
              <w:pStyle w:val="C"/>
              <w:rPr>
                <w:ins w:id="267" w:author="のりえ" w:date="2020-12-25T10:50:00Z"/>
              </w:rPr>
            </w:pPr>
            <w:ins w:id="268" w:author="のりえ" w:date="2020-12-25T10:57:00Z">
              <w:r>
                <w:rPr>
                  <w:rFonts w:hint="eastAsia"/>
                </w:rPr>
                <w:t>中間</w:t>
              </w:r>
            </w:ins>
            <w:ins w:id="269" w:author="のりえ" w:date="2020-12-25T10:51:00Z">
              <w:r w:rsidR="00310552">
                <w:rPr>
                  <w:rFonts w:hint="eastAsia"/>
                </w:rPr>
                <w:t>値</w:t>
              </w:r>
            </w:ins>
          </w:p>
        </w:tc>
        <w:tc>
          <w:tcPr>
            <w:tcW w:w="996" w:type="dxa"/>
            <w:tcBorders>
              <w:bottom w:val="single" w:sz="4" w:space="0" w:color="auto"/>
            </w:tcBorders>
            <w:shd w:val="clear" w:color="auto" w:fill="D9D9D9" w:themeFill="background1" w:themeFillShade="D9"/>
            <w:vAlign w:val="center"/>
          </w:tcPr>
          <w:p w14:paraId="01920C20" w14:textId="4DDDBA39" w:rsidR="00310552" w:rsidRDefault="00310552" w:rsidP="00310552">
            <w:pPr>
              <w:pStyle w:val="C"/>
              <w:rPr>
                <w:ins w:id="270" w:author="のりえ" w:date="2020-12-25T10:50:00Z"/>
              </w:rPr>
            </w:pPr>
            <w:ins w:id="271" w:author="のりえ" w:date="2020-12-25T10:51:00Z">
              <w:r>
                <w:rPr>
                  <w:rFonts w:hint="eastAsia"/>
                </w:rPr>
                <w:t>上限値</w:t>
              </w:r>
            </w:ins>
          </w:p>
        </w:tc>
      </w:tr>
      <w:tr w:rsidR="00310552" w14:paraId="05D41098" w14:textId="05EB3F3D" w:rsidTr="00316653">
        <w:trPr>
          <w:jc w:val="center"/>
          <w:ins w:id="272" w:author="のりえ" w:date="2020-12-25T10:50:00Z"/>
        </w:trPr>
        <w:tc>
          <w:tcPr>
            <w:tcW w:w="1695" w:type="dxa"/>
            <w:tcBorders>
              <w:bottom w:val="nil"/>
            </w:tcBorders>
          </w:tcPr>
          <w:p w14:paraId="48C9C3AF" w14:textId="77777777" w:rsidR="00310552" w:rsidRDefault="00310552" w:rsidP="00C4153A">
            <w:pPr>
              <w:pStyle w:val="L"/>
              <w:rPr>
                <w:ins w:id="273" w:author="のりえ" w:date="2020-12-25T10:50:00Z"/>
              </w:rPr>
            </w:pPr>
            <w:ins w:id="274" w:author="のりえ" w:date="2020-12-25T10:50:00Z">
              <w:r>
                <w:rPr>
                  <w:rFonts w:hint="eastAsia"/>
                </w:rPr>
                <w:t>気象データ</w:t>
              </w:r>
            </w:ins>
          </w:p>
        </w:tc>
        <w:tc>
          <w:tcPr>
            <w:tcW w:w="3974" w:type="dxa"/>
            <w:tcBorders>
              <w:bottom w:val="single" w:sz="4" w:space="0" w:color="auto"/>
            </w:tcBorders>
          </w:tcPr>
          <w:p w14:paraId="7F64DB0D" w14:textId="06D0A5D1" w:rsidR="00310552" w:rsidRDefault="00310552" w:rsidP="00C4153A">
            <w:pPr>
              <w:pStyle w:val="L"/>
              <w:rPr>
                <w:ins w:id="275" w:author="のりえ" w:date="2020-12-25T10:50:00Z"/>
              </w:rPr>
            </w:pPr>
            <w:ins w:id="276" w:author="のりえ" w:date="2020-12-25T10:50:00Z">
              <w:r>
                <w:rPr>
                  <w:rFonts w:hint="eastAsia"/>
                </w:rPr>
                <w:t>外気温度（℃）</w:t>
              </w:r>
            </w:ins>
            <w:ins w:id="277" w:author="のりえ" w:date="2020-12-25T10:52:00Z">
              <w:r>
                <w:rPr>
                  <w:rFonts w:hint="eastAsia"/>
                </w:rPr>
                <w:t>：冬期条件</w:t>
              </w:r>
            </w:ins>
          </w:p>
        </w:tc>
        <w:tc>
          <w:tcPr>
            <w:tcW w:w="837" w:type="dxa"/>
            <w:vMerge w:val="restart"/>
            <w:vAlign w:val="center"/>
          </w:tcPr>
          <w:p w14:paraId="5B3470B1" w14:textId="77777777" w:rsidR="00310552" w:rsidRDefault="003C0474" w:rsidP="00C4153A">
            <w:pPr>
              <w:pStyle w:val="L"/>
              <w:jc w:val="center"/>
              <w:rPr>
                <w:ins w:id="278" w:author="のりえ" w:date="2020-12-25T10:50:00Z"/>
              </w:rPr>
            </w:pPr>
            <m:oMathPara>
              <m:oMath>
                <m:sSub>
                  <m:sSubPr>
                    <m:ctrlPr>
                      <w:ins w:id="279" w:author="のりえ" w:date="2020-12-25T10:50:00Z">
                        <w:rPr>
                          <w:rFonts w:ascii="Cambria Math" w:hAnsi="Cambria Math"/>
                        </w:rPr>
                      </w:ins>
                    </m:ctrlPr>
                  </m:sSubPr>
                  <m:e>
                    <m:r>
                      <w:ins w:id="280" w:author="のりえ" w:date="2020-12-25T10:50:00Z">
                        <w:rPr>
                          <w:rFonts w:ascii="Cambria Math" w:hAnsi="Cambria Math"/>
                        </w:rPr>
                        <m:t>θ</m:t>
                      </w:ins>
                    </m:r>
                  </m:e>
                  <m:sub>
                    <m:r>
                      <w:ins w:id="281" w:author="のりえ" w:date="2020-12-25T10:50:00Z">
                        <w:rPr>
                          <w:rFonts w:ascii="Cambria Math" w:hAnsi="Cambria Math" w:hint="eastAsia"/>
                        </w:rPr>
                        <m:t>e</m:t>
                      </w:ins>
                    </m:r>
                  </m:sub>
                </m:sSub>
              </m:oMath>
            </m:oMathPara>
          </w:p>
        </w:tc>
        <w:tc>
          <w:tcPr>
            <w:tcW w:w="996" w:type="dxa"/>
            <w:tcBorders>
              <w:bottom w:val="single" w:sz="4" w:space="0" w:color="auto"/>
            </w:tcBorders>
            <w:vAlign w:val="center"/>
          </w:tcPr>
          <w:p w14:paraId="0940B363" w14:textId="12074E4C" w:rsidR="00310552" w:rsidRDefault="00C4153A" w:rsidP="00316653">
            <w:pPr>
              <w:pStyle w:val="L"/>
              <w:jc w:val="center"/>
              <w:rPr>
                <w:ins w:id="282" w:author="のりえ" w:date="2020-12-25T10:50:00Z"/>
              </w:rPr>
            </w:pPr>
            <w:ins w:id="283" w:author="のりえ" w:date="2020-12-25T10:58:00Z">
              <w:r>
                <w:rPr>
                  <w:rFonts w:hint="eastAsia"/>
                </w:rPr>
                <w:t>-</w:t>
              </w:r>
              <w:r>
                <w:t>10</w:t>
              </w:r>
            </w:ins>
          </w:p>
        </w:tc>
        <w:tc>
          <w:tcPr>
            <w:tcW w:w="996" w:type="dxa"/>
            <w:tcBorders>
              <w:bottom w:val="single" w:sz="4" w:space="0" w:color="auto"/>
            </w:tcBorders>
            <w:vAlign w:val="center"/>
          </w:tcPr>
          <w:p w14:paraId="47230E07" w14:textId="3D5378ED" w:rsidR="00310552" w:rsidRDefault="00C4153A" w:rsidP="00316653">
            <w:pPr>
              <w:pStyle w:val="L"/>
              <w:jc w:val="center"/>
              <w:rPr>
                <w:ins w:id="284" w:author="のりえ" w:date="2020-12-25T10:50:00Z"/>
              </w:rPr>
            </w:pPr>
            <w:ins w:id="285" w:author="のりえ" w:date="2020-12-25T10:58:00Z">
              <w:r>
                <w:rPr>
                  <w:rFonts w:hint="eastAsia"/>
                </w:rPr>
                <w:t>0</w:t>
              </w:r>
            </w:ins>
          </w:p>
        </w:tc>
        <w:tc>
          <w:tcPr>
            <w:tcW w:w="996" w:type="dxa"/>
            <w:tcBorders>
              <w:bottom w:val="single" w:sz="4" w:space="0" w:color="auto"/>
            </w:tcBorders>
            <w:vAlign w:val="center"/>
          </w:tcPr>
          <w:p w14:paraId="2CE5B1B9" w14:textId="74BDCBDF" w:rsidR="00310552" w:rsidRDefault="00C4153A" w:rsidP="00316653">
            <w:pPr>
              <w:pStyle w:val="L"/>
              <w:jc w:val="center"/>
              <w:rPr>
                <w:ins w:id="286" w:author="のりえ" w:date="2020-12-25T10:50:00Z"/>
              </w:rPr>
            </w:pPr>
            <w:ins w:id="287" w:author="のりえ" w:date="2020-12-25T10:58:00Z">
              <w:r>
                <w:rPr>
                  <w:rFonts w:hint="eastAsia"/>
                </w:rPr>
                <w:t>1</w:t>
              </w:r>
              <w:r>
                <w:t>0</w:t>
              </w:r>
            </w:ins>
          </w:p>
        </w:tc>
      </w:tr>
      <w:tr w:rsidR="00310552" w14:paraId="33E4D5A3" w14:textId="77777777" w:rsidTr="00316653">
        <w:trPr>
          <w:jc w:val="center"/>
          <w:ins w:id="288" w:author="のりえ" w:date="2020-12-25T10:52:00Z"/>
        </w:trPr>
        <w:tc>
          <w:tcPr>
            <w:tcW w:w="1695" w:type="dxa"/>
            <w:tcBorders>
              <w:bottom w:val="nil"/>
            </w:tcBorders>
          </w:tcPr>
          <w:p w14:paraId="46A6FB60" w14:textId="77777777" w:rsidR="00310552" w:rsidRDefault="00310552" w:rsidP="00C4153A">
            <w:pPr>
              <w:pStyle w:val="L"/>
              <w:rPr>
                <w:ins w:id="289" w:author="のりえ" w:date="2020-12-25T10:52:00Z"/>
              </w:rPr>
            </w:pPr>
          </w:p>
        </w:tc>
        <w:tc>
          <w:tcPr>
            <w:tcW w:w="3974" w:type="dxa"/>
            <w:tcBorders>
              <w:bottom w:val="single" w:sz="4" w:space="0" w:color="auto"/>
            </w:tcBorders>
          </w:tcPr>
          <w:p w14:paraId="0F0663C6" w14:textId="30CC1773" w:rsidR="00310552" w:rsidRDefault="00310552" w:rsidP="00C4153A">
            <w:pPr>
              <w:pStyle w:val="L"/>
              <w:rPr>
                <w:ins w:id="290" w:author="のりえ" w:date="2020-12-25T10:52:00Z"/>
              </w:rPr>
            </w:pPr>
            <w:ins w:id="291" w:author="のりえ" w:date="2020-12-25T10:53:00Z">
              <w:r>
                <w:rPr>
                  <w:rFonts w:hint="eastAsia"/>
                </w:rPr>
                <w:t>外気温度（℃）：夏期条件</w:t>
              </w:r>
            </w:ins>
          </w:p>
        </w:tc>
        <w:tc>
          <w:tcPr>
            <w:tcW w:w="837" w:type="dxa"/>
            <w:vMerge/>
            <w:tcBorders>
              <w:bottom w:val="single" w:sz="4" w:space="0" w:color="auto"/>
            </w:tcBorders>
          </w:tcPr>
          <w:p w14:paraId="032E6ADD" w14:textId="77777777" w:rsidR="00310552" w:rsidRDefault="00310552" w:rsidP="00C4153A">
            <w:pPr>
              <w:pStyle w:val="L"/>
              <w:rPr>
                <w:ins w:id="292" w:author="のりえ" w:date="2020-12-25T10:52:00Z"/>
              </w:rPr>
            </w:pPr>
          </w:p>
        </w:tc>
        <w:tc>
          <w:tcPr>
            <w:tcW w:w="996" w:type="dxa"/>
            <w:tcBorders>
              <w:bottom w:val="single" w:sz="4" w:space="0" w:color="auto"/>
            </w:tcBorders>
            <w:vAlign w:val="center"/>
          </w:tcPr>
          <w:p w14:paraId="26C66226" w14:textId="1759241D" w:rsidR="00310552" w:rsidRDefault="00C4153A" w:rsidP="00316653">
            <w:pPr>
              <w:pStyle w:val="L"/>
              <w:jc w:val="center"/>
              <w:rPr>
                <w:ins w:id="293" w:author="のりえ" w:date="2020-12-25T10:52:00Z"/>
              </w:rPr>
            </w:pPr>
            <w:ins w:id="294" w:author="のりえ" w:date="2020-12-25T10:58:00Z">
              <w:r>
                <w:rPr>
                  <w:rFonts w:hint="eastAsia"/>
                </w:rPr>
                <w:t>2</w:t>
              </w:r>
              <w:r>
                <w:t>5</w:t>
              </w:r>
            </w:ins>
          </w:p>
        </w:tc>
        <w:tc>
          <w:tcPr>
            <w:tcW w:w="996" w:type="dxa"/>
            <w:tcBorders>
              <w:bottom w:val="single" w:sz="4" w:space="0" w:color="auto"/>
            </w:tcBorders>
            <w:vAlign w:val="center"/>
          </w:tcPr>
          <w:p w14:paraId="23B018AF" w14:textId="7963FB94" w:rsidR="00310552" w:rsidRDefault="00C4153A" w:rsidP="00316653">
            <w:pPr>
              <w:pStyle w:val="L"/>
              <w:jc w:val="center"/>
              <w:rPr>
                <w:ins w:id="295" w:author="のりえ" w:date="2020-12-25T10:52:00Z"/>
              </w:rPr>
            </w:pPr>
            <w:ins w:id="296" w:author="のりえ" w:date="2020-12-25T10:58:00Z">
              <w:r>
                <w:rPr>
                  <w:rFonts w:hint="eastAsia"/>
                </w:rPr>
                <w:t>3</w:t>
              </w:r>
              <w:r>
                <w:t>0</w:t>
              </w:r>
            </w:ins>
          </w:p>
        </w:tc>
        <w:tc>
          <w:tcPr>
            <w:tcW w:w="996" w:type="dxa"/>
            <w:tcBorders>
              <w:bottom w:val="single" w:sz="4" w:space="0" w:color="auto"/>
            </w:tcBorders>
            <w:vAlign w:val="center"/>
          </w:tcPr>
          <w:p w14:paraId="35AFC9FE" w14:textId="10CA720F" w:rsidR="00310552" w:rsidRDefault="00C4153A" w:rsidP="00316653">
            <w:pPr>
              <w:pStyle w:val="L"/>
              <w:jc w:val="center"/>
              <w:rPr>
                <w:ins w:id="297" w:author="のりえ" w:date="2020-12-25T10:52:00Z"/>
              </w:rPr>
            </w:pPr>
            <w:ins w:id="298" w:author="のりえ" w:date="2020-12-25T10:58:00Z">
              <w:r>
                <w:rPr>
                  <w:rFonts w:hint="eastAsia"/>
                </w:rPr>
                <w:t>3</w:t>
              </w:r>
              <w:r>
                <w:t>5</w:t>
              </w:r>
            </w:ins>
          </w:p>
        </w:tc>
      </w:tr>
      <w:tr w:rsidR="00310552" w14:paraId="0641B431" w14:textId="77777777" w:rsidTr="00316653">
        <w:trPr>
          <w:jc w:val="center"/>
          <w:ins w:id="299" w:author="のりえ" w:date="2020-12-25T10:53:00Z"/>
        </w:trPr>
        <w:tc>
          <w:tcPr>
            <w:tcW w:w="1695" w:type="dxa"/>
            <w:tcBorders>
              <w:bottom w:val="nil"/>
            </w:tcBorders>
          </w:tcPr>
          <w:p w14:paraId="08F54E59" w14:textId="77777777" w:rsidR="00310552" w:rsidRDefault="00310552" w:rsidP="00C4153A">
            <w:pPr>
              <w:pStyle w:val="L"/>
              <w:rPr>
                <w:ins w:id="300" w:author="のりえ" w:date="2020-12-25T10:53:00Z"/>
              </w:rPr>
            </w:pPr>
          </w:p>
        </w:tc>
        <w:tc>
          <w:tcPr>
            <w:tcW w:w="3974" w:type="dxa"/>
            <w:tcBorders>
              <w:bottom w:val="single" w:sz="4" w:space="0" w:color="auto"/>
            </w:tcBorders>
          </w:tcPr>
          <w:p w14:paraId="45CB64FA" w14:textId="51BEC957" w:rsidR="00310552" w:rsidRDefault="00310552" w:rsidP="00C4153A">
            <w:pPr>
              <w:pStyle w:val="L"/>
              <w:rPr>
                <w:ins w:id="301" w:author="のりえ" w:date="2020-12-25T10:53:00Z"/>
              </w:rPr>
            </w:pPr>
            <w:ins w:id="302" w:author="のりえ" w:date="2020-12-25T10:53:00Z">
              <w:r>
                <w:rPr>
                  <w:rFonts w:hint="eastAsia"/>
                </w:rPr>
                <w:t>室内温度（℃）</w:t>
              </w:r>
            </w:ins>
            <w:ins w:id="303" w:author="のりえ" w:date="2020-12-25T10:58:00Z">
              <w:r w:rsidR="00C4153A">
                <w:rPr>
                  <w:rFonts w:hint="eastAsia"/>
                </w:rPr>
                <w:t>：冬期条件</w:t>
              </w:r>
            </w:ins>
          </w:p>
        </w:tc>
        <w:tc>
          <w:tcPr>
            <w:tcW w:w="837" w:type="dxa"/>
            <w:tcBorders>
              <w:bottom w:val="single" w:sz="4" w:space="0" w:color="auto"/>
            </w:tcBorders>
            <w:vAlign w:val="center"/>
          </w:tcPr>
          <w:p w14:paraId="26EDB0F3" w14:textId="4E24DF27" w:rsidR="00310552" w:rsidRDefault="003C0474" w:rsidP="00C4153A">
            <w:pPr>
              <w:pStyle w:val="L"/>
              <w:rPr>
                <w:ins w:id="304" w:author="のりえ" w:date="2020-12-25T10:53:00Z"/>
              </w:rPr>
            </w:pPr>
            <m:oMathPara>
              <m:oMath>
                <m:sSub>
                  <m:sSubPr>
                    <m:ctrlPr>
                      <w:ins w:id="305" w:author="のりえ 辻丸" w:date="2020-12-25T10:53:00Z">
                        <w:rPr>
                          <w:rFonts w:ascii="Cambria Math" w:hAnsi="Cambria Math"/>
                        </w:rPr>
                      </w:ins>
                    </m:ctrlPr>
                  </m:sSubPr>
                  <m:e>
                    <m:r>
                      <w:ins w:id="306" w:author="のりえ 辻丸" w:date="2020-12-25T10:53:00Z">
                        <w:rPr>
                          <w:rFonts w:ascii="Cambria Math" w:hAnsi="Cambria Math"/>
                        </w:rPr>
                        <m:t>θ</m:t>
                      </w:ins>
                    </m:r>
                  </m:e>
                  <m:sub>
                    <m:r>
                      <w:rPr>
                        <w:rFonts w:ascii="Cambria Math" w:hAnsi="Cambria Math" w:hint="eastAsia"/>
                      </w:rPr>
                      <m:t>r</m:t>
                    </m:r>
                  </m:sub>
                </m:sSub>
              </m:oMath>
            </m:oMathPara>
          </w:p>
        </w:tc>
        <w:tc>
          <w:tcPr>
            <w:tcW w:w="996" w:type="dxa"/>
            <w:tcBorders>
              <w:bottom w:val="single" w:sz="4" w:space="0" w:color="auto"/>
            </w:tcBorders>
            <w:vAlign w:val="center"/>
          </w:tcPr>
          <w:p w14:paraId="07AA23DC" w14:textId="216AD8C3" w:rsidR="00310552" w:rsidRDefault="00C4153A" w:rsidP="00316653">
            <w:pPr>
              <w:pStyle w:val="L"/>
              <w:jc w:val="center"/>
              <w:rPr>
                <w:ins w:id="307" w:author="のりえ" w:date="2020-12-25T10:53:00Z"/>
              </w:rPr>
            </w:pPr>
            <w:ins w:id="308" w:author="のりえ" w:date="2020-12-25T10:58:00Z">
              <w:r>
                <w:rPr>
                  <w:rFonts w:hint="eastAsia"/>
                </w:rPr>
                <w:t>－</w:t>
              </w:r>
            </w:ins>
          </w:p>
        </w:tc>
        <w:tc>
          <w:tcPr>
            <w:tcW w:w="996" w:type="dxa"/>
            <w:tcBorders>
              <w:bottom w:val="single" w:sz="4" w:space="0" w:color="auto"/>
            </w:tcBorders>
            <w:vAlign w:val="center"/>
          </w:tcPr>
          <w:p w14:paraId="252E70A3" w14:textId="5B515A23" w:rsidR="00310552" w:rsidRDefault="00C4153A" w:rsidP="00316653">
            <w:pPr>
              <w:pStyle w:val="L"/>
              <w:jc w:val="center"/>
              <w:rPr>
                <w:ins w:id="309" w:author="のりえ" w:date="2020-12-25T10:53:00Z"/>
              </w:rPr>
            </w:pPr>
            <w:ins w:id="310" w:author="のりえ" w:date="2020-12-25T10:58:00Z">
              <w:r>
                <w:rPr>
                  <w:rFonts w:hint="eastAsia"/>
                </w:rPr>
                <w:t>2</w:t>
              </w:r>
              <w:r>
                <w:t>0</w:t>
              </w:r>
            </w:ins>
          </w:p>
        </w:tc>
        <w:tc>
          <w:tcPr>
            <w:tcW w:w="996" w:type="dxa"/>
            <w:tcBorders>
              <w:bottom w:val="single" w:sz="4" w:space="0" w:color="auto"/>
            </w:tcBorders>
            <w:vAlign w:val="center"/>
          </w:tcPr>
          <w:p w14:paraId="01A3DC29" w14:textId="08804916" w:rsidR="00310552" w:rsidRDefault="00C4153A" w:rsidP="00316653">
            <w:pPr>
              <w:pStyle w:val="L"/>
              <w:jc w:val="center"/>
              <w:rPr>
                <w:ins w:id="311" w:author="のりえ" w:date="2020-12-25T10:53:00Z"/>
              </w:rPr>
            </w:pPr>
            <w:ins w:id="312" w:author="のりえ" w:date="2020-12-25T10:58:00Z">
              <w:r>
                <w:rPr>
                  <w:rFonts w:hint="eastAsia"/>
                </w:rPr>
                <w:t>－</w:t>
              </w:r>
            </w:ins>
          </w:p>
        </w:tc>
      </w:tr>
      <w:tr w:rsidR="00C4153A" w14:paraId="4AEE9EFA" w14:textId="77777777" w:rsidTr="00316653">
        <w:trPr>
          <w:jc w:val="center"/>
          <w:ins w:id="313" w:author="のりえ" w:date="2020-12-25T10:58:00Z"/>
        </w:trPr>
        <w:tc>
          <w:tcPr>
            <w:tcW w:w="1695" w:type="dxa"/>
            <w:tcBorders>
              <w:bottom w:val="nil"/>
            </w:tcBorders>
          </w:tcPr>
          <w:p w14:paraId="760664EB" w14:textId="77777777" w:rsidR="00C4153A" w:rsidRDefault="00C4153A" w:rsidP="00C4153A">
            <w:pPr>
              <w:pStyle w:val="L"/>
              <w:rPr>
                <w:ins w:id="314" w:author="のりえ" w:date="2020-12-25T10:58:00Z"/>
              </w:rPr>
            </w:pPr>
          </w:p>
        </w:tc>
        <w:tc>
          <w:tcPr>
            <w:tcW w:w="3974" w:type="dxa"/>
            <w:tcBorders>
              <w:bottom w:val="single" w:sz="4" w:space="0" w:color="auto"/>
            </w:tcBorders>
          </w:tcPr>
          <w:p w14:paraId="6E5A8A86" w14:textId="16150169" w:rsidR="00C4153A" w:rsidRDefault="00C4153A" w:rsidP="00C4153A">
            <w:pPr>
              <w:pStyle w:val="L"/>
              <w:rPr>
                <w:ins w:id="315" w:author="のりえ" w:date="2020-12-25T10:58:00Z"/>
              </w:rPr>
            </w:pPr>
            <w:ins w:id="316" w:author="のりえ" w:date="2020-12-25T10:58:00Z">
              <w:r>
                <w:rPr>
                  <w:rFonts w:hint="eastAsia"/>
                </w:rPr>
                <w:t>室内温度（℃）：夏期条件</w:t>
              </w:r>
            </w:ins>
          </w:p>
        </w:tc>
        <w:tc>
          <w:tcPr>
            <w:tcW w:w="837" w:type="dxa"/>
            <w:tcBorders>
              <w:bottom w:val="single" w:sz="4" w:space="0" w:color="auto"/>
            </w:tcBorders>
            <w:vAlign w:val="center"/>
          </w:tcPr>
          <w:p w14:paraId="228119F6" w14:textId="77777777" w:rsidR="00C4153A" w:rsidRDefault="00C4153A" w:rsidP="00C4153A">
            <w:pPr>
              <w:pStyle w:val="L"/>
              <w:rPr>
                <w:ins w:id="317" w:author="のりえ" w:date="2020-12-25T10:58:00Z"/>
                <w:rFonts w:ascii="游明朝" w:eastAsia="游明朝"/>
              </w:rPr>
            </w:pPr>
          </w:p>
        </w:tc>
        <w:tc>
          <w:tcPr>
            <w:tcW w:w="996" w:type="dxa"/>
            <w:tcBorders>
              <w:bottom w:val="single" w:sz="4" w:space="0" w:color="auto"/>
            </w:tcBorders>
            <w:vAlign w:val="center"/>
          </w:tcPr>
          <w:p w14:paraId="4DCDBFC5" w14:textId="098683F0" w:rsidR="00C4153A" w:rsidRDefault="00C4153A" w:rsidP="00316653">
            <w:pPr>
              <w:pStyle w:val="L"/>
              <w:jc w:val="center"/>
              <w:rPr>
                <w:ins w:id="318" w:author="のりえ" w:date="2020-12-25T10:58:00Z"/>
              </w:rPr>
            </w:pPr>
            <w:ins w:id="319" w:author="のりえ" w:date="2020-12-25T10:58:00Z">
              <w:r>
                <w:rPr>
                  <w:rFonts w:hint="eastAsia"/>
                </w:rPr>
                <w:t>－</w:t>
              </w:r>
            </w:ins>
          </w:p>
        </w:tc>
        <w:tc>
          <w:tcPr>
            <w:tcW w:w="996" w:type="dxa"/>
            <w:tcBorders>
              <w:bottom w:val="single" w:sz="4" w:space="0" w:color="auto"/>
            </w:tcBorders>
            <w:vAlign w:val="center"/>
          </w:tcPr>
          <w:p w14:paraId="6942B464" w14:textId="0C53B032" w:rsidR="00C4153A" w:rsidRDefault="00C4153A" w:rsidP="00316653">
            <w:pPr>
              <w:pStyle w:val="L"/>
              <w:jc w:val="center"/>
              <w:rPr>
                <w:ins w:id="320" w:author="のりえ" w:date="2020-12-25T10:58:00Z"/>
              </w:rPr>
            </w:pPr>
            <w:ins w:id="321" w:author="のりえ" w:date="2020-12-25T10:58:00Z">
              <w:r>
                <w:rPr>
                  <w:rFonts w:hint="eastAsia"/>
                </w:rPr>
                <w:t>2</w:t>
              </w:r>
              <w:r>
                <w:t>7</w:t>
              </w:r>
            </w:ins>
          </w:p>
        </w:tc>
        <w:tc>
          <w:tcPr>
            <w:tcW w:w="996" w:type="dxa"/>
            <w:tcBorders>
              <w:bottom w:val="single" w:sz="4" w:space="0" w:color="auto"/>
            </w:tcBorders>
            <w:vAlign w:val="center"/>
          </w:tcPr>
          <w:p w14:paraId="3F0F59A3" w14:textId="5647A3DB" w:rsidR="00C4153A" w:rsidRDefault="00C4153A" w:rsidP="00316653">
            <w:pPr>
              <w:pStyle w:val="L"/>
              <w:jc w:val="center"/>
              <w:rPr>
                <w:ins w:id="322" w:author="のりえ" w:date="2020-12-25T10:58:00Z"/>
              </w:rPr>
            </w:pPr>
            <w:ins w:id="323" w:author="のりえ" w:date="2020-12-25T10:59:00Z">
              <w:r>
                <w:rPr>
                  <w:rFonts w:hint="eastAsia"/>
                </w:rPr>
                <w:t>－</w:t>
              </w:r>
            </w:ins>
          </w:p>
        </w:tc>
      </w:tr>
      <w:tr w:rsidR="00310552" w14:paraId="5339044D" w14:textId="2058F0A9" w:rsidTr="00316653">
        <w:trPr>
          <w:jc w:val="center"/>
          <w:ins w:id="324" w:author="のりえ" w:date="2020-12-25T10:50:00Z"/>
        </w:trPr>
        <w:tc>
          <w:tcPr>
            <w:tcW w:w="1695" w:type="dxa"/>
            <w:tcBorders>
              <w:top w:val="nil"/>
              <w:bottom w:val="nil"/>
            </w:tcBorders>
          </w:tcPr>
          <w:p w14:paraId="338D45FA" w14:textId="77777777" w:rsidR="00310552" w:rsidRDefault="00310552" w:rsidP="00C4153A">
            <w:pPr>
              <w:pStyle w:val="L"/>
              <w:rPr>
                <w:ins w:id="325" w:author="のりえ" w:date="2020-12-25T10:50:00Z"/>
              </w:rPr>
            </w:pPr>
          </w:p>
        </w:tc>
        <w:tc>
          <w:tcPr>
            <w:tcW w:w="3974" w:type="dxa"/>
            <w:tcBorders>
              <w:bottom w:val="single" w:sz="4" w:space="0" w:color="auto"/>
            </w:tcBorders>
          </w:tcPr>
          <w:p w14:paraId="4DC2487C" w14:textId="77777777" w:rsidR="00310552" w:rsidRDefault="00310552" w:rsidP="00C4153A">
            <w:pPr>
              <w:pStyle w:val="L"/>
              <w:rPr>
                <w:ins w:id="326" w:author="のりえ" w:date="2020-12-25T10:50:00Z"/>
              </w:rPr>
            </w:pPr>
            <w:ins w:id="327" w:author="のりえ" w:date="2020-12-25T10:50:00Z">
              <w:r>
                <w:rPr>
                  <w:rFonts w:hint="eastAsia"/>
                </w:rPr>
                <w:t>外気側表面に入射する日射量（W/m</w:t>
              </w:r>
              <w:r w:rsidRPr="00DD5C64">
                <w:rPr>
                  <w:rFonts w:hint="eastAsia"/>
                  <w:vertAlign w:val="superscript"/>
                </w:rPr>
                <w:t>2</w:t>
              </w:r>
              <w:r>
                <w:rPr>
                  <w:rFonts w:hint="eastAsia"/>
                </w:rPr>
                <w:t>）</w:t>
              </w:r>
            </w:ins>
          </w:p>
        </w:tc>
        <w:tc>
          <w:tcPr>
            <w:tcW w:w="837" w:type="dxa"/>
            <w:tcBorders>
              <w:bottom w:val="single" w:sz="4" w:space="0" w:color="auto"/>
            </w:tcBorders>
          </w:tcPr>
          <w:p w14:paraId="31638D85" w14:textId="77777777" w:rsidR="00310552" w:rsidRDefault="003C0474" w:rsidP="00C4153A">
            <w:pPr>
              <w:pStyle w:val="L"/>
              <w:rPr>
                <w:ins w:id="328" w:author="のりえ" w:date="2020-12-25T10:50:00Z"/>
                <w:rFonts w:ascii="游明朝" w:eastAsia="游明朝"/>
              </w:rPr>
            </w:pPr>
            <m:oMathPara>
              <m:oMath>
                <m:sSub>
                  <m:sSubPr>
                    <m:ctrlPr>
                      <w:ins w:id="329" w:author="のりえ" w:date="2020-12-25T10:50:00Z">
                        <w:rPr>
                          <w:rFonts w:ascii="Cambria Math" w:hAnsi="Cambria Math"/>
                        </w:rPr>
                      </w:ins>
                    </m:ctrlPr>
                  </m:sSubPr>
                  <m:e>
                    <m:r>
                      <w:ins w:id="330" w:author="のりえ" w:date="2020-12-25T10:50:00Z">
                        <w:rPr>
                          <w:rFonts w:ascii="Cambria Math" w:hAnsi="Cambria Math"/>
                        </w:rPr>
                        <m:t>J</m:t>
                      </w:ins>
                    </m:r>
                  </m:e>
                  <m:sub>
                    <m:r>
                      <w:ins w:id="331" w:author="のりえ" w:date="2020-12-25T10:50:00Z">
                        <w:rPr>
                          <w:rFonts w:ascii="Cambria Math" w:hAnsi="Cambria Math"/>
                        </w:rPr>
                        <m:t>surf</m:t>
                      </w:ins>
                    </m:r>
                  </m:sub>
                </m:sSub>
              </m:oMath>
            </m:oMathPara>
          </w:p>
        </w:tc>
        <w:tc>
          <w:tcPr>
            <w:tcW w:w="996" w:type="dxa"/>
            <w:tcBorders>
              <w:bottom w:val="single" w:sz="4" w:space="0" w:color="auto"/>
            </w:tcBorders>
            <w:vAlign w:val="center"/>
          </w:tcPr>
          <w:p w14:paraId="40A6426B" w14:textId="7DD255B2" w:rsidR="00310552" w:rsidRDefault="00316653" w:rsidP="00316653">
            <w:pPr>
              <w:pStyle w:val="L"/>
              <w:jc w:val="center"/>
              <w:rPr>
                <w:ins w:id="332" w:author="のりえ" w:date="2020-12-25T10:50:00Z"/>
              </w:rPr>
            </w:pPr>
            <w:ins w:id="333" w:author="のりえ" w:date="2020-12-25T11:00:00Z">
              <w:r>
                <w:rPr>
                  <w:rFonts w:hint="eastAsia"/>
                </w:rPr>
                <w:t>0</w:t>
              </w:r>
            </w:ins>
          </w:p>
        </w:tc>
        <w:tc>
          <w:tcPr>
            <w:tcW w:w="996" w:type="dxa"/>
            <w:tcBorders>
              <w:bottom w:val="single" w:sz="4" w:space="0" w:color="auto"/>
            </w:tcBorders>
            <w:vAlign w:val="center"/>
          </w:tcPr>
          <w:p w14:paraId="1E893168" w14:textId="7144877C" w:rsidR="00310552" w:rsidRDefault="00316653" w:rsidP="00316653">
            <w:pPr>
              <w:pStyle w:val="L"/>
              <w:jc w:val="center"/>
              <w:rPr>
                <w:ins w:id="334" w:author="のりえ" w:date="2020-12-25T10:50:00Z"/>
              </w:rPr>
            </w:pPr>
            <w:ins w:id="335" w:author="のりえ" w:date="2020-12-25T11:00:00Z">
              <w:r>
                <w:rPr>
                  <w:rFonts w:hint="eastAsia"/>
                </w:rPr>
                <w:t>5</w:t>
              </w:r>
              <w:r>
                <w:t>00</w:t>
              </w:r>
            </w:ins>
          </w:p>
        </w:tc>
        <w:tc>
          <w:tcPr>
            <w:tcW w:w="996" w:type="dxa"/>
            <w:tcBorders>
              <w:bottom w:val="single" w:sz="4" w:space="0" w:color="auto"/>
            </w:tcBorders>
            <w:vAlign w:val="center"/>
          </w:tcPr>
          <w:p w14:paraId="0F153CDE" w14:textId="79DD543F" w:rsidR="00310552" w:rsidRDefault="00316653" w:rsidP="00316653">
            <w:pPr>
              <w:pStyle w:val="L"/>
              <w:jc w:val="center"/>
              <w:rPr>
                <w:ins w:id="336" w:author="のりえ" w:date="2020-12-25T10:50:00Z"/>
              </w:rPr>
            </w:pPr>
            <w:ins w:id="337" w:author="のりえ" w:date="2020-12-25T11:00:00Z">
              <w:r>
                <w:rPr>
                  <w:rFonts w:hint="eastAsia"/>
                </w:rPr>
                <w:t>1</w:t>
              </w:r>
              <w:r>
                <w:t>,000</w:t>
              </w:r>
            </w:ins>
          </w:p>
        </w:tc>
      </w:tr>
      <w:tr w:rsidR="00310552" w14:paraId="2945A0D4" w14:textId="3E02889F" w:rsidTr="00316653">
        <w:trPr>
          <w:jc w:val="center"/>
          <w:ins w:id="338" w:author="のりえ" w:date="2020-12-25T10:50:00Z"/>
        </w:trPr>
        <w:tc>
          <w:tcPr>
            <w:tcW w:w="1695" w:type="dxa"/>
            <w:tcBorders>
              <w:top w:val="single" w:sz="4" w:space="0" w:color="auto"/>
              <w:bottom w:val="nil"/>
            </w:tcBorders>
          </w:tcPr>
          <w:p w14:paraId="17F820DA" w14:textId="77777777" w:rsidR="00310552" w:rsidRDefault="00310552" w:rsidP="00C4153A">
            <w:pPr>
              <w:pStyle w:val="L"/>
              <w:rPr>
                <w:ins w:id="339" w:author="のりえ" w:date="2020-12-25T10:50:00Z"/>
              </w:rPr>
            </w:pPr>
            <w:ins w:id="340" w:author="のりえ" w:date="2020-12-25T10:50:00Z">
              <w:r>
                <w:rPr>
                  <w:rFonts w:hint="eastAsia"/>
                </w:rPr>
                <w:t>外装材の物性値</w:t>
              </w:r>
            </w:ins>
          </w:p>
        </w:tc>
        <w:tc>
          <w:tcPr>
            <w:tcW w:w="3974" w:type="dxa"/>
            <w:tcBorders>
              <w:top w:val="single" w:sz="4" w:space="0" w:color="auto"/>
            </w:tcBorders>
          </w:tcPr>
          <w:p w14:paraId="2510FF6C" w14:textId="77777777" w:rsidR="00310552" w:rsidRDefault="00310552" w:rsidP="00C4153A">
            <w:pPr>
              <w:pStyle w:val="L"/>
              <w:rPr>
                <w:ins w:id="341" w:author="のりえ" w:date="2020-12-25T10:50:00Z"/>
              </w:rPr>
            </w:pPr>
            <w:ins w:id="342" w:author="のりえ" w:date="2020-12-25T10:50:00Z">
              <w:r>
                <w:rPr>
                  <w:rFonts w:hint="eastAsia"/>
                </w:rPr>
                <w:t>外装材の日射吸収率（-）</w:t>
              </w:r>
            </w:ins>
          </w:p>
        </w:tc>
        <w:tc>
          <w:tcPr>
            <w:tcW w:w="837" w:type="dxa"/>
            <w:tcBorders>
              <w:top w:val="single" w:sz="4" w:space="0" w:color="auto"/>
            </w:tcBorders>
          </w:tcPr>
          <w:p w14:paraId="18239CDE" w14:textId="77777777" w:rsidR="00310552" w:rsidRDefault="003C0474" w:rsidP="00C4153A">
            <w:pPr>
              <w:pStyle w:val="L"/>
              <w:rPr>
                <w:ins w:id="343" w:author="のりえ" w:date="2020-12-25T10:50:00Z"/>
                <w:rFonts w:ascii="Century" w:eastAsia="游明朝" w:hAnsi="Century"/>
              </w:rPr>
            </w:pPr>
            <m:oMathPara>
              <m:oMath>
                <m:sSub>
                  <m:sSubPr>
                    <m:ctrlPr>
                      <w:ins w:id="344" w:author="のりえ" w:date="2020-12-25T10:50:00Z">
                        <w:rPr>
                          <w:rFonts w:ascii="Cambria Math" w:hAnsi="Cambria Math"/>
                        </w:rPr>
                      </w:ins>
                    </m:ctrlPr>
                  </m:sSubPr>
                  <m:e>
                    <m:r>
                      <w:ins w:id="345" w:author="のりえ" w:date="2020-12-25T10:50:00Z">
                        <w:rPr>
                          <w:rFonts w:ascii="Cambria Math" w:hAnsi="Cambria Math"/>
                        </w:rPr>
                        <m:t>a</m:t>
                      </w:ins>
                    </m:r>
                  </m:e>
                  <m:sub>
                    <m:r>
                      <w:ins w:id="346" w:author="のりえ" w:date="2020-12-25T10:50:00Z">
                        <w:rPr>
                          <w:rFonts w:ascii="Cambria Math" w:hAnsi="Cambria Math"/>
                        </w:rPr>
                        <m:t>surf</m:t>
                      </w:ins>
                    </m:r>
                  </m:sub>
                </m:sSub>
              </m:oMath>
            </m:oMathPara>
          </w:p>
        </w:tc>
        <w:tc>
          <w:tcPr>
            <w:tcW w:w="996" w:type="dxa"/>
            <w:tcBorders>
              <w:top w:val="single" w:sz="4" w:space="0" w:color="auto"/>
            </w:tcBorders>
            <w:vAlign w:val="center"/>
          </w:tcPr>
          <w:p w14:paraId="75859FB8" w14:textId="53D02E1A" w:rsidR="00310552" w:rsidRDefault="00316653" w:rsidP="00316653">
            <w:pPr>
              <w:pStyle w:val="L"/>
              <w:jc w:val="center"/>
              <w:rPr>
                <w:ins w:id="347" w:author="のりえ" w:date="2020-12-25T10:50:00Z"/>
              </w:rPr>
            </w:pPr>
            <w:ins w:id="348" w:author="のりえ" w:date="2020-12-25T11:00:00Z">
              <w:r>
                <w:rPr>
                  <w:rFonts w:hint="eastAsia"/>
                </w:rPr>
                <w:t>0</w:t>
              </w:r>
            </w:ins>
          </w:p>
        </w:tc>
        <w:tc>
          <w:tcPr>
            <w:tcW w:w="996" w:type="dxa"/>
            <w:tcBorders>
              <w:top w:val="single" w:sz="4" w:space="0" w:color="auto"/>
            </w:tcBorders>
            <w:vAlign w:val="center"/>
          </w:tcPr>
          <w:p w14:paraId="43AE7610" w14:textId="054C1C74" w:rsidR="00310552" w:rsidRDefault="00316653" w:rsidP="00316653">
            <w:pPr>
              <w:pStyle w:val="L"/>
              <w:jc w:val="center"/>
              <w:rPr>
                <w:ins w:id="349" w:author="のりえ" w:date="2020-12-25T10:50:00Z"/>
              </w:rPr>
            </w:pPr>
            <w:ins w:id="350" w:author="のりえ" w:date="2020-12-25T11:00:00Z">
              <w:r>
                <w:rPr>
                  <w:rFonts w:hint="eastAsia"/>
                </w:rPr>
                <w:t>0</w:t>
              </w:r>
              <w:r>
                <w:t>.5</w:t>
              </w:r>
            </w:ins>
          </w:p>
        </w:tc>
        <w:tc>
          <w:tcPr>
            <w:tcW w:w="996" w:type="dxa"/>
            <w:tcBorders>
              <w:top w:val="single" w:sz="4" w:space="0" w:color="auto"/>
            </w:tcBorders>
            <w:vAlign w:val="center"/>
          </w:tcPr>
          <w:p w14:paraId="02401E5F" w14:textId="1427721E" w:rsidR="00310552" w:rsidRDefault="00316653" w:rsidP="00316653">
            <w:pPr>
              <w:pStyle w:val="L"/>
              <w:jc w:val="center"/>
              <w:rPr>
                <w:ins w:id="351" w:author="のりえ" w:date="2020-12-25T10:50:00Z"/>
              </w:rPr>
            </w:pPr>
            <w:ins w:id="352" w:author="のりえ" w:date="2020-12-25T11:00:00Z">
              <w:r>
                <w:rPr>
                  <w:rFonts w:hint="eastAsia"/>
                </w:rPr>
                <w:t>1</w:t>
              </w:r>
              <w:r>
                <w:t>.0</w:t>
              </w:r>
            </w:ins>
          </w:p>
        </w:tc>
      </w:tr>
      <w:tr w:rsidR="00310552" w14:paraId="47960875" w14:textId="7A1CB668" w:rsidTr="00316653">
        <w:trPr>
          <w:jc w:val="center"/>
          <w:ins w:id="353" w:author="のりえ" w:date="2020-12-25T10:50:00Z"/>
        </w:trPr>
        <w:tc>
          <w:tcPr>
            <w:tcW w:w="1695" w:type="dxa"/>
            <w:tcBorders>
              <w:top w:val="nil"/>
              <w:bottom w:val="single" w:sz="4" w:space="0" w:color="auto"/>
            </w:tcBorders>
          </w:tcPr>
          <w:p w14:paraId="6F37B6FC" w14:textId="77777777" w:rsidR="00310552" w:rsidRDefault="00310552" w:rsidP="00C4153A">
            <w:pPr>
              <w:pStyle w:val="L"/>
              <w:rPr>
                <w:ins w:id="354" w:author="のりえ" w:date="2020-12-25T10:50:00Z"/>
              </w:rPr>
            </w:pPr>
          </w:p>
        </w:tc>
        <w:tc>
          <w:tcPr>
            <w:tcW w:w="3974" w:type="dxa"/>
            <w:tcBorders>
              <w:top w:val="single" w:sz="4" w:space="0" w:color="auto"/>
            </w:tcBorders>
          </w:tcPr>
          <w:p w14:paraId="4773D6CF" w14:textId="77777777" w:rsidR="00310552" w:rsidRDefault="00310552" w:rsidP="00C4153A">
            <w:pPr>
              <w:pStyle w:val="L"/>
              <w:rPr>
                <w:ins w:id="355" w:author="のりえ" w:date="2020-12-25T10:50:00Z"/>
              </w:rPr>
            </w:pPr>
            <w:ins w:id="356" w:author="のりえ" w:date="2020-12-25T10:50:00Z">
              <w:r>
                <w:rPr>
                  <w:rFonts w:hint="eastAsia"/>
                </w:rPr>
                <w:t>外装材の熱コンダクタンス</w:t>
              </w:r>
              <w:r w:rsidRPr="005D5D56">
                <w:rPr>
                  <w:rFonts w:hint="eastAsia"/>
                </w:rPr>
                <w:t>（</w:t>
              </w:r>
              <w:r>
                <w:rPr>
                  <w:rFonts w:hint="eastAsia"/>
                </w:rPr>
                <w:t>W/(m</w:t>
              </w:r>
              <w:r w:rsidRPr="00DD5C64">
                <w:rPr>
                  <w:rFonts w:hint="eastAsia"/>
                  <w:vertAlign w:val="superscript"/>
                </w:rPr>
                <w:t>2</w:t>
              </w:r>
              <w:r>
                <w:rPr>
                  <w:rFonts w:hint="eastAsia"/>
                </w:rPr>
                <w:t>・K)</w:t>
              </w:r>
              <w:r w:rsidRPr="005D5D56">
                <w:rPr>
                  <w:rFonts w:hint="eastAsia"/>
                </w:rPr>
                <w:t>）</w:t>
              </w:r>
            </w:ins>
          </w:p>
        </w:tc>
        <w:tc>
          <w:tcPr>
            <w:tcW w:w="837" w:type="dxa"/>
            <w:tcBorders>
              <w:top w:val="single" w:sz="4" w:space="0" w:color="auto"/>
            </w:tcBorders>
          </w:tcPr>
          <w:p w14:paraId="4204A761" w14:textId="77777777" w:rsidR="00310552" w:rsidRDefault="003C0474" w:rsidP="00C4153A">
            <w:pPr>
              <w:pStyle w:val="L"/>
              <w:rPr>
                <w:ins w:id="357" w:author="のりえ" w:date="2020-12-25T10:50:00Z"/>
                <w:rFonts w:ascii="游明朝" w:eastAsia="游明朝"/>
              </w:rPr>
            </w:pPr>
            <m:oMathPara>
              <m:oMath>
                <m:sSub>
                  <m:sSubPr>
                    <m:ctrlPr>
                      <w:ins w:id="358" w:author="のりえ" w:date="2020-12-25T10:50:00Z">
                        <w:rPr>
                          <w:rFonts w:ascii="Cambria Math" w:hAnsi="Cambria Math"/>
                        </w:rPr>
                      </w:ins>
                    </m:ctrlPr>
                  </m:sSubPr>
                  <m:e>
                    <m:r>
                      <w:ins w:id="359" w:author="のりえ" w:date="2020-12-25T10:50:00Z">
                        <w:rPr>
                          <w:rFonts w:ascii="Cambria Math" w:hAnsi="Cambria Math"/>
                        </w:rPr>
                        <m:t>C</m:t>
                      </w:ins>
                    </m:r>
                  </m:e>
                  <m:sub>
                    <m:r>
                      <w:ins w:id="360" w:author="のりえ" w:date="2020-12-25T10:50:00Z">
                        <m:rPr>
                          <m:sty m:val="p"/>
                        </m:rPr>
                        <w:rPr>
                          <w:rFonts w:ascii="Cambria Math" w:hAnsi="Cambria Math"/>
                        </w:rPr>
                        <m:t>1</m:t>
                      </w:ins>
                    </m:r>
                  </m:sub>
                </m:sSub>
              </m:oMath>
            </m:oMathPara>
          </w:p>
        </w:tc>
        <w:tc>
          <w:tcPr>
            <w:tcW w:w="996" w:type="dxa"/>
            <w:tcBorders>
              <w:top w:val="single" w:sz="4" w:space="0" w:color="auto"/>
            </w:tcBorders>
            <w:vAlign w:val="center"/>
          </w:tcPr>
          <w:p w14:paraId="40C8F2E1" w14:textId="5A595539" w:rsidR="00310552" w:rsidRDefault="00730693" w:rsidP="00316653">
            <w:pPr>
              <w:pStyle w:val="L"/>
              <w:jc w:val="center"/>
              <w:rPr>
                <w:ins w:id="361" w:author="のりえ" w:date="2020-12-25T10:50:00Z"/>
              </w:rPr>
            </w:pPr>
            <w:ins w:id="362" w:author="のりえ" w:date="2020-12-25T13:59:00Z">
              <w:r>
                <w:rPr>
                  <w:rFonts w:hint="eastAsia"/>
                </w:rPr>
                <w:t>0.5</w:t>
              </w:r>
            </w:ins>
          </w:p>
        </w:tc>
        <w:tc>
          <w:tcPr>
            <w:tcW w:w="996" w:type="dxa"/>
            <w:tcBorders>
              <w:top w:val="single" w:sz="4" w:space="0" w:color="auto"/>
            </w:tcBorders>
            <w:vAlign w:val="center"/>
          </w:tcPr>
          <w:p w14:paraId="40A98717" w14:textId="6C6BE1F8" w:rsidR="00310552" w:rsidRDefault="00730693" w:rsidP="00316653">
            <w:pPr>
              <w:pStyle w:val="L"/>
              <w:jc w:val="center"/>
              <w:rPr>
                <w:ins w:id="363" w:author="のりえ" w:date="2020-12-25T10:50:00Z"/>
              </w:rPr>
            </w:pPr>
            <w:ins w:id="364" w:author="のりえ" w:date="2020-12-25T14:00:00Z">
              <w:r>
                <w:rPr>
                  <w:rFonts w:hint="eastAsia"/>
                </w:rPr>
                <w:t>5</w:t>
              </w:r>
              <w:r>
                <w:t>0.</w:t>
              </w:r>
            </w:ins>
            <w:ins w:id="365" w:author="のりえ" w:date="2020-12-25T14:01:00Z">
              <w:r>
                <w:t>25</w:t>
              </w:r>
            </w:ins>
          </w:p>
        </w:tc>
        <w:tc>
          <w:tcPr>
            <w:tcW w:w="996" w:type="dxa"/>
            <w:tcBorders>
              <w:top w:val="single" w:sz="4" w:space="0" w:color="auto"/>
            </w:tcBorders>
            <w:vAlign w:val="center"/>
          </w:tcPr>
          <w:p w14:paraId="3A8EADD7" w14:textId="621BE7E3" w:rsidR="00310552" w:rsidRDefault="00730693" w:rsidP="00316653">
            <w:pPr>
              <w:pStyle w:val="L"/>
              <w:jc w:val="center"/>
              <w:rPr>
                <w:ins w:id="366" w:author="のりえ" w:date="2020-12-25T10:50:00Z"/>
              </w:rPr>
            </w:pPr>
            <w:ins w:id="367" w:author="のりえ" w:date="2020-12-25T13:59:00Z">
              <w:r>
                <w:rPr>
                  <w:rFonts w:hint="eastAsia"/>
                </w:rPr>
                <w:t>1</w:t>
              </w:r>
              <w:r>
                <w:t>00</w:t>
              </w:r>
            </w:ins>
          </w:p>
        </w:tc>
      </w:tr>
      <w:tr w:rsidR="00310552" w14:paraId="2CE0C05A" w14:textId="001C58CA" w:rsidTr="00316653">
        <w:trPr>
          <w:jc w:val="center"/>
          <w:ins w:id="368" w:author="のりえ" w:date="2020-12-25T10:50:00Z"/>
        </w:trPr>
        <w:tc>
          <w:tcPr>
            <w:tcW w:w="1695" w:type="dxa"/>
            <w:tcBorders>
              <w:top w:val="single" w:sz="4" w:space="0" w:color="auto"/>
              <w:bottom w:val="single" w:sz="4" w:space="0" w:color="auto"/>
            </w:tcBorders>
          </w:tcPr>
          <w:p w14:paraId="61CF50A3" w14:textId="77777777" w:rsidR="00310552" w:rsidRDefault="00310552" w:rsidP="00C4153A">
            <w:pPr>
              <w:pStyle w:val="L"/>
              <w:rPr>
                <w:ins w:id="369" w:author="のりえ" w:date="2020-12-25T10:50:00Z"/>
              </w:rPr>
            </w:pPr>
            <w:ins w:id="370" w:author="のりえ" w:date="2020-12-25T10:50:00Z">
              <w:r>
                <w:rPr>
                  <w:rFonts w:hint="eastAsia"/>
                </w:rPr>
                <w:t>断熱層の物性値</w:t>
              </w:r>
            </w:ins>
          </w:p>
        </w:tc>
        <w:tc>
          <w:tcPr>
            <w:tcW w:w="3974" w:type="dxa"/>
          </w:tcPr>
          <w:p w14:paraId="695558C6" w14:textId="77777777" w:rsidR="00310552" w:rsidRDefault="00310552" w:rsidP="00C4153A">
            <w:pPr>
              <w:pStyle w:val="L"/>
              <w:rPr>
                <w:ins w:id="371" w:author="のりえ" w:date="2020-12-25T10:50:00Z"/>
              </w:rPr>
            </w:pPr>
            <w:ins w:id="372" w:author="のりえ" w:date="2020-12-25T10:50:00Z">
              <w:r>
                <w:rPr>
                  <w:rFonts w:hint="eastAsia"/>
                </w:rPr>
                <w:t>断熱層の熱コンダクタンス</w:t>
              </w:r>
              <w:r w:rsidRPr="005D5D56">
                <w:rPr>
                  <w:rFonts w:hint="eastAsia"/>
                </w:rPr>
                <w:t>（</w:t>
              </w:r>
              <w:r>
                <w:rPr>
                  <w:rFonts w:hint="eastAsia"/>
                </w:rPr>
                <w:t>W/(m</w:t>
              </w:r>
              <w:r w:rsidRPr="00DD5C64">
                <w:rPr>
                  <w:rFonts w:hint="eastAsia"/>
                  <w:vertAlign w:val="superscript"/>
                </w:rPr>
                <w:t>2</w:t>
              </w:r>
              <w:r>
                <w:rPr>
                  <w:rFonts w:hint="eastAsia"/>
                </w:rPr>
                <w:t>・K)</w:t>
              </w:r>
              <w:r w:rsidRPr="005D5D56">
                <w:rPr>
                  <w:rFonts w:hint="eastAsia"/>
                </w:rPr>
                <w:t>）</w:t>
              </w:r>
            </w:ins>
          </w:p>
        </w:tc>
        <w:tc>
          <w:tcPr>
            <w:tcW w:w="837" w:type="dxa"/>
          </w:tcPr>
          <w:p w14:paraId="0A3BA2C9" w14:textId="77777777" w:rsidR="00310552" w:rsidRDefault="003C0474" w:rsidP="00C4153A">
            <w:pPr>
              <w:pStyle w:val="L"/>
              <w:rPr>
                <w:ins w:id="373" w:author="のりえ" w:date="2020-12-25T10:50:00Z"/>
                <w:rFonts w:ascii="游明朝" w:eastAsia="游明朝"/>
              </w:rPr>
            </w:pPr>
            <m:oMathPara>
              <m:oMath>
                <m:sSub>
                  <m:sSubPr>
                    <m:ctrlPr>
                      <w:ins w:id="374" w:author="のりえ" w:date="2020-12-25T10:50:00Z">
                        <w:rPr>
                          <w:rFonts w:ascii="Cambria Math" w:hAnsi="Cambria Math"/>
                        </w:rPr>
                      </w:ins>
                    </m:ctrlPr>
                  </m:sSubPr>
                  <m:e>
                    <m:r>
                      <w:ins w:id="375" w:author="のりえ" w:date="2020-12-25T10:50:00Z">
                        <w:rPr>
                          <w:rFonts w:ascii="Cambria Math" w:hAnsi="Cambria Math"/>
                        </w:rPr>
                        <m:t>C</m:t>
                      </w:ins>
                    </m:r>
                  </m:e>
                  <m:sub>
                    <m:r>
                      <w:ins w:id="376" w:author="のりえ" w:date="2020-12-25T10:50:00Z">
                        <m:rPr>
                          <m:sty m:val="p"/>
                        </m:rPr>
                        <w:rPr>
                          <w:rFonts w:ascii="Cambria Math" w:hAnsi="Cambria Math"/>
                        </w:rPr>
                        <m:t>2</m:t>
                      </w:ins>
                    </m:r>
                  </m:sub>
                </m:sSub>
              </m:oMath>
            </m:oMathPara>
          </w:p>
        </w:tc>
        <w:tc>
          <w:tcPr>
            <w:tcW w:w="996" w:type="dxa"/>
            <w:vAlign w:val="center"/>
          </w:tcPr>
          <w:p w14:paraId="750222DF" w14:textId="774E748A" w:rsidR="00310552" w:rsidRDefault="00316653" w:rsidP="00316653">
            <w:pPr>
              <w:pStyle w:val="L"/>
              <w:jc w:val="center"/>
              <w:rPr>
                <w:ins w:id="377" w:author="のりえ" w:date="2020-12-25T10:50:00Z"/>
              </w:rPr>
            </w:pPr>
            <w:ins w:id="378" w:author="のりえ" w:date="2020-12-25T11:01:00Z">
              <w:r>
                <w:rPr>
                  <w:rFonts w:hint="eastAsia"/>
                </w:rPr>
                <w:t>0</w:t>
              </w:r>
              <w:r>
                <w:t>.1</w:t>
              </w:r>
            </w:ins>
          </w:p>
        </w:tc>
        <w:tc>
          <w:tcPr>
            <w:tcW w:w="996" w:type="dxa"/>
            <w:vAlign w:val="center"/>
          </w:tcPr>
          <w:p w14:paraId="4B0B2B56" w14:textId="2831EA6B" w:rsidR="00310552" w:rsidRDefault="00316653" w:rsidP="00316653">
            <w:pPr>
              <w:pStyle w:val="L"/>
              <w:jc w:val="center"/>
              <w:rPr>
                <w:ins w:id="379" w:author="のりえ" w:date="2020-12-25T10:50:00Z"/>
              </w:rPr>
            </w:pPr>
            <w:ins w:id="380" w:author="のりえ" w:date="2020-12-25T11:01:00Z">
              <w:r>
                <w:rPr>
                  <w:rFonts w:hint="eastAsia"/>
                </w:rPr>
                <w:t>2</w:t>
              </w:r>
              <w:r>
                <w:t>.55</w:t>
              </w:r>
            </w:ins>
          </w:p>
        </w:tc>
        <w:tc>
          <w:tcPr>
            <w:tcW w:w="996" w:type="dxa"/>
            <w:vAlign w:val="center"/>
          </w:tcPr>
          <w:p w14:paraId="5A86F760" w14:textId="726C1F96" w:rsidR="00310552" w:rsidRDefault="00316653" w:rsidP="00316653">
            <w:pPr>
              <w:pStyle w:val="L"/>
              <w:jc w:val="center"/>
              <w:rPr>
                <w:ins w:id="381" w:author="のりえ" w:date="2020-12-25T10:50:00Z"/>
              </w:rPr>
            </w:pPr>
            <w:ins w:id="382" w:author="のりえ" w:date="2020-12-25T11:01:00Z">
              <w:r>
                <w:rPr>
                  <w:rFonts w:hint="eastAsia"/>
                </w:rPr>
                <w:t>5</w:t>
              </w:r>
              <w:r>
                <w:t>.0</w:t>
              </w:r>
            </w:ins>
          </w:p>
        </w:tc>
      </w:tr>
      <w:tr w:rsidR="00310552" w14:paraId="3D072C2A" w14:textId="7D66F8B4" w:rsidTr="00316653">
        <w:trPr>
          <w:jc w:val="center"/>
          <w:ins w:id="383" w:author="のりえ" w:date="2020-12-25T10:50:00Z"/>
        </w:trPr>
        <w:tc>
          <w:tcPr>
            <w:tcW w:w="1695" w:type="dxa"/>
            <w:tcBorders>
              <w:bottom w:val="nil"/>
            </w:tcBorders>
          </w:tcPr>
          <w:p w14:paraId="4540138A" w14:textId="77777777" w:rsidR="00310552" w:rsidRDefault="00310552" w:rsidP="00C4153A">
            <w:pPr>
              <w:pStyle w:val="L"/>
              <w:rPr>
                <w:ins w:id="384" w:author="のりえ" w:date="2020-12-25T10:50:00Z"/>
              </w:rPr>
            </w:pPr>
            <w:ins w:id="385" w:author="のりえ" w:date="2020-12-25T10:50:00Z">
              <w:r>
                <w:rPr>
                  <w:rFonts w:hint="eastAsia"/>
                </w:rPr>
                <w:t>通気層の仕様</w:t>
              </w:r>
            </w:ins>
          </w:p>
        </w:tc>
        <w:tc>
          <w:tcPr>
            <w:tcW w:w="3974" w:type="dxa"/>
          </w:tcPr>
          <w:p w14:paraId="463A5C9D" w14:textId="77777777" w:rsidR="00310552" w:rsidRDefault="00310552" w:rsidP="00C4153A">
            <w:pPr>
              <w:pStyle w:val="L"/>
              <w:rPr>
                <w:ins w:id="386" w:author="のりえ" w:date="2020-12-25T10:50:00Z"/>
              </w:rPr>
            </w:pPr>
            <w:ins w:id="387" w:author="のりえ" w:date="2020-12-25T10:50:00Z">
              <w:r>
                <w:rPr>
                  <w:rFonts w:hint="eastAsia"/>
                </w:rPr>
                <w:t>通気層の長さ（m）</w:t>
              </w:r>
            </w:ins>
          </w:p>
        </w:tc>
        <w:tc>
          <w:tcPr>
            <w:tcW w:w="837" w:type="dxa"/>
          </w:tcPr>
          <w:p w14:paraId="47FFD7D0" w14:textId="77777777" w:rsidR="00310552" w:rsidRDefault="003C0474" w:rsidP="00C4153A">
            <w:pPr>
              <w:pStyle w:val="L"/>
              <w:rPr>
                <w:ins w:id="388" w:author="のりえ" w:date="2020-12-25T10:50:00Z"/>
                <w:rFonts w:ascii="游明朝" w:eastAsia="游明朝"/>
              </w:rPr>
            </w:pPr>
            <m:oMathPara>
              <m:oMath>
                <m:sSub>
                  <m:sSubPr>
                    <m:ctrlPr>
                      <w:ins w:id="389" w:author="のりえ" w:date="2020-12-25T10:50:00Z">
                        <w:rPr>
                          <w:rFonts w:ascii="Cambria Math" w:hAnsi="Cambria Math"/>
                        </w:rPr>
                      </w:ins>
                    </m:ctrlPr>
                  </m:sSubPr>
                  <m:e>
                    <m:r>
                      <w:ins w:id="390" w:author="のりえ" w:date="2020-12-25T10:50:00Z">
                        <w:rPr>
                          <w:rFonts w:ascii="Cambria Math" w:hAnsi="Cambria Math"/>
                        </w:rPr>
                        <m:t>l</m:t>
                      </w:ins>
                    </m:r>
                  </m:e>
                  <m:sub>
                    <m:r>
                      <w:ins w:id="391" w:author="のりえ" w:date="2020-12-25T10:50:00Z">
                        <w:rPr>
                          <w:rFonts w:ascii="Cambria Math" w:hAnsi="Cambria Math"/>
                        </w:rPr>
                        <m:t>h</m:t>
                      </w:ins>
                    </m:r>
                  </m:sub>
                </m:sSub>
              </m:oMath>
            </m:oMathPara>
          </w:p>
        </w:tc>
        <w:tc>
          <w:tcPr>
            <w:tcW w:w="996" w:type="dxa"/>
            <w:vAlign w:val="center"/>
          </w:tcPr>
          <w:p w14:paraId="12AF575D" w14:textId="71775725" w:rsidR="00310552" w:rsidRDefault="00316653" w:rsidP="00316653">
            <w:pPr>
              <w:pStyle w:val="L"/>
              <w:jc w:val="center"/>
              <w:rPr>
                <w:ins w:id="392" w:author="のりえ" w:date="2020-12-25T10:50:00Z"/>
              </w:rPr>
            </w:pPr>
            <w:ins w:id="393" w:author="のりえ" w:date="2020-12-25T11:01:00Z">
              <w:r>
                <w:rPr>
                  <w:rFonts w:hint="eastAsia"/>
                </w:rPr>
                <w:t>3</w:t>
              </w:r>
              <w:r>
                <w:t>.0</w:t>
              </w:r>
            </w:ins>
          </w:p>
        </w:tc>
        <w:tc>
          <w:tcPr>
            <w:tcW w:w="996" w:type="dxa"/>
            <w:vAlign w:val="center"/>
          </w:tcPr>
          <w:p w14:paraId="392453B7" w14:textId="0759AA44" w:rsidR="00310552" w:rsidRDefault="00316653" w:rsidP="00316653">
            <w:pPr>
              <w:pStyle w:val="L"/>
              <w:jc w:val="center"/>
              <w:rPr>
                <w:ins w:id="394" w:author="のりえ" w:date="2020-12-25T10:50:00Z"/>
              </w:rPr>
            </w:pPr>
            <w:ins w:id="395" w:author="のりえ" w:date="2020-12-25T11:01:00Z">
              <w:r>
                <w:rPr>
                  <w:rFonts w:hint="eastAsia"/>
                </w:rPr>
                <w:t>7</w:t>
              </w:r>
              <w:r>
                <w:t>.5</w:t>
              </w:r>
            </w:ins>
          </w:p>
        </w:tc>
        <w:tc>
          <w:tcPr>
            <w:tcW w:w="996" w:type="dxa"/>
            <w:vAlign w:val="center"/>
          </w:tcPr>
          <w:p w14:paraId="7260126A" w14:textId="7AD15D88" w:rsidR="00310552" w:rsidRDefault="00316653" w:rsidP="00316653">
            <w:pPr>
              <w:pStyle w:val="L"/>
              <w:jc w:val="center"/>
              <w:rPr>
                <w:ins w:id="396" w:author="のりえ" w:date="2020-12-25T10:50:00Z"/>
              </w:rPr>
            </w:pPr>
            <w:ins w:id="397" w:author="のりえ" w:date="2020-12-25T11:01:00Z">
              <w:r>
                <w:rPr>
                  <w:rFonts w:hint="eastAsia"/>
                </w:rPr>
                <w:t>1</w:t>
              </w:r>
              <w:r>
                <w:t>2.0</w:t>
              </w:r>
            </w:ins>
          </w:p>
        </w:tc>
      </w:tr>
      <w:tr w:rsidR="00310552" w14:paraId="4A3348B8" w14:textId="40EB7974" w:rsidTr="00316653">
        <w:trPr>
          <w:jc w:val="center"/>
          <w:ins w:id="398" w:author="のりえ" w:date="2020-12-25T10:50:00Z"/>
        </w:trPr>
        <w:tc>
          <w:tcPr>
            <w:tcW w:w="1695" w:type="dxa"/>
            <w:tcBorders>
              <w:top w:val="nil"/>
              <w:bottom w:val="nil"/>
            </w:tcBorders>
          </w:tcPr>
          <w:p w14:paraId="57362CC9" w14:textId="77777777" w:rsidR="00310552" w:rsidRDefault="00310552" w:rsidP="00C4153A">
            <w:pPr>
              <w:pStyle w:val="L"/>
              <w:rPr>
                <w:ins w:id="399" w:author="のりえ" w:date="2020-12-25T10:50:00Z"/>
              </w:rPr>
            </w:pPr>
          </w:p>
        </w:tc>
        <w:tc>
          <w:tcPr>
            <w:tcW w:w="3974" w:type="dxa"/>
          </w:tcPr>
          <w:p w14:paraId="5460F994" w14:textId="77777777" w:rsidR="00310552" w:rsidRDefault="00310552" w:rsidP="00C4153A">
            <w:pPr>
              <w:pStyle w:val="L"/>
              <w:rPr>
                <w:ins w:id="400" w:author="のりえ" w:date="2020-12-25T10:50:00Z"/>
              </w:rPr>
            </w:pPr>
            <w:ins w:id="401" w:author="のりえ" w:date="2020-12-25T10:50:00Z">
              <w:r w:rsidRPr="00F901F6">
                <w:rPr>
                  <w:rFonts w:hint="eastAsia"/>
                </w:rPr>
                <w:t>通気層の</w:t>
              </w:r>
              <w:r>
                <w:rPr>
                  <w:rFonts w:hint="eastAsia"/>
                </w:rPr>
                <w:t>幅</w:t>
              </w:r>
              <w:r w:rsidRPr="00F901F6">
                <w:rPr>
                  <w:rFonts w:hint="eastAsia"/>
                </w:rPr>
                <w:t>（m）</w:t>
              </w:r>
            </w:ins>
          </w:p>
        </w:tc>
        <w:tc>
          <w:tcPr>
            <w:tcW w:w="837" w:type="dxa"/>
          </w:tcPr>
          <w:p w14:paraId="27538573" w14:textId="77777777" w:rsidR="00310552" w:rsidRDefault="003C0474" w:rsidP="00C4153A">
            <w:pPr>
              <w:pStyle w:val="L"/>
              <w:rPr>
                <w:ins w:id="402" w:author="のりえ" w:date="2020-12-25T10:50:00Z"/>
                <w:rFonts w:ascii="游明朝" w:eastAsia="游明朝"/>
              </w:rPr>
            </w:pPr>
            <m:oMathPara>
              <m:oMath>
                <m:sSub>
                  <m:sSubPr>
                    <m:ctrlPr>
                      <w:ins w:id="403" w:author="のりえ" w:date="2020-12-25T10:50:00Z">
                        <w:rPr>
                          <w:rFonts w:ascii="Cambria Math" w:hAnsi="Cambria Math"/>
                        </w:rPr>
                      </w:ins>
                    </m:ctrlPr>
                  </m:sSubPr>
                  <m:e>
                    <m:r>
                      <w:ins w:id="404" w:author="のりえ" w:date="2020-12-25T10:50:00Z">
                        <w:rPr>
                          <w:rFonts w:ascii="Cambria Math" w:hAnsi="Cambria Math"/>
                        </w:rPr>
                        <m:t>l</m:t>
                      </w:ins>
                    </m:r>
                  </m:e>
                  <m:sub>
                    <m:r>
                      <w:ins w:id="405" w:author="のりえ" w:date="2020-12-25T10:50:00Z">
                        <w:rPr>
                          <w:rFonts w:ascii="Cambria Math" w:hAnsi="Cambria Math"/>
                        </w:rPr>
                        <m:t>w</m:t>
                      </w:ins>
                    </m:r>
                  </m:sub>
                </m:sSub>
              </m:oMath>
            </m:oMathPara>
          </w:p>
        </w:tc>
        <w:tc>
          <w:tcPr>
            <w:tcW w:w="996" w:type="dxa"/>
            <w:vAlign w:val="center"/>
          </w:tcPr>
          <w:p w14:paraId="237DE35B" w14:textId="1E1F0CF8" w:rsidR="00310552" w:rsidRDefault="00316653" w:rsidP="00316653">
            <w:pPr>
              <w:pStyle w:val="L"/>
              <w:jc w:val="center"/>
              <w:rPr>
                <w:ins w:id="406" w:author="のりえ" w:date="2020-12-25T10:50:00Z"/>
              </w:rPr>
            </w:pPr>
            <w:ins w:id="407" w:author="のりえ" w:date="2020-12-25T11:02:00Z">
              <w:r>
                <w:rPr>
                  <w:rFonts w:hint="eastAsia"/>
                </w:rPr>
                <w:t>0</w:t>
              </w:r>
              <w:r>
                <w:t>.05</w:t>
              </w:r>
            </w:ins>
          </w:p>
        </w:tc>
        <w:tc>
          <w:tcPr>
            <w:tcW w:w="996" w:type="dxa"/>
            <w:vAlign w:val="center"/>
          </w:tcPr>
          <w:p w14:paraId="41D17585" w14:textId="36B1DA15" w:rsidR="00310552" w:rsidRDefault="00316653" w:rsidP="00316653">
            <w:pPr>
              <w:pStyle w:val="L"/>
              <w:jc w:val="center"/>
              <w:rPr>
                <w:ins w:id="408" w:author="のりえ" w:date="2020-12-25T10:50:00Z"/>
              </w:rPr>
            </w:pPr>
            <w:ins w:id="409" w:author="のりえ" w:date="2020-12-25T11:02:00Z">
              <w:r>
                <w:rPr>
                  <w:rFonts w:hint="eastAsia"/>
                </w:rPr>
                <w:t>5</w:t>
              </w:r>
              <w:r>
                <w:t>.025</w:t>
              </w:r>
            </w:ins>
          </w:p>
        </w:tc>
        <w:tc>
          <w:tcPr>
            <w:tcW w:w="996" w:type="dxa"/>
            <w:vAlign w:val="center"/>
          </w:tcPr>
          <w:p w14:paraId="249F1F26" w14:textId="551ED098" w:rsidR="00310552" w:rsidRDefault="00316653" w:rsidP="00316653">
            <w:pPr>
              <w:pStyle w:val="L"/>
              <w:jc w:val="center"/>
              <w:rPr>
                <w:ins w:id="410" w:author="のりえ" w:date="2020-12-25T10:50:00Z"/>
              </w:rPr>
            </w:pPr>
            <w:ins w:id="411" w:author="のりえ" w:date="2020-12-25T11:02:00Z">
              <w:r>
                <w:rPr>
                  <w:rFonts w:hint="eastAsia"/>
                </w:rPr>
                <w:t>1</w:t>
              </w:r>
              <w:r>
                <w:t>0.0</w:t>
              </w:r>
            </w:ins>
          </w:p>
        </w:tc>
      </w:tr>
      <w:tr w:rsidR="00310552" w14:paraId="00A4FB77" w14:textId="7D7BB83E" w:rsidTr="00316653">
        <w:trPr>
          <w:jc w:val="center"/>
          <w:ins w:id="412" w:author="のりえ" w:date="2020-12-25T10:50:00Z"/>
        </w:trPr>
        <w:tc>
          <w:tcPr>
            <w:tcW w:w="1695" w:type="dxa"/>
            <w:tcBorders>
              <w:top w:val="nil"/>
              <w:bottom w:val="nil"/>
            </w:tcBorders>
          </w:tcPr>
          <w:p w14:paraId="2C79A0AC" w14:textId="77777777" w:rsidR="00310552" w:rsidRDefault="00310552" w:rsidP="00C4153A">
            <w:pPr>
              <w:pStyle w:val="L"/>
              <w:rPr>
                <w:ins w:id="413" w:author="のりえ" w:date="2020-12-25T10:50:00Z"/>
              </w:rPr>
            </w:pPr>
          </w:p>
        </w:tc>
        <w:tc>
          <w:tcPr>
            <w:tcW w:w="3974" w:type="dxa"/>
            <w:tcBorders>
              <w:bottom w:val="single" w:sz="4" w:space="0" w:color="auto"/>
            </w:tcBorders>
          </w:tcPr>
          <w:p w14:paraId="5115BA8E" w14:textId="77777777" w:rsidR="00310552" w:rsidRDefault="00310552" w:rsidP="00C4153A">
            <w:pPr>
              <w:pStyle w:val="L"/>
              <w:rPr>
                <w:ins w:id="414" w:author="のりえ" w:date="2020-12-25T10:50:00Z"/>
              </w:rPr>
            </w:pPr>
            <w:ins w:id="415" w:author="のりえ" w:date="2020-12-25T10:50:00Z">
              <w:r>
                <w:rPr>
                  <w:rFonts w:hint="eastAsia"/>
                </w:rPr>
                <w:t>通気層の厚さ（m）</w:t>
              </w:r>
            </w:ins>
          </w:p>
        </w:tc>
        <w:tc>
          <w:tcPr>
            <w:tcW w:w="837" w:type="dxa"/>
            <w:tcBorders>
              <w:bottom w:val="single" w:sz="4" w:space="0" w:color="auto"/>
            </w:tcBorders>
          </w:tcPr>
          <w:p w14:paraId="49A2ABC8" w14:textId="77777777" w:rsidR="00310552" w:rsidRDefault="003C0474" w:rsidP="00C4153A">
            <w:pPr>
              <w:pStyle w:val="L"/>
              <w:rPr>
                <w:ins w:id="416" w:author="のりえ" w:date="2020-12-25T10:50:00Z"/>
                <w:rFonts w:ascii="游明朝" w:eastAsia="游明朝"/>
              </w:rPr>
            </w:pPr>
            <m:oMathPara>
              <m:oMath>
                <m:sSub>
                  <m:sSubPr>
                    <m:ctrlPr>
                      <w:ins w:id="417" w:author="のりえ" w:date="2020-12-25T10:50:00Z">
                        <w:rPr>
                          <w:rFonts w:ascii="Cambria Math" w:hAnsi="Cambria Math"/>
                        </w:rPr>
                      </w:ins>
                    </m:ctrlPr>
                  </m:sSubPr>
                  <m:e>
                    <m:r>
                      <w:ins w:id="418" w:author="のりえ" w:date="2020-12-25T10:50:00Z">
                        <w:rPr>
                          <w:rFonts w:ascii="Cambria Math" w:hAnsi="Cambria Math"/>
                        </w:rPr>
                        <m:t>l</m:t>
                      </w:ins>
                    </m:r>
                  </m:e>
                  <m:sub>
                    <m:r>
                      <w:ins w:id="419" w:author="のりえ" w:date="2020-12-25T10:50:00Z">
                        <w:rPr>
                          <w:rFonts w:ascii="Cambria Math" w:hAnsi="Cambria Math" w:hint="eastAsia"/>
                        </w:rPr>
                        <m:t>d</m:t>
                      </w:ins>
                    </m:r>
                  </m:sub>
                </m:sSub>
              </m:oMath>
            </m:oMathPara>
          </w:p>
        </w:tc>
        <w:tc>
          <w:tcPr>
            <w:tcW w:w="996" w:type="dxa"/>
            <w:tcBorders>
              <w:bottom w:val="single" w:sz="4" w:space="0" w:color="auto"/>
            </w:tcBorders>
            <w:vAlign w:val="center"/>
          </w:tcPr>
          <w:p w14:paraId="225595E5" w14:textId="2A6DB756" w:rsidR="00310552" w:rsidRDefault="00316653" w:rsidP="00316653">
            <w:pPr>
              <w:pStyle w:val="L"/>
              <w:jc w:val="center"/>
              <w:rPr>
                <w:ins w:id="420" w:author="のりえ" w:date="2020-12-25T10:50:00Z"/>
              </w:rPr>
            </w:pPr>
            <w:ins w:id="421" w:author="のりえ" w:date="2020-12-25T11:03:00Z">
              <w:r>
                <w:rPr>
                  <w:rFonts w:hint="eastAsia"/>
                </w:rPr>
                <w:t>0</w:t>
              </w:r>
              <w:r>
                <w:t>.05</w:t>
              </w:r>
            </w:ins>
          </w:p>
        </w:tc>
        <w:tc>
          <w:tcPr>
            <w:tcW w:w="996" w:type="dxa"/>
            <w:tcBorders>
              <w:bottom w:val="single" w:sz="4" w:space="0" w:color="auto"/>
            </w:tcBorders>
            <w:vAlign w:val="center"/>
          </w:tcPr>
          <w:p w14:paraId="75DC2149" w14:textId="29E43F03" w:rsidR="00310552" w:rsidRDefault="00316653" w:rsidP="00316653">
            <w:pPr>
              <w:pStyle w:val="L"/>
              <w:jc w:val="center"/>
              <w:rPr>
                <w:ins w:id="422" w:author="のりえ" w:date="2020-12-25T10:50:00Z"/>
              </w:rPr>
            </w:pPr>
            <w:ins w:id="423" w:author="のりえ" w:date="2020-12-25T11:03:00Z">
              <w:r>
                <w:rPr>
                  <w:rFonts w:hint="eastAsia"/>
                </w:rPr>
                <w:t>0</w:t>
              </w:r>
              <w:r>
                <w:t>.175</w:t>
              </w:r>
            </w:ins>
          </w:p>
        </w:tc>
        <w:tc>
          <w:tcPr>
            <w:tcW w:w="996" w:type="dxa"/>
            <w:tcBorders>
              <w:bottom w:val="single" w:sz="4" w:space="0" w:color="auto"/>
            </w:tcBorders>
            <w:vAlign w:val="center"/>
          </w:tcPr>
          <w:p w14:paraId="0E580ECC" w14:textId="0C2E0824" w:rsidR="00310552" w:rsidRDefault="00316653" w:rsidP="00316653">
            <w:pPr>
              <w:pStyle w:val="L"/>
              <w:jc w:val="center"/>
              <w:rPr>
                <w:ins w:id="424" w:author="のりえ" w:date="2020-12-25T10:50:00Z"/>
              </w:rPr>
            </w:pPr>
            <w:ins w:id="425" w:author="のりえ" w:date="2020-12-25T11:03:00Z">
              <w:r>
                <w:t>0.3</w:t>
              </w:r>
            </w:ins>
          </w:p>
        </w:tc>
      </w:tr>
      <w:tr w:rsidR="00310552" w14:paraId="4ECF40AC" w14:textId="51504D30" w:rsidTr="00316653">
        <w:trPr>
          <w:jc w:val="center"/>
          <w:ins w:id="426" w:author="のりえ" w:date="2020-12-25T10:50:00Z"/>
        </w:trPr>
        <w:tc>
          <w:tcPr>
            <w:tcW w:w="1695" w:type="dxa"/>
            <w:tcBorders>
              <w:top w:val="nil"/>
              <w:bottom w:val="nil"/>
            </w:tcBorders>
          </w:tcPr>
          <w:p w14:paraId="544FB59B" w14:textId="77777777" w:rsidR="00310552" w:rsidRDefault="00310552" w:rsidP="00C4153A">
            <w:pPr>
              <w:pStyle w:val="L"/>
              <w:rPr>
                <w:ins w:id="427" w:author="のりえ" w:date="2020-12-25T10:50:00Z"/>
              </w:rPr>
            </w:pPr>
          </w:p>
        </w:tc>
        <w:tc>
          <w:tcPr>
            <w:tcW w:w="3974" w:type="dxa"/>
            <w:tcBorders>
              <w:bottom w:val="single" w:sz="4" w:space="0" w:color="auto"/>
            </w:tcBorders>
          </w:tcPr>
          <w:p w14:paraId="10F6F00D" w14:textId="77777777" w:rsidR="00310552" w:rsidRDefault="00310552" w:rsidP="00C4153A">
            <w:pPr>
              <w:pStyle w:val="L"/>
              <w:rPr>
                <w:ins w:id="428" w:author="のりえ" w:date="2020-12-25T10:50:00Z"/>
              </w:rPr>
            </w:pPr>
            <w:ins w:id="429" w:author="のりえ" w:date="2020-12-25T10:50:00Z">
              <w:r>
                <w:rPr>
                  <w:rFonts w:hint="eastAsia"/>
                </w:rPr>
                <w:t>通気層の傾斜角</w:t>
              </w:r>
              <w:r w:rsidRPr="00F901F6">
                <w:rPr>
                  <w:rFonts w:hint="eastAsia"/>
                </w:rPr>
                <w:t>（</w:t>
              </w:r>
              <w:r>
                <w:rPr>
                  <w:rFonts w:hint="eastAsia"/>
                </w:rPr>
                <w:t>°</w:t>
              </w:r>
              <w:r w:rsidRPr="00F901F6">
                <w:rPr>
                  <w:rFonts w:hint="eastAsia"/>
                </w:rPr>
                <w:t>）</w:t>
              </w:r>
            </w:ins>
          </w:p>
        </w:tc>
        <w:tc>
          <w:tcPr>
            <w:tcW w:w="837" w:type="dxa"/>
            <w:tcBorders>
              <w:bottom w:val="single" w:sz="4" w:space="0" w:color="auto"/>
            </w:tcBorders>
          </w:tcPr>
          <w:p w14:paraId="6C63E183" w14:textId="77777777" w:rsidR="00310552" w:rsidRDefault="00310552" w:rsidP="00C4153A">
            <w:pPr>
              <w:pStyle w:val="L"/>
              <w:rPr>
                <w:ins w:id="430" w:author="のりえ" w:date="2020-12-25T10:50:00Z"/>
                <w:rFonts w:ascii="游明朝" w:eastAsia="游明朝"/>
              </w:rPr>
            </w:pPr>
            <m:oMathPara>
              <m:oMath>
                <m:r>
                  <w:ins w:id="431" w:author="のりえ" w:date="2020-12-25T10:50:00Z">
                    <w:rPr>
                      <w:rFonts w:ascii="Cambria Math" w:hAnsi="Cambria Math"/>
                    </w:rPr>
                    <m:t>γ</m:t>
                  </w:ins>
                </m:r>
              </m:oMath>
            </m:oMathPara>
          </w:p>
        </w:tc>
        <w:tc>
          <w:tcPr>
            <w:tcW w:w="996" w:type="dxa"/>
            <w:tcBorders>
              <w:bottom w:val="single" w:sz="4" w:space="0" w:color="auto"/>
            </w:tcBorders>
            <w:vAlign w:val="center"/>
          </w:tcPr>
          <w:p w14:paraId="278CA03D" w14:textId="20B1D1CF" w:rsidR="00310552" w:rsidRDefault="00316653" w:rsidP="00316653">
            <w:pPr>
              <w:pStyle w:val="L"/>
              <w:jc w:val="center"/>
              <w:rPr>
                <w:ins w:id="432" w:author="のりえ" w:date="2020-12-25T10:50:00Z"/>
              </w:rPr>
            </w:pPr>
            <w:ins w:id="433" w:author="のりえ" w:date="2020-12-25T11:03:00Z">
              <w:r>
                <w:rPr>
                  <w:rFonts w:hint="eastAsia"/>
                </w:rPr>
                <w:t>0</w:t>
              </w:r>
              <w:r>
                <w:t>.0</w:t>
              </w:r>
            </w:ins>
          </w:p>
        </w:tc>
        <w:tc>
          <w:tcPr>
            <w:tcW w:w="996" w:type="dxa"/>
            <w:tcBorders>
              <w:bottom w:val="single" w:sz="4" w:space="0" w:color="auto"/>
            </w:tcBorders>
            <w:vAlign w:val="center"/>
          </w:tcPr>
          <w:p w14:paraId="45C7B178" w14:textId="2C2DADDD" w:rsidR="00310552" w:rsidRDefault="00316653" w:rsidP="00316653">
            <w:pPr>
              <w:pStyle w:val="L"/>
              <w:jc w:val="center"/>
              <w:rPr>
                <w:ins w:id="434" w:author="のりえ" w:date="2020-12-25T10:50:00Z"/>
              </w:rPr>
            </w:pPr>
            <w:ins w:id="435" w:author="のりえ" w:date="2020-12-25T11:03:00Z">
              <w:r>
                <w:rPr>
                  <w:rFonts w:hint="eastAsia"/>
                </w:rPr>
                <w:t>4</w:t>
              </w:r>
              <w:r>
                <w:t>5.0</w:t>
              </w:r>
            </w:ins>
          </w:p>
        </w:tc>
        <w:tc>
          <w:tcPr>
            <w:tcW w:w="996" w:type="dxa"/>
            <w:tcBorders>
              <w:bottom w:val="single" w:sz="4" w:space="0" w:color="auto"/>
            </w:tcBorders>
            <w:vAlign w:val="center"/>
          </w:tcPr>
          <w:p w14:paraId="10AE069A" w14:textId="208CC6DE" w:rsidR="00310552" w:rsidRDefault="00316653" w:rsidP="00316653">
            <w:pPr>
              <w:pStyle w:val="L"/>
              <w:jc w:val="center"/>
              <w:rPr>
                <w:ins w:id="436" w:author="のりえ" w:date="2020-12-25T10:50:00Z"/>
              </w:rPr>
            </w:pPr>
            <w:ins w:id="437" w:author="のりえ" w:date="2020-12-25T11:03:00Z">
              <w:r>
                <w:rPr>
                  <w:rFonts w:hint="eastAsia"/>
                </w:rPr>
                <w:t>9</w:t>
              </w:r>
              <w:r>
                <w:t>0.0</w:t>
              </w:r>
            </w:ins>
          </w:p>
        </w:tc>
      </w:tr>
      <w:tr w:rsidR="00310552" w14:paraId="485E7D4B" w14:textId="5DAD7F45" w:rsidTr="00316653">
        <w:trPr>
          <w:jc w:val="center"/>
          <w:ins w:id="438" w:author="のりえ" w:date="2020-12-25T10:50:00Z"/>
        </w:trPr>
        <w:tc>
          <w:tcPr>
            <w:tcW w:w="1695" w:type="dxa"/>
            <w:tcBorders>
              <w:top w:val="nil"/>
              <w:bottom w:val="nil"/>
            </w:tcBorders>
          </w:tcPr>
          <w:p w14:paraId="7FF0D77A" w14:textId="77777777" w:rsidR="00310552" w:rsidRDefault="00310552" w:rsidP="00C4153A">
            <w:pPr>
              <w:pStyle w:val="L"/>
              <w:rPr>
                <w:ins w:id="439" w:author="のりえ" w:date="2020-12-25T10:50:00Z"/>
              </w:rPr>
            </w:pPr>
          </w:p>
        </w:tc>
        <w:tc>
          <w:tcPr>
            <w:tcW w:w="3974" w:type="dxa"/>
            <w:tcBorders>
              <w:bottom w:val="single" w:sz="4" w:space="0" w:color="auto"/>
            </w:tcBorders>
          </w:tcPr>
          <w:p w14:paraId="55877115" w14:textId="77777777" w:rsidR="00310552" w:rsidRDefault="00310552" w:rsidP="00C4153A">
            <w:pPr>
              <w:pStyle w:val="L"/>
              <w:rPr>
                <w:ins w:id="440" w:author="のりえ" w:date="2020-12-25T10:50:00Z"/>
              </w:rPr>
            </w:pPr>
            <w:ins w:id="441" w:author="のりえ" w:date="2020-12-25T10:50:00Z">
              <w:r w:rsidRPr="00F901F6">
                <w:rPr>
                  <w:rFonts w:hint="eastAsia"/>
                </w:rPr>
                <w:t>通気層の平均風速（m/</w:t>
              </w:r>
              <w:r w:rsidRPr="00F901F6">
                <w:t>s</w:t>
              </w:r>
              <w:r w:rsidRPr="00F901F6">
                <w:rPr>
                  <w:rFonts w:hint="eastAsia"/>
                </w:rPr>
                <w:t>）</w:t>
              </w:r>
            </w:ins>
          </w:p>
        </w:tc>
        <w:tc>
          <w:tcPr>
            <w:tcW w:w="837" w:type="dxa"/>
            <w:tcBorders>
              <w:bottom w:val="single" w:sz="4" w:space="0" w:color="auto"/>
            </w:tcBorders>
          </w:tcPr>
          <w:p w14:paraId="480A25F2" w14:textId="77777777" w:rsidR="00310552" w:rsidRDefault="003C0474" w:rsidP="00C4153A">
            <w:pPr>
              <w:pStyle w:val="L"/>
              <w:rPr>
                <w:ins w:id="442" w:author="のりえ" w:date="2020-12-25T10:50:00Z"/>
                <w:rFonts w:ascii="游明朝" w:eastAsia="游明朝"/>
              </w:rPr>
            </w:pPr>
            <m:oMathPara>
              <m:oMath>
                <m:sSub>
                  <m:sSubPr>
                    <m:ctrlPr>
                      <w:ins w:id="443" w:author="のりえ" w:date="2020-12-25T10:50:00Z">
                        <w:rPr>
                          <w:rFonts w:ascii="Cambria Math" w:hAnsi="Cambria Math"/>
                        </w:rPr>
                      </w:ins>
                    </m:ctrlPr>
                  </m:sSubPr>
                  <m:e>
                    <m:r>
                      <w:ins w:id="444" w:author="のりえ" w:date="2020-12-25T10:50:00Z">
                        <w:rPr>
                          <w:rFonts w:ascii="Cambria Math" w:hAnsi="Cambria Math"/>
                        </w:rPr>
                        <m:t>v</m:t>
                      </w:ins>
                    </m:r>
                  </m:e>
                  <m:sub>
                    <m:r>
                      <w:ins w:id="445" w:author="のりえ" w:date="2020-12-25T10:50:00Z">
                        <w:rPr>
                          <w:rFonts w:ascii="Cambria Math" w:hAnsi="Cambria Math"/>
                        </w:rPr>
                        <m:t>a</m:t>
                      </w:ins>
                    </m:r>
                  </m:sub>
                </m:sSub>
              </m:oMath>
            </m:oMathPara>
          </w:p>
        </w:tc>
        <w:tc>
          <w:tcPr>
            <w:tcW w:w="996" w:type="dxa"/>
            <w:tcBorders>
              <w:bottom w:val="single" w:sz="4" w:space="0" w:color="auto"/>
            </w:tcBorders>
            <w:vAlign w:val="center"/>
          </w:tcPr>
          <w:p w14:paraId="06868710" w14:textId="4EAA5FB0" w:rsidR="00310552" w:rsidRDefault="00316653" w:rsidP="00316653">
            <w:pPr>
              <w:pStyle w:val="L"/>
              <w:jc w:val="center"/>
              <w:rPr>
                <w:ins w:id="446" w:author="のりえ" w:date="2020-12-25T10:50:00Z"/>
              </w:rPr>
            </w:pPr>
            <w:ins w:id="447" w:author="のりえ" w:date="2020-12-25T11:03:00Z">
              <w:r>
                <w:rPr>
                  <w:rFonts w:hint="eastAsia"/>
                </w:rPr>
                <w:t>0</w:t>
              </w:r>
              <w:r>
                <w:t>.0</w:t>
              </w:r>
            </w:ins>
          </w:p>
        </w:tc>
        <w:tc>
          <w:tcPr>
            <w:tcW w:w="996" w:type="dxa"/>
            <w:tcBorders>
              <w:bottom w:val="single" w:sz="4" w:space="0" w:color="auto"/>
            </w:tcBorders>
            <w:vAlign w:val="center"/>
          </w:tcPr>
          <w:p w14:paraId="28C981D1" w14:textId="7462F977" w:rsidR="00310552" w:rsidRDefault="00316653" w:rsidP="00316653">
            <w:pPr>
              <w:pStyle w:val="L"/>
              <w:jc w:val="center"/>
              <w:rPr>
                <w:ins w:id="448" w:author="のりえ" w:date="2020-12-25T10:50:00Z"/>
              </w:rPr>
            </w:pPr>
            <w:ins w:id="449" w:author="のりえ" w:date="2020-12-25T11:03:00Z">
              <w:r>
                <w:rPr>
                  <w:rFonts w:hint="eastAsia"/>
                </w:rPr>
                <w:t>0</w:t>
              </w:r>
              <w:r>
                <w:t>.5</w:t>
              </w:r>
            </w:ins>
          </w:p>
        </w:tc>
        <w:tc>
          <w:tcPr>
            <w:tcW w:w="996" w:type="dxa"/>
            <w:tcBorders>
              <w:bottom w:val="single" w:sz="4" w:space="0" w:color="auto"/>
            </w:tcBorders>
            <w:vAlign w:val="center"/>
          </w:tcPr>
          <w:p w14:paraId="63F8721A" w14:textId="5A9FE9DD" w:rsidR="00310552" w:rsidRDefault="00316653" w:rsidP="00316653">
            <w:pPr>
              <w:pStyle w:val="L"/>
              <w:jc w:val="center"/>
              <w:rPr>
                <w:ins w:id="450" w:author="のりえ" w:date="2020-12-25T10:50:00Z"/>
              </w:rPr>
            </w:pPr>
            <w:ins w:id="451" w:author="のりえ" w:date="2020-12-25T11:03:00Z">
              <w:r>
                <w:rPr>
                  <w:rFonts w:hint="eastAsia"/>
                </w:rPr>
                <w:t>1</w:t>
              </w:r>
              <w:r>
                <w:t>.0</w:t>
              </w:r>
            </w:ins>
          </w:p>
        </w:tc>
      </w:tr>
      <w:tr w:rsidR="00310552" w14:paraId="0D813CEA" w14:textId="74E0DF72" w:rsidTr="00316653">
        <w:trPr>
          <w:jc w:val="center"/>
          <w:ins w:id="452" w:author="のりえ" w:date="2020-12-25T10:50:00Z"/>
        </w:trPr>
        <w:tc>
          <w:tcPr>
            <w:tcW w:w="1695" w:type="dxa"/>
            <w:tcBorders>
              <w:top w:val="nil"/>
              <w:bottom w:val="nil"/>
            </w:tcBorders>
          </w:tcPr>
          <w:p w14:paraId="70D6F47A" w14:textId="77777777" w:rsidR="00310552" w:rsidRDefault="00310552" w:rsidP="00C4153A">
            <w:pPr>
              <w:pStyle w:val="L"/>
              <w:rPr>
                <w:ins w:id="453" w:author="のりえ" w:date="2020-12-25T10:50:00Z"/>
              </w:rPr>
            </w:pPr>
          </w:p>
        </w:tc>
        <w:tc>
          <w:tcPr>
            <w:tcW w:w="3974" w:type="dxa"/>
            <w:tcBorders>
              <w:bottom w:val="single" w:sz="4" w:space="0" w:color="auto"/>
            </w:tcBorders>
          </w:tcPr>
          <w:p w14:paraId="016DE51C" w14:textId="77777777" w:rsidR="00310552" w:rsidRDefault="00310552" w:rsidP="00C4153A">
            <w:pPr>
              <w:pStyle w:val="L"/>
              <w:rPr>
                <w:ins w:id="454" w:author="のりえ" w:date="2020-12-25T10:50:00Z"/>
              </w:rPr>
            </w:pPr>
            <w:ins w:id="455" w:author="のりえ" w:date="2020-12-25T10:50:00Z">
              <w:r w:rsidRPr="00AF4DA6">
                <w:rPr>
                  <w:rFonts w:hint="eastAsia"/>
                </w:rPr>
                <w:t>通気層に面する</w:t>
              </w:r>
              <w:r>
                <w:rPr>
                  <w:rFonts w:hint="eastAsia"/>
                </w:rPr>
                <w:t>面1の放射率</w:t>
              </w:r>
              <w:r w:rsidRPr="00F901F6">
                <w:rPr>
                  <w:rFonts w:hint="eastAsia"/>
                </w:rPr>
                <w:t>（</w:t>
              </w:r>
              <w:r>
                <w:rPr>
                  <w:rFonts w:hint="eastAsia"/>
                </w:rPr>
                <w:t>-</w:t>
              </w:r>
              <w:r w:rsidRPr="00F901F6">
                <w:rPr>
                  <w:rFonts w:hint="eastAsia"/>
                </w:rPr>
                <w:t>）</w:t>
              </w:r>
            </w:ins>
          </w:p>
        </w:tc>
        <w:tc>
          <w:tcPr>
            <w:tcW w:w="837" w:type="dxa"/>
            <w:tcBorders>
              <w:bottom w:val="single" w:sz="4" w:space="0" w:color="auto"/>
            </w:tcBorders>
          </w:tcPr>
          <w:p w14:paraId="6FFB0F27" w14:textId="77777777" w:rsidR="00310552" w:rsidRDefault="003C0474" w:rsidP="00C4153A">
            <w:pPr>
              <w:pStyle w:val="L"/>
              <w:rPr>
                <w:ins w:id="456" w:author="のりえ" w:date="2020-12-25T10:50:00Z"/>
                <w:rFonts w:ascii="游明朝" w:eastAsia="游明朝"/>
              </w:rPr>
            </w:pPr>
            <m:oMathPara>
              <m:oMath>
                <m:sSub>
                  <m:sSubPr>
                    <m:ctrlPr>
                      <w:ins w:id="457" w:author="のりえ" w:date="2020-12-25T10:50:00Z">
                        <w:rPr>
                          <w:rFonts w:ascii="Cambria Math" w:hAnsi="Cambria Math"/>
                        </w:rPr>
                      </w:ins>
                    </m:ctrlPr>
                  </m:sSubPr>
                  <m:e>
                    <m:r>
                      <w:ins w:id="458" w:author="のりえ" w:date="2020-12-25T10:50:00Z">
                        <w:rPr>
                          <w:rFonts w:ascii="Cambria Math" w:hAnsi="Cambria Math" w:hint="eastAsia"/>
                        </w:rPr>
                        <m:t>ε</m:t>
                      </w:ins>
                    </m:r>
                  </m:e>
                  <m:sub>
                    <m:r>
                      <w:ins w:id="459" w:author="のりえ" w:date="2020-12-25T10:50:00Z">
                        <m:rPr>
                          <m:sty m:val="p"/>
                        </m:rPr>
                        <w:rPr>
                          <w:rFonts w:ascii="Cambria Math" w:hAnsi="Cambria Math"/>
                        </w:rPr>
                        <m:t>1</m:t>
                      </w:ins>
                    </m:r>
                  </m:sub>
                </m:sSub>
              </m:oMath>
            </m:oMathPara>
          </w:p>
        </w:tc>
        <w:tc>
          <w:tcPr>
            <w:tcW w:w="996" w:type="dxa"/>
            <w:tcBorders>
              <w:bottom w:val="single" w:sz="4" w:space="0" w:color="auto"/>
            </w:tcBorders>
            <w:vAlign w:val="center"/>
          </w:tcPr>
          <w:p w14:paraId="5C376D4C" w14:textId="67EC68F5" w:rsidR="00310552" w:rsidRDefault="00316653" w:rsidP="00316653">
            <w:pPr>
              <w:pStyle w:val="L"/>
              <w:jc w:val="center"/>
              <w:rPr>
                <w:ins w:id="460" w:author="のりえ" w:date="2020-12-25T10:50:00Z"/>
              </w:rPr>
            </w:pPr>
            <w:ins w:id="461" w:author="のりえ" w:date="2020-12-25T11:03:00Z">
              <w:r>
                <w:rPr>
                  <w:rFonts w:hint="eastAsia"/>
                </w:rPr>
                <w:t>－</w:t>
              </w:r>
            </w:ins>
          </w:p>
        </w:tc>
        <w:tc>
          <w:tcPr>
            <w:tcW w:w="996" w:type="dxa"/>
            <w:tcBorders>
              <w:bottom w:val="single" w:sz="4" w:space="0" w:color="auto"/>
            </w:tcBorders>
            <w:vAlign w:val="center"/>
          </w:tcPr>
          <w:p w14:paraId="5ECC9FC7" w14:textId="2C9CA800" w:rsidR="00310552" w:rsidRDefault="00316653" w:rsidP="00316653">
            <w:pPr>
              <w:pStyle w:val="L"/>
              <w:jc w:val="center"/>
              <w:rPr>
                <w:ins w:id="462" w:author="のりえ" w:date="2020-12-25T10:50:00Z"/>
              </w:rPr>
            </w:pPr>
            <w:ins w:id="463" w:author="のりえ" w:date="2020-12-25T11:03:00Z">
              <w:r>
                <w:rPr>
                  <w:rFonts w:hint="eastAsia"/>
                </w:rPr>
                <w:t>0</w:t>
              </w:r>
              <w:r>
                <w:t>.9</w:t>
              </w:r>
            </w:ins>
          </w:p>
        </w:tc>
        <w:tc>
          <w:tcPr>
            <w:tcW w:w="996" w:type="dxa"/>
            <w:tcBorders>
              <w:bottom w:val="single" w:sz="4" w:space="0" w:color="auto"/>
            </w:tcBorders>
            <w:vAlign w:val="center"/>
          </w:tcPr>
          <w:p w14:paraId="71E909ED" w14:textId="7383637B" w:rsidR="00310552" w:rsidRDefault="00316653" w:rsidP="00316653">
            <w:pPr>
              <w:pStyle w:val="L"/>
              <w:jc w:val="center"/>
              <w:rPr>
                <w:ins w:id="464" w:author="のりえ" w:date="2020-12-25T10:50:00Z"/>
              </w:rPr>
            </w:pPr>
            <w:ins w:id="465" w:author="のりえ" w:date="2020-12-25T11:03:00Z">
              <w:r>
                <w:rPr>
                  <w:rFonts w:hint="eastAsia"/>
                </w:rPr>
                <w:t>－</w:t>
              </w:r>
            </w:ins>
          </w:p>
        </w:tc>
      </w:tr>
      <w:tr w:rsidR="00310552" w14:paraId="2C3BF145" w14:textId="450C08B5" w:rsidTr="00316653">
        <w:trPr>
          <w:jc w:val="center"/>
          <w:ins w:id="466" w:author="のりえ" w:date="2020-12-25T10:50:00Z"/>
        </w:trPr>
        <w:tc>
          <w:tcPr>
            <w:tcW w:w="1695" w:type="dxa"/>
            <w:tcBorders>
              <w:top w:val="nil"/>
            </w:tcBorders>
          </w:tcPr>
          <w:p w14:paraId="320A91AF" w14:textId="77777777" w:rsidR="00310552" w:rsidRDefault="00310552" w:rsidP="00C4153A">
            <w:pPr>
              <w:pStyle w:val="L"/>
              <w:rPr>
                <w:ins w:id="467" w:author="のりえ" w:date="2020-12-25T10:50:00Z"/>
              </w:rPr>
            </w:pPr>
          </w:p>
        </w:tc>
        <w:tc>
          <w:tcPr>
            <w:tcW w:w="3974" w:type="dxa"/>
            <w:tcBorders>
              <w:top w:val="single" w:sz="4" w:space="0" w:color="auto"/>
            </w:tcBorders>
          </w:tcPr>
          <w:p w14:paraId="5A83B4A6" w14:textId="77777777" w:rsidR="00310552" w:rsidRDefault="00310552" w:rsidP="00C4153A">
            <w:pPr>
              <w:pStyle w:val="L"/>
              <w:rPr>
                <w:ins w:id="468" w:author="のりえ" w:date="2020-12-25T10:50:00Z"/>
              </w:rPr>
            </w:pPr>
            <w:ins w:id="469" w:author="のりえ" w:date="2020-12-25T10:50:00Z">
              <w:r w:rsidRPr="00AF4DA6">
                <w:rPr>
                  <w:rFonts w:hint="eastAsia"/>
                </w:rPr>
                <w:t>通気層に面する</w:t>
              </w:r>
              <w:r>
                <w:rPr>
                  <w:rFonts w:hint="eastAsia"/>
                </w:rPr>
                <w:t>面</w:t>
              </w:r>
              <w:r>
                <w:t>2</w:t>
              </w:r>
              <w:r>
                <w:rPr>
                  <w:rFonts w:hint="eastAsia"/>
                </w:rPr>
                <w:t>の放射率</w:t>
              </w:r>
              <w:r w:rsidRPr="00F901F6">
                <w:rPr>
                  <w:rFonts w:hint="eastAsia"/>
                </w:rPr>
                <w:t>（</w:t>
              </w:r>
              <w:r>
                <w:rPr>
                  <w:rFonts w:hint="eastAsia"/>
                </w:rPr>
                <w:t>-</w:t>
              </w:r>
              <w:r w:rsidRPr="00F901F6">
                <w:rPr>
                  <w:rFonts w:hint="eastAsia"/>
                </w:rPr>
                <w:t>）</w:t>
              </w:r>
            </w:ins>
          </w:p>
        </w:tc>
        <w:tc>
          <w:tcPr>
            <w:tcW w:w="837" w:type="dxa"/>
            <w:tcBorders>
              <w:top w:val="single" w:sz="4" w:space="0" w:color="auto"/>
            </w:tcBorders>
          </w:tcPr>
          <w:p w14:paraId="09B6287D" w14:textId="77777777" w:rsidR="00310552" w:rsidRDefault="003C0474" w:rsidP="00C4153A">
            <w:pPr>
              <w:pStyle w:val="L"/>
              <w:rPr>
                <w:ins w:id="470" w:author="のりえ" w:date="2020-12-25T10:50:00Z"/>
                <w:rFonts w:ascii="游明朝" w:eastAsia="游明朝"/>
              </w:rPr>
            </w:pPr>
            <m:oMathPara>
              <m:oMath>
                <m:sSub>
                  <m:sSubPr>
                    <m:ctrlPr>
                      <w:ins w:id="471" w:author="のりえ" w:date="2020-12-25T10:50:00Z">
                        <w:rPr>
                          <w:rFonts w:ascii="Cambria Math" w:hAnsi="Cambria Math"/>
                        </w:rPr>
                      </w:ins>
                    </m:ctrlPr>
                  </m:sSubPr>
                  <m:e>
                    <m:r>
                      <w:ins w:id="472" w:author="のりえ" w:date="2020-12-25T10:50:00Z">
                        <w:rPr>
                          <w:rFonts w:ascii="Cambria Math" w:hAnsi="Cambria Math" w:hint="eastAsia"/>
                        </w:rPr>
                        <m:t>ε</m:t>
                      </w:ins>
                    </m:r>
                  </m:e>
                  <m:sub>
                    <m:r>
                      <w:ins w:id="473" w:author="のりえ" w:date="2020-12-25T10:50:00Z">
                        <m:rPr>
                          <m:sty m:val="p"/>
                        </m:rPr>
                        <w:rPr>
                          <w:rFonts w:ascii="Cambria Math" w:hAnsi="Cambria Math"/>
                        </w:rPr>
                        <m:t>2</m:t>
                      </w:ins>
                    </m:r>
                  </m:sub>
                </m:sSub>
              </m:oMath>
            </m:oMathPara>
          </w:p>
        </w:tc>
        <w:tc>
          <w:tcPr>
            <w:tcW w:w="996" w:type="dxa"/>
            <w:tcBorders>
              <w:top w:val="single" w:sz="4" w:space="0" w:color="auto"/>
            </w:tcBorders>
            <w:vAlign w:val="center"/>
          </w:tcPr>
          <w:p w14:paraId="24EC3BD9" w14:textId="3B6E6C80" w:rsidR="00310552" w:rsidRDefault="00316653" w:rsidP="00316653">
            <w:pPr>
              <w:pStyle w:val="L"/>
              <w:jc w:val="center"/>
              <w:rPr>
                <w:ins w:id="474" w:author="のりえ" w:date="2020-12-25T10:50:00Z"/>
              </w:rPr>
            </w:pPr>
            <w:ins w:id="475" w:author="のりえ" w:date="2020-12-25T11:04:00Z">
              <w:r>
                <w:rPr>
                  <w:rFonts w:hint="eastAsia"/>
                </w:rPr>
                <w:t>0</w:t>
              </w:r>
              <w:r>
                <w:t>.1</w:t>
              </w:r>
            </w:ins>
          </w:p>
        </w:tc>
        <w:tc>
          <w:tcPr>
            <w:tcW w:w="996" w:type="dxa"/>
            <w:tcBorders>
              <w:top w:val="single" w:sz="4" w:space="0" w:color="auto"/>
            </w:tcBorders>
            <w:vAlign w:val="center"/>
          </w:tcPr>
          <w:p w14:paraId="6CCD082F" w14:textId="311CE5AC" w:rsidR="00310552" w:rsidRDefault="00316653" w:rsidP="00316653">
            <w:pPr>
              <w:pStyle w:val="L"/>
              <w:jc w:val="center"/>
              <w:rPr>
                <w:ins w:id="476" w:author="のりえ" w:date="2020-12-25T10:50:00Z"/>
              </w:rPr>
            </w:pPr>
            <w:ins w:id="477" w:author="のりえ" w:date="2020-12-25T11:04:00Z">
              <w:r>
                <w:rPr>
                  <w:rFonts w:hint="eastAsia"/>
                </w:rPr>
                <w:t>0</w:t>
              </w:r>
              <w:r>
                <w:t>.5</w:t>
              </w:r>
            </w:ins>
          </w:p>
        </w:tc>
        <w:tc>
          <w:tcPr>
            <w:tcW w:w="996" w:type="dxa"/>
            <w:tcBorders>
              <w:top w:val="single" w:sz="4" w:space="0" w:color="auto"/>
            </w:tcBorders>
            <w:vAlign w:val="center"/>
          </w:tcPr>
          <w:p w14:paraId="79B6CF75" w14:textId="181F946C" w:rsidR="00310552" w:rsidRDefault="00316653" w:rsidP="00316653">
            <w:pPr>
              <w:pStyle w:val="L"/>
              <w:jc w:val="center"/>
              <w:rPr>
                <w:ins w:id="478" w:author="のりえ" w:date="2020-12-25T10:50:00Z"/>
              </w:rPr>
            </w:pPr>
            <w:ins w:id="479" w:author="のりえ" w:date="2020-12-25T11:04:00Z">
              <w:r>
                <w:rPr>
                  <w:rFonts w:hint="eastAsia"/>
                </w:rPr>
                <w:t>0</w:t>
              </w:r>
              <w:r>
                <w:t>.9</w:t>
              </w:r>
            </w:ins>
          </w:p>
        </w:tc>
      </w:tr>
    </w:tbl>
    <w:p w14:paraId="1BACECB3" w14:textId="53FBAB83" w:rsidR="00310552" w:rsidRDefault="00310552" w:rsidP="00310552">
      <w:pPr>
        <w:rPr>
          <w:ins w:id="480" w:author="のりえ" w:date="2020-12-25T10:50:00Z"/>
        </w:rPr>
      </w:pPr>
    </w:p>
    <w:p w14:paraId="78EF9854" w14:textId="77777777" w:rsidR="00310552" w:rsidRPr="00C4153A" w:rsidRDefault="00310552" w:rsidP="00C4153A"/>
    <w:tbl>
      <w:tblPr>
        <w:tblStyle w:val="afff5"/>
        <w:tblW w:w="9457" w:type="dxa"/>
        <w:jc w:val="center"/>
        <w:tblCellMar>
          <w:top w:w="28" w:type="dxa"/>
          <w:bottom w:w="28" w:type="dxa"/>
        </w:tblCellMar>
        <w:tblLook w:val="04A0" w:firstRow="1" w:lastRow="0" w:firstColumn="1" w:lastColumn="0" w:noHBand="0" w:noVBand="1"/>
      </w:tblPr>
      <w:tblGrid>
        <w:gridCol w:w="1788"/>
        <w:gridCol w:w="3880"/>
        <w:gridCol w:w="938"/>
        <w:gridCol w:w="1900"/>
        <w:gridCol w:w="951"/>
      </w:tblGrid>
      <w:tr w:rsidR="00B510E6" w:rsidDel="00500D39" w14:paraId="367798AA" w14:textId="3DDA312A" w:rsidTr="00AD4A9D">
        <w:trPr>
          <w:jc w:val="center"/>
          <w:del w:id="481" w:author="のりえ" w:date="2020-12-25T11:06:00Z"/>
        </w:trPr>
        <w:tc>
          <w:tcPr>
            <w:tcW w:w="1788" w:type="dxa"/>
            <w:tcBorders>
              <w:bottom w:val="single" w:sz="4" w:space="0" w:color="auto"/>
            </w:tcBorders>
            <w:shd w:val="clear" w:color="auto" w:fill="D9D9D9" w:themeFill="background1" w:themeFillShade="D9"/>
          </w:tcPr>
          <w:p w14:paraId="0EBE3458" w14:textId="5AEE4F0E" w:rsidR="00B510E6" w:rsidDel="00500D39" w:rsidRDefault="00B510E6" w:rsidP="00B510E6">
            <w:pPr>
              <w:pStyle w:val="C"/>
              <w:rPr>
                <w:del w:id="482" w:author="のりえ" w:date="2020-12-25T11:06:00Z"/>
              </w:rPr>
            </w:pPr>
            <w:del w:id="483" w:author="のりえ" w:date="2020-12-25T11:06:00Z">
              <w:r w:rsidDel="00500D39">
                <w:rPr>
                  <w:rFonts w:hint="eastAsia"/>
                </w:rPr>
                <w:delText>分類</w:delText>
              </w:r>
            </w:del>
          </w:p>
        </w:tc>
        <w:tc>
          <w:tcPr>
            <w:tcW w:w="3880" w:type="dxa"/>
            <w:tcBorders>
              <w:bottom w:val="single" w:sz="4" w:space="0" w:color="auto"/>
            </w:tcBorders>
            <w:shd w:val="clear" w:color="auto" w:fill="D9D9D9" w:themeFill="background1" w:themeFillShade="D9"/>
          </w:tcPr>
          <w:p w14:paraId="57D220FE" w14:textId="6F60969A" w:rsidR="00B510E6" w:rsidDel="00500D39" w:rsidRDefault="00B510E6" w:rsidP="00B510E6">
            <w:pPr>
              <w:pStyle w:val="C"/>
              <w:rPr>
                <w:del w:id="484" w:author="のりえ" w:date="2020-12-25T11:06:00Z"/>
              </w:rPr>
            </w:pPr>
            <w:del w:id="485" w:author="のりえ" w:date="2020-12-25T11:06:00Z">
              <w:r w:rsidDel="00500D39">
                <w:rPr>
                  <w:rFonts w:hint="eastAsia"/>
                </w:rPr>
                <w:delText>パラメータ名</w:delText>
              </w:r>
            </w:del>
          </w:p>
        </w:tc>
        <w:tc>
          <w:tcPr>
            <w:tcW w:w="938" w:type="dxa"/>
            <w:tcBorders>
              <w:bottom w:val="single" w:sz="4" w:space="0" w:color="auto"/>
            </w:tcBorders>
            <w:shd w:val="clear" w:color="auto" w:fill="D9D9D9" w:themeFill="background1" w:themeFillShade="D9"/>
          </w:tcPr>
          <w:p w14:paraId="33488F95" w14:textId="7B32CAB9" w:rsidR="00B510E6" w:rsidDel="00500D39" w:rsidRDefault="00B510E6" w:rsidP="00B510E6">
            <w:pPr>
              <w:pStyle w:val="C"/>
              <w:rPr>
                <w:del w:id="486" w:author="のりえ" w:date="2020-12-25T11:06:00Z"/>
              </w:rPr>
            </w:pPr>
            <w:del w:id="487" w:author="のりえ" w:date="2020-12-25T11:06:00Z">
              <w:r w:rsidDel="00500D39">
                <w:rPr>
                  <w:rFonts w:hint="eastAsia"/>
                </w:rPr>
                <w:delText>記号</w:delText>
              </w:r>
            </w:del>
          </w:p>
        </w:tc>
        <w:tc>
          <w:tcPr>
            <w:tcW w:w="1900" w:type="dxa"/>
            <w:tcBorders>
              <w:bottom w:val="single" w:sz="4" w:space="0" w:color="auto"/>
            </w:tcBorders>
            <w:shd w:val="clear" w:color="auto" w:fill="D9D9D9" w:themeFill="background1" w:themeFillShade="D9"/>
          </w:tcPr>
          <w:p w14:paraId="680F8FEF" w14:textId="71A01CA6" w:rsidR="00B510E6" w:rsidDel="00500D39" w:rsidRDefault="00B510E6" w:rsidP="00B510E6">
            <w:pPr>
              <w:pStyle w:val="C"/>
              <w:rPr>
                <w:del w:id="488" w:author="のりえ" w:date="2020-12-25T11:06:00Z"/>
              </w:rPr>
            </w:pPr>
            <w:del w:id="489" w:author="のりえ" w:date="2020-12-25T11:06:00Z">
              <w:r w:rsidDel="00500D39">
                <w:rPr>
                  <w:rFonts w:hint="eastAsia"/>
                </w:rPr>
                <w:delText>パラメータの範囲</w:delText>
              </w:r>
            </w:del>
          </w:p>
        </w:tc>
        <w:tc>
          <w:tcPr>
            <w:tcW w:w="951" w:type="dxa"/>
            <w:tcBorders>
              <w:bottom w:val="single" w:sz="4" w:space="0" w:color="auto"/>
            </w:tcBorders>
            <w:shd w:val="clear" w:color="auto" w:fill="D9D9D9" w:themeFill="background1" w:themeFillShade="D9"/>
          </w:tcPr>
          <w:p w14:paraId="01B922C5" w14:textId="649EDEE7" w:rsidR="00B510E6" w:rsidDel="00500D39" w:rsidRDefault="00B510E6" w:rsidP="00B510E6">
            <w:pPr>
              <w:pStyle w:val="C"/>
              <w:rPr>
                <w:del w:id="490" w:author="のりえ" w:date="2020-12-25T11:06:00Z"/>
              </w:rPr>
            </w:pPr>
            <w:del w:id="491" w:author="のりえ" w:date="2020-12-25T11:06:00Z">
              <w:r w:rsidDel="00500D39">
                <w:rPr>
                  <w:rFonts w:hint="eastAsia"/>
                </w:rPr>
                <w:delText>備考</w:delText>
              </w:r>
            </w:del>
          </w:p>
        </w:tc>
      </w:tr>
      <w:tr w:rsidR="00140B33" w:rsidDel="00500D39" w14:paraId="528CDCC9" w14:textId="0CDFA0EE" w:rsidTr="00AD4A9D">
        <w:trPr>
          <w:jc w:val="center"/>
          <w:del w:id="492" w:author="のりえ" w:date="2020-12-25T11:06:00Z"/>
        </w:trPr>
        <w:tc>
          <w:tcPr>
            <w:tcW w:w="1788" w:type="dxa"/>
            <w:tcBorders>
              <w:bottom w:val="nil"/>
            </w:tcBorders>
          </w:tcPr>
          <w:p w14:paraId="1709310E" w14:textId="7D0945DF" w:rsidR="00140B33" w:rsidDel="00500D39" w:rsidRDefault="00140B33" w:rsidP="00C4153A">
            <w:pPr>
              <w:pStyle w:val="L"/>
              <w:rPr>
                <w:del w:id="493" w:author="のりえ" w:date="2020-12-25T11:06:00Z"/>
              </w:rPr>
            </w:pPr>
            <w:del w:id="494" w:author="のりえ" w:date="2020-12-25T11:06:00Z">
              <w:r w:rsidDel="00500D39">
                <w:rPr>
                  <w:rFonts w:hint="eastAsia"/>
                </w:rPr>
                <w:delText>気象データ</w:delText>
              </w:r>
            </w:del>
          </w:p>
        </w:tc>
        <w:tc>
          <w:tcPr>
            <w:tcW w:w="3880" w:type="dxa"/>
            <w:tcBorders>
              <w:bottom w:val="single" w:sz="4" w:space="0" w:color="auto"/>
            </w:tcBorders>
          </w:tcPr>
          <w:p w14:paraId="252874F9" w14:textId="5F598CB9" w:rsidR="00140B33" w:rsidDel="00500D39" w:rsidRDefault="00140B33" w:rsidP="00C4153A">
            <w:pPr>
              <w:pStyle w:val="L"/>
              <w:rPr>
                <w:del w:id="495" w:author="のりえ" w:date="2020-12-25T11:06:00Z"/>
              </w:rPr>
            </w:pPr>
            <w:del w:id="496" w:author="のりえ" w:date="2020-12-25T11:06:00Z">
              <w:r w:rsidDel="00500D39">
                <w:rPr>
                  <w:rFonts w:hint="eastAsia"/>
                </w:rPr>
                <w:delText>外気温度（℃）</w:delText>
              </w:r>
            </w:del>
          </w:p>
        </w:tc>
        <w:tc>
          <w:tcPr>
            <w:tcW w:w="938" w:type="dxa"/>
            <w:tcBorders>
              <w:bottom w:val="single" w:sz="4" w:space="0" w:color="auto"/>
            </w:tcBorders>
          </w:tcPr>
          <w:p w14:paraId="1C1C3C51" w14:textId="3A78187C" w:rsidR="00140B33" w:rsidDel="00500D39" w:rsidRDefault="003C0474" w:rsidP="00C4153A">
            <w:pPr>
              <w:pStyle w:val="L"/>
              <w:rPr>
                <w:del w:id="497" w:author="のりえ" w:date="2020-12-25T11:06:00Z"/>
              </w:rPr>
            </w:pPr>
            <m:oMathPara>
              <m:oMath>
                <m:sSub>
                  <m:sSubPr>
                    <m:ctrlPr>
                      <w:del w:id="498" w:author="のりえ" w:date="2020-12-25T11:06:00Z">
                        <w:rPr>
                          <w:rFonts w:ascii="Cambria Math" w:hAnsi="Cambria Math"/>
                        </w:rPr>
                      </w:del>
                    </m:ctrlPr>
                  </m:sSubPr>
                  <m:e>
                    <m:r>
                      <w:del w:id="499" w:author="のりえ" w:date="2020-12-25T11:06:00Z">
                        <w:rPr>
                          <w:rFonts w:ascii="Cambria Math" w:hAnsi="Cambria Math"/>
                        </w:rPr>
                        <m:t>θ</m:t>
                      </w:del>
                    </m:r>
                  </m:e>
                  <m:sub>
                    <m:r>
                      <w:ins w:id="500" w:author="のりえ 辻丸" w:date="2020-09-20T14:37:00Z">
                        <w:del w:id="501" w:author="のりえ" w:date="2020-12-25T11:06:00Z">
                          <w:rPr>
                            <w:rFonts w:ascii="Cambria Math" w:hAnsi="Cambria Math" w:hint="eastAsia"/>
                          </w:rPr>
                          <m:t>e</m:t>
                        </w:del>
                      </w:ins>
                    </m:r>
                    <m:r>
                      <w:del w:id="502" w:author="のりえ" w:date="2020-12-25T11:06:00Z">
                        <w:rPr>
                          <w:rFonts w:ascii="Cambria Math" w:hAnsi="Cambria Math" w:hint="eastAsia"/>
                        </w:rPr>
                        <m:t>out</m:t>
                      </w:del>
                    </m:r>
                  </m:sub>
                </m:sSub>
              </m:oMath>
            </m:oMathPara>
          </w:p>
        </w:tc>
        <w:tc>
          <w:tcPr>
            <w:tcW w:w="1900" w:type="dxa"/>
            <w:tcBorders>
              <w:bottom w:val="single" w:sz="4" w:space="0" w:color="auto"/>
            </w:tcBorders>
          </w:tcPr>
          <w:p w14:paraId="199D749E" w14:textId="048A1D2F" w:rsidR="00140B33" w:rsidDel="00500D39" w:rsidRDefault="00140B33" w:rsidP="00C4153A">
            <w:pPr>
              <w:pStyle w:val="L"/>
              <w:rPr>
                <w:del w:id="503" w:author="のりえ" w:date="2020-12-25T11:06:00Z"/>
              </w:rPr>
            </w:pPr>
            <w:del w:id="504" w:author="のりえ" w:date="2020-12-25T11:06:00Z">
              <w:r w:rsidDel="00500D39">
                <w:rPr>
                  <w:rFonts w:hint="eastAsia"/>
                </w:rPr>
                <w:delText>-</w:delText>
              </w:r>
              <w:r w:rsidDel="00500D39">
                <w:delText>20</w:delText>
              </w:r>
              <w:r w:rsidDel="00500D39">
                <w:rPr>
                  <w:rFonts w:hint="eastAsia"/>
                </w:rPr>
                <w:delText>～4</w:delText>
              </w:r>
              <w:r w:rsidDel="00500D39">
                <w:delText>0</w:delText>
              </w:r>
            </w:del>
          </w:p>
        </w:tc>
        <w:tc>
          <w:tcPr>
            <w:tcW w:w="951" w:type="dxa"/>
            <w:tcBorders>
              <w:bottom w:val="single" w:sz="4" w:space="0" w:color="auto"/>
            </w:tcBorders>
          </w:tcPr>
          <w:p w14:paraId="0242AA53" w14:textId="418E5856" w:rsidR="00140B33" w:rsidDel="00500D39" w:rsidRDefault="00140B33" w:rsidP="00C4153A">
            <w:pPr>
              <w:pStyle w:val="L"/>
              <w:rPr>
                <w:del w:id="505" w:author="のりえ" w:date="2020-12-25T11:06:00Z"/>
              </w:rPr>
            </w:pPr>
          </w:p>
        </w:tc>
      </w:tr>
      <w:tr w:rsidR="00140B33" w:rsidDel="00500D39" w14:paraId="78543ACD" w14:textId="113E3020" w:rsidTr="00AD4A9D">
        <w:trPr>
          <w:jc w:val="center"/>
          <w:del w:id="506" w:author="のりえ" w:date="2020-12-25T11:06:00Z"/>
        </w:trPr>
        <w:tc>
          <w:tcPr>
            <w:tcW w:w="1788" w:type="dxa"/>
            <w:tcBorders>
              <w:top w:val="nil"/>
              <w:bottom w:val="nil"/>
            </w:tcBorders>
          </w:tcPr>
          <w:p w14:paraId="3FA83ACF" w14:textId="7A2D7B16" w:rsidR="00140B33" w:rsidDel="00500D39" w:rsidRDefault="00140B33" w:rsidP="00C4153A">
            <w:pPr>
              <w:pStyle w:val="L"/>
              <w:rPr>
                <w:del w:id="507" w:author="のりえ" w:date="2020-12-25T11:06:00Z"/>
              </w:rPr>
            </w:pPr>
          </w:p>
        </w:tc>
        <w:tc>
          <w:tcPr>
            <w:tcW w:w="3880" w:type="dxa"/>
            <w:tcBorders>
              <w:bottom w:val="single" w:sz="4" w:space="0" w:color="auto"/>
            </w:tcBorders>
          </w:tcPr>
          <w:p w14:paraId="33E4F34A" w14:textId="2BE7DDC0" w:rsidR="00140B33" w:rsidDel="00500D39" w:rsidRDefault="00140B33" w:rsidP="00C4153A">
            <w:pPr>
              <w:pStyle w:val="L"/>
              <w:rPr>
                <w:del w:id="508" w:author="のりえ" w:date="2020-12-25T11:06:00Z"/>
              </w:rPr>
            </w:pPr>
            <w:del w:id="509" w:author="のりえ" w:date="2020-12-25T11:06:00Z">
              <w:r w:rsidDel="00500D39">
                <w:rPr>
                  <w:rFonts w:hint="eastAsia"/>
                </w:rPr>
                <w:delText>外気側表面に入射する日射量（W/m</w:delText>
              </w:r>
              <w:r w:rsidRPr="00DD5C64" w:rsidDel="00500D39">
                <w:rPr>
                  <w:rFonts w:hint="eastAsia"/>
                  <w:vertAlign w:val="superscript"/>
                </w:rPr>
                <w:delText>2</w:delText>
              </w:r>
              <w:r w:rsidDel="00500D39">
                <w:rPr>
                  <w:rFonts w:hint="eastAsia"/>
                </w:rPr>
                <w:delText>）</w:delText>
              </w:r>
            </w:del>
          </w:p>
        </w:tc>
        <w:tc>
          <w:tcPr>
            <w:tcW w:w="938" w:type="dxa"/>
            <w:tcBorders>
              <w:bottom w:val="single" w:sz="4" w:space="0" w:color="auto"/>
            </w:tcBorders>
          </w:tcPr>
          <w:p w14:paraId="71561A6C" w14:textId="1F1CE564" w:rsidR="00140B33" w:rsidDel="00500D39" w:rsidRDefault="003C0474" w:rsidP="00C4153A">
            <w:pPr>
              <w:pStyle w:val="L"/>
              <w:rPr>
                <w:del w:id="510" w:author="のりえ" w:date="2020-12-25T11:06:00Z"/>
                <w:rFonts w:ascii="游明朝" w:eastAsia="游明朝"/>
              </w:rPr>
            </w:pPr>
            <m:oMathPara>
              <m:oMath>
                <m:sSub>
                  <m:sSubPr>
                    <m:ctrlPr>
                      <w:del w:id="511" w:author="のりえ" w:date="2020-12-25T11:06:00Z">
                        <w:rPr>
                          <w:rFonts w:ascii="Cambria Math" w:hAnsi="Cambria Math"/>
                        </w:rPr>
                      </w:del>
                    </m:ctrlPr>
                  </m:sSubPr>
                  <m:e>
                    <m:r>
                      <w:del w:id="512" w:author="のりえ" w:date="2020-12-25T11:06:00Z">
                        <w:rPr>
                          <w:rFonts w:ascii="Cambria Math" w:hAnsi="Cambria Math"/>
                        </w:rPr>
                        <m:t>J</m:t>
                      </w:del>
                    </m:r>
                  </m:e>
                  <m:sub>
                    <m:r>
                      <w:del w:id="513" w:author="のりえ" w:date="2020-12-25T11:06:00Z">
                        <w:rPr>
                          <w:rFonts w:ascii="Cambria Math" w:hAnsi="Cambria Math"/>
                        </w:rPr>
                        <m:t>surf</m:t>
                      </w:del>
                    </m:r>
                  </m:sub>
                </m:sSub>
              </m:oMath>
            </m:oMathPara>
          </w:p>
        </w:tc>
        <w:tc>
          <w:tcPr>
            <w:tcW w:w="1900" w:type="dxa"/>
            <w:tcBorders>
              <w:bottom w:val="single" w:sz="4" w:space="0" w:color="auto"/>
            </w:tcBorders>
          </w:tcPr>
          <w:p w14:paraId="0F409873" w14:textId="7D8A89FB" w:rsidR="00140B33" w:rsidDel="00500D39" w:rsidRDefault="00140B33" w:rsidP="00C4153A">
            <w:pPr>
              <w:pStyle w:val="L"/>
              <w:rPr>
                <w:del w:id="514" w:author="のりえ" w:date="2020-12-25T11:06:00Z"/>
              </w:rPr>
            </w:pPr>
            <w:commentRangeStart w:id="515"/>
            <w:del w:id="516" w:author="のりえ" w:date="2020-12-25T11:06:00Z">
              <w:r w:rsidDel="00500D39">
                <w:rPr>
                  <w:rFonts w:hint="eastAsia"/>
                </w:rPr>
                <w:delText>10</w:delText>
              </w:r>
              <w:commentRangeEnd w:id="515"/>
              <w:r w:rsidR="00364E63" w:rsidDel="00500D39">
                <w:rPr>
                  <w:rStyle w:val="afff0"/>
                  <w:rFonts w:asciiTheme="minorHAnsi" w:hAnsiTheme="minorHAnsi" w:cs="Times New Roman"/>
                </w:rPr>
                <w:commentReference w:id="515"/>
              </w:r>
              <w:r w:rsidDel="00500D39">
                <w:rPr>
                  <w:rFonts w:hint="eastAsia"/>
                </w:rPr>
                <w:delText>～1</w:delText>
              </w:r>
              <w:r w:rsidDel="00500D39">
                <w:delText>000</w:delText>
              </w:r>
            </w:del>
          </w:p>
        </w:tc>
        <w:tc>
          <w:tcPr>
            <w:tcW w:w="951" w:type="dxa"/>
            <w:tcBorders>
              <w:bottom w:val="single" w:sz="4" w:space="0" w:color="auto"/>
            </w:tcBorders>
          </w:tcPr>
          <w:p w14:paraId="3C2526F4" w14:textId="46DC6C93" w:rsidR="00140B33" w:rsidDel="00500D39" w:rsidRDefault="00140B33" w:rsidP="00C4153A">
            <w:pPr>
              <w:pStyle w:val="L"/>
              <w:rPr>
                <w:del w:id="517" w:author="のりえ" w:date="2020-12-25T11:06:00Z"/>
              </w:rPr>
            </w:pPr>
          </w:p>
        </w:tc>
      </w:tr>
      <w:tr w:rsidR="00140B33" w:rsidDel="00500D39" w14:paraId="17389DEF" w14:textId="7A52E60B" w:rsidTr="00AD4A9D">
        <w:trPr>
          <w:jc w:val="center"/>
          <w:del w:id="518" w:author="のりえ" w:date="2020-12-25T11:06:00Z"/>
        </w:trPr>
        <w:tc>
          <w:tcPr>
            <w:tcW w:w="1788" w:type="dxa"/>
            <w:tcBorders>
              <w:top w:val="nil"/>
              <w:bottom w:val="single" w:sz="4" w:space="0" w:color="auto"/>
            </w:tcBorders>
          </w:tcPr>
          <w:p w14:paraId="4DF085BD" w14:textId="19C9049C" w:rsidR="00140B33" w:rsidDel="00500D39" w:rsidRDefault="00140B33" w:rsidP="00C4153A">
            <w:pPr>
              <w:pStyle w:val="L"/>
              <w:rPr>
                <w:del w:id="519" w:author="のりえ" w:date="2020-12-25T11:06:00Z"/>
              </w:rPr>
            </w:pPr>
          </w:p>
        </w:tc>
        <w:tc>
          <w:tcPr>
            <w:tcW w:w="3880" w:type="dxa"/>
            <w:tcBorders>
              <w:bottom w:val="single" w:sz="4" w:space="0" w:color="auto"/>
            </w:tcBorders>
          </w:tcPr>
          <w:p w14:paraId="1F4783F2" w14:textId="144C4A19" w:rsidR="00140B33" w:rsidDel="00500D39" w:rsidRDefault="00140B33" w:rsidP="00C4153A">
            <w:pPr>
              <w:pStyle w:val="L"/>
              <w:rPr>
                <w:del w:id="520" w:author="のりえ" w:date="2020-12-25T11:06:00Z"/>
              </w:rPr>
            </w:pPr>
            <w:del w:id="521" w:author="のりえ" w:date="2020-12-25T11:06:00Z">
              <w:r w:rsidRPr="00F901F6" w:rsidDel="00500D39">
                <w:rPr>
                  <w:rFonts w:hint="eastAsia"/>
                </w:rPr>
                <w:delText>夜間放射量（W/m</w:delText>
              </w:r>
              <w:r w:rsidRPr="00E31737" w:rsidDel="00500D39">
                <w:rPr>
                  <w:rFonts w:hint="eastAsia"/>
                  <w:vertAlign w:val="superscript"/>
                </w:rPr>
                <w:delText>2</w:delText>
              </w:r>
              <w:r w:rsidRPr="00F901F6" w:rsidDel="00500D39">
                <w:rPr>
                  <w:rFonts w:hint="eastAsia"/>
                </w:rPr>
                <w:delText>）</w:delText>
              </w:r>
            </w:del>
          </w:p>
        </w:tc>
        <w:tc>
          <w:tcPr>
            <w:tcW w:w="938" w:type="dxa"/>
            <w:tcBorders>
              <w:bottom w:val="single" w:sz="4" w:space="0" w:color="auto"/>
            </w:tcBorders>
          </w:tcPr>
          <w:p w14:paraId="159D9E0D" w14:textId="17DC472A" w:rsidR="00140B33" w:rsidDel="00500D39" w:rsidRDefault="003C0474" w:rsidP="00C4153A">
            <w:pPr>
              <w:pStyle w:val="L"/>
              <w:rPr>
                <w:del w:id="522" w:author="のりえ" w:date="2020-12-25T11:06:00Z"/>
                <w:rFonts w:ascii="游明朝" w:eastAsia="游明朝"/>
              </w:rPr>
            </w:pPr>
            <m:oMathPara>
              <m:oMath>
                <m:sSub>
                  <m:sSubPr>
                    <m:ctrlPr>
                      <w:del w:id="523" w:author="のりえ" w:date="2020-12-25T11:06:00Z">
                        <w:rPr>
                          <w:rFonts w:ascii="Cambria Math" w:hAnsi="Cambria Math"/>
                        </w:rPr>
                      </w:del>
                    </m:ctrlPr>
                  </m:sSubPr>
                  <m:e>
                    <m:r>
                      <w:del w:id="524" w:author="のりえ" w:date="2020-12-25T11:06:00Z">
                        <w:rPr>
                          <w:rFonts w:ascii="Cambria Math" w:hAnsi="Cambria Math"/>
                        </w:rPr>
                        <m:t>J</m:t>
                      </w:del>
                    </m:r>
                  </m:e>
                  <m:sub>
                    <m:r>
                      <w:del w:id="525" w:author="のりえ" w:date="2020-12-25T11:06:00Z">
                        <w:rPr>
                          <w:rFonts w:ascii="Cambria Math" w:hAnsi="Cambria Math"/>
                        </w:rPr>
                        <m:t>N</m:t>
                      </w:del>
                    </m:r>
                  </m:sub>
                </m:sSub>
              </m:oMath>
            </m:oMathPara>
          </w:p>
        </w:tc>
        <w:tc>
          <w:tcPr>
            <w:tcW w:w="1900" w:type="dxa"/>
            <w:tcBorders>
              <w:bottom w:val="single" w:sz="4" w:space="0" w:color="auto"/>
            </w:tcBorders>
          </w:tcPr>
          <w:p w14:paraId="5AC528F8" w14:textId="1BA5BA7E" w:rsidR="00140B33" w:rsidDel="00500D39" w:rsidRDefault="00121CA6" w:rsidP="00C4153A">
            <w:pPr>
              <w:pStyle w:val="L"/>
              <w:rPr>
                <w:del w:id="526" w:author="のりえ" w:date="2020-12-25T11:06:00Z"/>
              </w:rPr>
            </w:pPr>
            <w:del w:id="527" w:author="のりえ" w:date="2020-12-25T11:06:00Z">
              <w:r w:rsidDel="00500D39">
                <w:rPr>
                  <w:rFonts w:hint="eastAsia"/>
                </w:rPr>
                <w:delText>0</w:delText>
              </w:r>
            </w:del>
          </w:p>
        </w:tc>
        <w:tc>
          <w:tcPr>
            <w:tcW w:w="951" w:type="dxa"/>
            <w:tcBorders>
              <w:bottom w:val="single" w:sz="4" w:space="0" w:color="auto"/>
            </w:tcBorders>
          </w:tcPr>
          <w:p w14:paraId="58C1A089" w14:textId="5AD36191" w:rsidR="00140B33" w:rsidDel="00500D39" w:rsidRDefault="00140B33" w:rsidP="00C4153A">
            <w:pPr>
              <w:pStyle w:val="L"/>
              <w:rPr>
                <w:del w:id="528" w:author="のりえ" w:date="2020-12-25T11:06:00Z"/>
              </w:rPr>
            </w:pPr>
            <w:del w:id="529" w:author="のりえ" w:date="2020-12-25T11:06:00Z">
              <w:r w:rsidDel="00500D39">
                <w:rPr>
                  <w:rFonts w:hint="eastAsia"/>
                </w:rPr>
                <w:delText>※注1</w:delText>
              </w:r>
            </w:del>
          </w:p>
        </w:tc>
      </w:tr>
      <w:tr w:rsidR="00121CA6" w:rsidDel="00500D39" w14:paraId="13C0EACD" w14:textId="563CFDBC" w:rsidTr="00140B33">
        <w:trPr>
          <w:jc w:val="center"/>
          <w:del w:id="530" w:author="のりえ" w:date="2020-12-25T11:06:00Z"/>
        </w:trPr>
        <w:tc>
          <w:tcPr>
            <w:tcW w:w="1788" w:type="dxa"/>
            <w:tcBorders>
              <w:top w:val="single" w:sz="4" w:space="0" w:color="auto"/>
              <w:bottom w:val="nil"/>
            </w:tcBorders>
          </w:tcPr>
          <w:p w14:paraId="393C1F25" w14:textId="7262D78E" w:rsidR="00121CA6" w:rsidDel="00500D39" w:rsidRDefault="00121CA6" w:rsidP="00C4153A">
            <w:pPr>
              <w:pStyle w:val="L"/>
              <w:rPr>
                <w:del w:id="531" w:author="のりえ" w:date="2020-12-25T11:06:00Z"/>
              </w:rPr>
            </w:pPr>
            <w:del w:id="532" w:author="のりえ" w:date="2020-12-25T11:06:00Z">
              <w:r w:rsidDel="00500D39">
                <w:rPr>
                  <w:rFonts w:hint="eastAsia"/>
                </w:rPr>
                <w:delText>外装材の物性値</w:delText>
              </w:r>
            </w:del>
          </w:p>
        </w:tc>
        <w:tc>
          <w:tcPr>
            <w:tcW w:w="3880" w:type="dxa"/>
            <w:tcBorders>
              <w:top w:val="single" w:sz="4" w:space="0" w:color="auto"/>
            </w:tcBorders>
          </w:tcPr>
          <w:p w14:paraId="6B183560" w14:textId="0A7B3C3E" w:rsidR="00121CA6" w:rsidDel="00500D39" w:rsidRDefault="00121CA6" w:rsidP="00C4153A">
            <w:pPr>
              <w:pStyle w:val="L"/>
              <w:rPr>
                <w:del w:id="533" w:author="のりえ" w:date="2020-12-25T11:06:00Z"/>
              </w:rPr>
            </w:pPr>
            <w:del w:id="534" w:author="のりえ" w:date="2020-12-25T11:06:00Z">
              <w:r w:rsidDel="00500D39">
                <w:rPr>
                  <w:rFonts w:hint="eastAsia"/>
                </w:rPr>
                <w:delText>外装材の日射吸収率（-）</w:delText>
              </w:r>
            </w:del>
          </w:p>
        </w:tc>
        <w:tc>
          <w:tcPr>
            <w:tcW w:w="938" w:type="dxa"/>
            <w:tcBorders>
              <w:top w:val="single" w:sz="4" w:space="0" w:color="auto"/>
            </w:tcBorders>
          </w:tcPr>
          <w:p w14:paraId="1AC489DB" w14:textId="4E66E84C" w:rsidR="00121CA6" w:rsidDel="00500D39" w:rsidRDefault="003C0474" w:rsidP="00C4153A">
            <w:pPr>
              <w:pStyle w:val="L"/>
              <w:rPr>
                <w:del w:id="535" w:author="のりえ" w:date="2020-12-25T11:06:00Z"/>
                <w:rFonts w:ascii="Century" w:eastAsia="游明朝" w:hAnsi="Century"/>
              </w:rPr>
            </w:pPr>
            <m:oMathPara>
              <m:oMath>
                <m:sSub>
                  <m:sSubPr>
                    <m:ctrlPr>
                      <w:del w:id="536" w:author="のりえ" w:date="2020-12-25T11:06:00Z">
                        <w:rPr>
                          <w:rFonts w:ascii="Cambria Math" w:hAnsi="Cambria Math"/>
                        </w:rPr>
                      </w:del>
                    </m:ctrlPr>
                  </m:sSubPr>
                  <m:e>
                    <m:r>
                      <w:del w:id="537" w:author="のりえ" w:date="2020-12-25T11:06:00Z">
                        <w:rPr>
                          <w:rFonts w:ascii="Cambria Math" w:hAnsi="Cambria Math"/>
                        </w:rPr>
                        <m:t>a</m:t>
                      </w:del>
                    </m:r>
                  </m:e>
                  <m:sub>
                    <m:r>
                      <w:del w:id="538" w:author="のりえ" w:date="2020-12-25T11:06:00Z">
                        <w:rPr>
                          <w:rFonts w:ascii="Cambria Math" w:hAnsi="Cambria Math"/>
                        </w:rPr>
                        <m:t>surf</m:t>
                      </w:del>
                    </m:r>
                  </m:sub>
                </m:sSub>
              </m:oMath>
            </m:oMathPara>
          </w:p>
        </w:tc>
        <w:tc>
          <w:tcPr>
            <w:tcW w:w="1900" w:type="dxa"/>
            <w:tcBorders>
              <w:top w:val="single" w:sz="4" w:space="0" w:color="auto"/>
            </w:tcBorders>
          </w:tcPr>
          <w:p w14:paraId="5959BDA2" w14:textId="7CCE8592" w:rsidR="00121CA6" w:rsidDel="00500D39" w:rsidRDefault="00121CA6" w:rsidP="00C4153A">
            <w:pPr>
              <w:pStyle w:val="L"/>
              <w:rPr>
                <w:del w:id="539" w:author="のりえ" w:date="2020-12-25T11:06:00Z"/>
              </w:rPr>
            </w:pPr>
            <w:del w:id="540" w:author="のりえ" w:date="2020-12-25T11:06:00Z">
              <w:r w:rsidDel="00500D39">
                <w:rPr>
                  <w:rFonts w:hint="eastAsia"/>
                </w:rPr>
                <w:delText>0</w:delText>
              </w:r>
              <w:r w:rsidDel="00500D39">
                <w:delText>.0</w:delText>
              </w:r>
              <w:r w:rsidDel="00500D39">
                <w:rPr>
                  <w:rFonts w:hint="eastAsia"/>
                </w:rPr>
                <w:delText>～1</w:delText>
              </w:r>
              <w:r w:rsidDel="00500D39">
                <w:delText>.0</w:delText>
              </w:r>
            </w:del>
          </w:p>
        </w:tc>
        <w:tc>
          <w:tcPr>
            <w:tcW w:w="951" w:type="dxa"/>
            <w:tcBorders>
              <w:top w:val="single" w:sz="4" w:space="0" w:color="auto"/>
            </w:tcBorders>
          </w:tcPr>
          <w:p w14:paraId="00E95DD2" w14:textId="19E73730" w:rsidR="00121CA6" w:rsidDel="00500D39" w:rsidRDefault="00121CA6" w:rsidP="00C4153A">
            <w:pPr>
              <w:pStyle w:val="L"/>
              <w:rPr>
                <w:del w:id="541" w:author="のりえ" w:date="2020-12-25T11:06:00Z"/>
              </w:rPr>
            </w:pPr>
          </w:p>
        </w:tc>
      </w:tr>
      <w:tr w:rsidR="00121CA6" w:rsidDel="00500D39" w14:paraId="488F0C10" w14:textId="10797B24" w:rsidTr="00121CA6">
        <w:trPr>
          <w:jc w:val="center"/>
          <w:del w:id="542" w:author="のりえ" w:date="2020-12-25T11:06:00Z"/>
        </w:trPr>
        <w:tc>
          <w:tcPr>
            <w:tcW w:w="1788" w:type="dxa"/>
            <w:tcBorders>
              <w:top w:val="nil"/>
              <w:bottom w:val="single" w:sz="4" w:space="0" w:color="auto"/>
            </w:tcBorders>
          </w:tcPr>
          <w:p w14:paraId="60866C05" w14:textId="7CDEF234" w:rsidR="00121CA6" w:rsidDel="00500D39" w:rsidRDefault="00121CA6" w:rsidP="00C4153A">
            <w:pPr>
              <w:pStyle w:val="L"/>
              <w:rPr>
                <w:del w:id="543" w:author="のりえ" w:date="2020-12-25T11:06:00Z"/>
              </w:rPr>
            </w:pPr>
          </w:p>
        </w:tc>
        <w:tc>
          <w:tcPr>
            <w:tcW w:w="3880" w:type="dxa"/>
            <w:tcBorders>
              <w:top w:val="single" w:sz="4" w:space="0" w:color="auto"/>
            </w:tcBorders>
          </w:tcPr>
          <w:p w14:paraId="1FEADC67" w14:textId="53DD0B84" w:rsidR="00121CA6" w:rsidDel="00500D39" w:rsidRDefault="00121CA6" w:rsidP="00C4153A">
            <w:pPr>
              <w:pStyle w:val="L"/>
              <w:rPr>
                <w:del w:id="544" w:author="のりえ" w:date="2020-12-25T11:06:00Z"/>
              </w:rPr>
            </w:pPr>
            <w:del w:id="545" w:author="のりえ" w:date="2020-12-25T11:06:00Z">
              <w:r w:rsidDel="00500D39">
                <w:rPr>
                  <w:rFonts w:hint="eastAsia"/>
                </w:rPr>
                <w:delText>外装材の熱コンダクタンス</w:delText>
              </w:r>
              <w:r w:rsidRPr="005D5D56" w:rsidDel="00500D39">
                <w:rPr>
                  <w:rFonts w:hint="eastAsia"/>
                </w:rPr>
                <w:delText>（</w:delText>
              </w:r>
              <w:r w:rsidDel="00500D39">
                <w:rPr>
                  <w:rFonts w:hint="eastAsia"/>
                </w:rPr>
                <w:delText>W/(m</w:delText>
              </w:r>
              <w:r w:rsidRPr="00DD5C64" w:rsidDel="00500D39">
                <w:rPr>
                  <w:rFonts w:hint="eastAsia"/>
                  <w:vertAlign w:val="superscript"/>
                </w:rPr>
                <w:delText>2</w:delText>
              </w:r>
              <w:r w:rsidDel="00500D39">
                <w:rPr>
                  <w:rFonts w:hint="eastAsia"/>
                </w:rPr>
                <w:delText>・K)</w:delText>
              </w:r>
              <w:r w:rsidRPr="005D5D56" w:rsidDel="00500D39">
                <w:rPr>
                  <w:rFonts w:hint="eastAsia"/>
                </w:rPr>
                <w:delText>）</w:delText>
              </w:r>
            </w:del>
          </w:p>
        </w:tc>
        <w:tc>
          <w:tcPr>
            <w:tcW w:w="938" w:type="dxa"/>
            <w:tcBorders>
              <w:top w:val="single" w:sz="4" w:space="0" w:color="auto"/>
            </w:tcBorders>
          </w:tcPr>
          <w:p w14:paraId="10161411" w14:textId="6DC2D3D9" w:rsidR="00121CA6" w:rsidDel="00500D39" w:rsidRDefault="003C0474" w:rsidP="00C4153A">
            <w:pPr>
              <w:pStyle w:val="L"/>
              <w:rPr>
                <w:del w:id="546" w:author="のりえ" w:date="2020-12-25T11:06:00Z"/>
                <w:rFonts w:ascii="游明朝" w:eastAsia="游明朝"/>
              </w:rPr>
            </w:pPr>
            <m:oMathPara>
              <m:oMath>
                <m:sSub>
                  <m:sSubPr>
                    <m:ctrlPr>
                      <w:del w:id="547" w:author="のりえ" w:date="2020-12-25T11:06:00Z">
                        <w:rPr>
                          <w:rFonts w:ascii="Cambria Math" w:hAnsi="Cambria Math"/>
                        </w:rPr>
                      </w:del>
                    </m:ctrlPr>
                  </m:sSubPr>
                  <m:e>
                    <m:r>
                      <w:del w:id="548" w:author="のりえ" w:date="2020-12-25T11:06:00Z">
                        <w:rPr>
                          <w:rFonts w:ascii="Cambria Math" w:hAnsi="Cambria Math"/>
                        </w:rPr>
                        <m:t>C</m:t>
                      </w:del>
                    </m:r>
                  </m:e>
                  <m:sub>
                    <m:r>
                      <w:del w:id="549" w:author="のりえ" w:date="2020-12-25T11:06:00Z">
                        <m:rPr>
                          <m:sty m:val="p"/>
                        </m:rPr>
                        <w:rPr>
                          <w:rFonts w:ascii="Cambria Math" w:hAnsi="Cambria Math"/>
                        </w:rPr>
                        <m:t>1</m:t>
                      </w:del>
                    </m:r>
                  </m:sub>
                </m:sSub>
              </m:oMath>
            </m:oMathPara>
          </w:p>
        </w:tc>
        <w:tc>
          <w:tcPr>
            <w:tcW w:w="1900" w:type="dxa"/>
            <w:tcBorders>
              <w:top w:val="single" w:sz="4" w:space="0" w:color="auto"/>
            </w:tcBorders>
          </w:tcPr>
          <w:p w14:paraId="3A0C8FF1" w14:textId="00F5F348" w:rsidR="00121CA6" w:rsidDel="00500D39" w:rsidRDefault="00121CA6" w:rsidP="00C4153A">
            <w:pPr>
              <w:pStyle w:val="L"/>
              <w:rPr>
                <w:del w:id="550" w:author="のりえ" w:date="2020-12-25T11:06:00Z"/>
              </w:rPr>
            </w:pPr>
            <w:del w:id="551" w:author="のりえ" w:date="2020-12-25T11:06:00Z">
              <w:r w:rsidDel="00500D39">
                <w:rPr>
                  <w:rFonts w:hint="eastAsia"/>
                </w:rPr>
                <w:delText>0</w:delText>
              </w:r>
              <w:r w:rsidDel="00500D39">
                <w:delText>.5</w:delText>
              </w:r>
              <w:r w:rsidDel="00500D39">
                <w:rPr>
                  <w:rFonts w:hint="eastAsia"/>
                </w:rPr>
                <w:delText>～1</w:delText>
              </w:r>
              <w:r w:rsidDel="00500D39">
                <w:delText>00</w:delText>
              </w:r>
            </w:del>
          </w:p>
        </w:tc>
        <w:tc>
          <w:tcPr>
            <w:tcW w:w="951" w:type="dxa"/>
            <w:tcBorders>
              <w:top w:val="single" w:sz="4" w:space="0" w:color="auto"/>
            </w:tcBorders>
          </w:tcPr>
          <w:p w14:paraId="0EFADA22" w14:textId="7682BC29" w:rsidR="00121CA6" w:rsidDel="00500D39" w:rsidRDefault="00121CA6" w:rsidP="00C4153A">
            <w:pPr>
              <w:pStyle w:val="L"/>
              <w:rPr>
                <w:del w:id="552" w:author="のりえ" w:date="2020-12-25T11:06:00Z"/>
              </w:rPr>
            </w:pPr>
          </w:p>
        </w:tc>
      </w:tr>
      <w:tr w:rsidR="00B510E6" w:rsidDel="00500D39" w14:paraId="3A855DCF" w14:textId="47D80986" w:rsidTr="00121CA6">
        <w:trPr>
          <w:jc w:val="center"/>
          <w:del w:id="553" w:author="のりえ" w:date="2020-12-25T11:06:00Z"/>
        </w:trPr>
        <w:tc>
          <w:tcPr>
            <w:tcW w:w="1788" w:type="dxa"/>
            <w:tcBorders>
              <w:top w:val="single" w:sz="4" w:space="0" w:color="auto"/>
              <w:bottom w:val="single" w:sz="4" w:space="0" w:color="auto"/>
            </w:tcBorders>
          </w:tcPr>
          <w:p w14:paraId="68524EB4" w14:textId="06EDC7CF" w:rsidR="00B510E6" w:rsidDel="00500D39" w:rsidRDefault="00B510E6" w:rsidP="00C4153A">
            <w:pPr>
              <w:pStyle w:val="L"/>
              <w:rPr>
                <w:del w:id="554" w:author="のりえ" w:date="2020-12-25T11:06:00Z"/>
              </w:rPr>
            </w:pPr>
            <w:del w:id="555" w:author="のりえ" w:date="2020-12-25T11:06:00Z">
              <w:r w:rsidDel="00500D39">
                <w:rPr>
                  <w:rFonts w:hint="eastAsia"/>
                </w:rPr>
                <w:delText>断熱層の物性値</w:delText>
              </w:r>
            </w:del>
          </w:p>
        </w:tc>
        <w:tc>
          <w:tcPr>
            <w:tcW w:w="3880" w:type="dxa"/>
          </w:tcPr>
          <w:p w14:paraId="38A24B3F" w14:textId="2F87F52D" w:rsidR="00B510E6" w:rsidDel="00500D39" w:rsidRDefault="00B510E6" w:rsidP="00C4153A">
            <w:pPr>
              <w:pStyle w:val="L"/>
              <w:rPr>
                <w:del w:id="556" w:author="のりえ" w:date="2020-12-25T11:06:00Z"/>
              </w:rPr>
            </w:pPr>
            <w:del w:id="557" w:author="のりえ" w:date="2020-12-25T11:06:00Z">
              <w:r w:rsidDel="00500D39">
                <w:rPr>
                  <w:rFonts w:hint="eastAsia"/>
                </w:rPr>
                <w:delText>断熱層の熱コンダクタンス</w:delText>
              </w:r>
              <w:r w:rsidRPr="005D5D56" w:rsidDel="00500D39">
                <w:rPr>
                  <w:rFonts w:hint="eastAsia"/>
                </w:rPr>
                <w:delText>（</w:delText>
              </w:r>
              <w:r w:rsidDel="00500D39">
                <w:rPr>
                  <w:rFonts w:hint="eastAsia"/>
                </w:rPr>
                <w:delText>W/(m</w:delText>
              </w:r>
              <w:r w:rsidRPr="00DD5C64" w:rsidDel="00500D39">
                <w:rPr>
                  <w:rFonts w:hint="eastAsia"/>
                  <w:vertAlign w:val="superscript"/>
                </w:rPr>
                <w:delText>2</w:delText>
              </w:r>
              <w:r w:rsidDel="00500D39">
                <w:rPr>
                  <w:rFonts w:hint="eastAsia"/>
                </w:rPr>
                <w:delText>・K)</w:delText>
              </w:r>
              <w:r w:rsidRPr="005D5D56" w:rsidDel="00500D39">
                <w:rPr>
                  <w:rFonts w:hint="eastAsia"/>
                </w:rPr>
                <w:delText>）</w:delText>
              </w:r>
            </w:del>
          </w:p>
        </w:tc>
        <w:tc>
          <w:tcPr>
            <w:tcW w:w="938" w:type="dxa"/>
          </w:tcPr>
          <w:p w14:paraId="452D9364" w14:textId="4F5E12C4" w:rsidR="00B510E6" w:rsidDel="00500D39" w:rsidRDefault="003C0474" w:rsidP="00C4153A">
            <w:pPr>
              <w:pStyle w:val="L"/>
              <w:rPr>
                <w:del w:id="558" w:author="のりえ" w:date="2020-12-25T11:06:00Z"/>
                <w:rFonts w:ascii="游明朝" w:eastAsia="游明朝"/>
              </w:rPr>
            </w:pPr>
            <m:oMathPara>
              <m:oMath>
                <m:sSub>
                  <m:sSubPr>
                    <m:ctrlPr>
                      <w:del w:id="559" w:author="のりえ" w:date="2020-12-25T11:06:00Z">
                        <w:rPr>
                          <w:rFonts w:ascii="Cambria Math" w:hAnsi="Cambria Math"/>
                        </w:rPr>
                      </w:del>
                    </m:ctrlPr>
                  </m:sSubPr>
                  <m:e>
                    <m:r>
                      <w:del w:id="560" w:author="のりえ" w:date="2020-12-25T11:06:00Z">
                        <w:rPr>
                          <w:rFonts w:ascii="Cambria Math" w:hAnsi="Cambria Math"/>
                        </w:rPr>
                        <m:t>C</m:t>
                      </w:del>
                    </m:r>
                  </m:e>
                  <m:sub>
                    <m:r>
                      <w:del w:id="561" w:author="のりえ" w:date="2020-12-25T11:06:00Z">
                        <m:rPr>
                          <m:sty m:val="p"/>
                        </m:rPr>
                        <w:rPr>
                          <w:rFonts w:ascii="Cambria Math" w:hAnsi="Cambria Math"/>
                        </w:rPr>
                        <m:t>2</m:t>
                      </w:del>
                    </m:r>
                  </m:sub>
                </m:sSub>
              </m:oMath>
            </m:oMathPara>
          </w:p>
        </w:tc>
        <w:tc>
          <w:tcPr>
            <w:tcW w:w="1900" w:type="dxa"/>
          </w:tcPr>
          <w:p w14:paraId="47CB2319" w14:textId="3E0429CC" w:rsidR="00B510E6" w:rsidDel="00500D39" w:rsidRDefault="00B510E6" w:rsidP="00C4153A">
            <w:pPr>
              <w:pStyle w:val="L"/>
              <w:rPr>
                <w:del w:id="562" w:author="のりえ" w:date="2020-12-25T11:06:00Z"/>
              </w:rPr>
            </w:pPr>
            <w:del w:id="563" w:author="のりえ" w:date="2020-12-25T11:06:00Z">
              <w:r w:rsidDel="00500D39">
                <w:rPr>
                  <w:rFonts w:hint="eastAsia"/>
                </w:rPr>
                <w:delText>0.1～5</w:delText>
              </w:r>
              <w:r w:rsidDel="00500D39">
                <w:delText>.0</w:delText>
              </w:r>
            </w:del>
          </w:p>
        </w:tc>
        <w:tc>
          <w:tcPr>
            <w:tcW w:w="951" w:type="dxa"/>
          </w:tcPr>
          <w:p w14:paraId="007C4590" w14:textId="40C45AB1" w:rsidR="00B510E6" w:rsidDel="00500D39" w:rsidRDefault="00B510E6" w:rsidP="00C4153A">
            <w:pPr>
              <w:pStyle w:val="L"/>
              <w:rPr>
                <w:del w:id="564" w:author="のりえ" w:date="2020-12-25T11:06:00Z"/>
              </w:rPr>
            </w:pPr>
          </w:p>
        </w:tc>
      </w:tr>
      <w:tr w:rsidR="00B510E6" w:rsidDel="00500D39" w14:paraId="1D81E835" w14:textId="5F81B139" w:rsidTr="00140B33">
        <w:trPr>
          <w:jc w:val="center"/>
          <w:del w:id="565" w:author="のりえ" w:date="2020-12-25T11:06:00Z"/>
        </w:trPr>
        <w:tc>
          <w:tcPr>
            <w:tcW w:w="1788" w:type="dxa"/>
            <w:tcBorders>
              <w:bottom w:val="nil"/>
            </w:tcBorders>
          </w:tcPr>
          <w:p w14:paraId="68E1B5A3" w14:textId="7719CDB6" w:rsidR="00B510E6" w:rsidDel="00500D39" w:rsidRDefault="00B510E6" w:rsidP="00C4153A">
            <w:pPr>
              <w:pStyle w:val="L"/>
              <w:rPr>
                <w:del w:id="566" w:author="のりえ" w:date="2020-12-25T11:06:00Z"/>
              </w:rPr>
            </w:pPr>
            <w:del w:id="567" w:author="のりえ" w:date="2020-12-25T11:06:00Z">
              <w:r w:rsidDel="00500D39">
                <w:rPr>
                  <w:rFonts w:hint="eastAsia"/>
                </w:rPr>
                <w:delText>通気層の仕様</w:delText>
              </w:r>
            </w:del>
          </w:p>
        </w:tc>
        <w:tc>
          <w:tcPr>
            <w:tcW w:w="3880" w:type="dxa"/>
          </w:tcPr>
          <w:p w14:paraId="3602214E" w14:textId="7F5225E3" w:rsidR="00B510E6" w:rsidDel="00500D39" w:rsidRDefault="00B510E6" w:rsidP="00C4153A">
            <w:pPr>
              <w:pStyle w:val="L"/>
              <w:rPr>
                <w:del w:id="568" w:author="のりえ" w:date="2020-12-25T11:06:00Z"/>
              </w:rPr>
            </w:pPr>
            <w:del w:id="569" w:author="のりえ" w:date="2020-12-25T11:06:00Z">
              <w:r w:rsidDel="00500D39">
                <w:rPr>
                  <w:rFonts w:hint="eastAsia"/>
                </w:rPr>
                <w:delText>通気層の長さ（m）</w:delText>
              </w:r>
            </w:del>
          </w:p>
        </w:tc>
        <w:tc>
          <w:tcPr>
            <w:tcW w:w="938" w:type="dxa"/>
          </w:tcPr>
          <w:p w14:paraId="0AC4872E" w14:textId="768DBCB8" w:rsidR="00B510E6" w:rsidDel="00500D39" w:rsidRDefault="003C0474" w:rsidP="00C4153A">
            <w:pPr>
              <w:pStyle w:val="L"/>
              <w:rPr>
                <w:del w:id="570" w:author="のりえ" w:date="2020-12-25T11:06:00Z"/>
                <w:rFonts w:ascii="游明朝" w:eastAsia="游明朝"/>
              </w:rPr>
            </w:pPr>
            <m:oMathPara>
              <m:oMath>
                <m:sSub>
                  <m:sSubPr>
                    <m:ctrlPr>
                      <w:del w:id="571" w:author="のりえ" w:date="2020-12-25T11:06:00Z">
                        <w:rPr>
                          <w:rFonts w:ascii="Cambria Math" w:hAnsi="Cambria Math"/>
                        </w:rPr>
                      </w:del>
                    </m:ctrlPr>
                  </m:sSubPr>
                  <m:e>
                    <m:r>
                      <w:del w:id="572" w:author="のりえ" w:date="2020-12-25T11:06:00Z">
                        <w:rPr>
                          <w:rFonts w:ascii="Cambria Math" w:hAnsi="Cambria Math"/>
                        </w:rPr>
                        <m:t>l</m:t>
                      </w:del>
                    </m:r>
                  </m:e>
                  <m:sub>
                    <m:r>
                      <w:del w:id="573" w:author="のりえ" w:date="2020-12-25T11:06:00Z">
                        <w:rPr>
                          <w:rFonts w:ascii="Cambria Math" w:hAnsi="Cambria Math"/>
                        </w:rPr>
                        <m:t>h</m:t>
                      </w:del>
                    </m:r>
                  </m:sub>
                </m:sSub>
              </m:oMath>
            </m:oMathPara>
          </w:p>
        </w:tc>
        <w:tc>
          <w:tcPr>
            <w:tcW w:w="1900" w:type="dxa"/>
          </w:tcPr>
          <w:p w14:paraId="5D0B4C29" w14:textId="7EBE0663" w:rsidR="00B510E6" w:rsidDel="00500D39" w:rsidRDefault="00B510E6" w:rsidP="00C4153A">
            <w:pPr>
              <w:pStyle w:val="L"/>
              <w:rPr>
                <w:del w:id="574" w:author="のりえ" w:date="2020-12-25T11:06:00Z"/>
              </w:rPr>
            </w:pPr>
            <w:del w:id="575" w:author="のりえ" w:date="2020-12-25T11:06:00Z">
              <w:r w:rsidDel="00500D39">
                <w:rPr>
                  <w:rFonts w:hint="eastAsia"/>
                </w:rPr>
                <w:delText>3.0～1</w:delText>
              </w:r>
              <w:r w:rsidDel="00500D39">
                <w:delText>2.0</w:delText>
              </w:r>
            </w:del>
          </w:p>
        </w:tc>
        <w:tc>
          <w:tcPr>
            <w:tcW w:w="951" w:type="dxa"/>
          </w:tcPr>
          <w:p w14:paraId="30829B05" w14:textId="5B081104" w:rsidR="00B510E6" w:rsidDel="00500D39" w:rsidRDefault="00B510E6" w:rsidP="00C4153A">
            <w:pPr>
              <w:pStyle w:val="L"/>
              <w:rPr>
                <w:del w:id="576" w:author="のりえ" w:date="2020-12-25T11:06:00Z"/>
              </w:rPr>
            </w:pPr>
          </w:p>
        </w:tc>
      </w:tr>
      <w:tr w:rsidR="00B510E6" w:rsidDel="00500D39" w14:paraId="16B57245" w14:textId="439820FD" w:rsidTr="00140B33">
        <w:trPr>
          <w:jc w:val="center"/>
          <w:del w:id="577" w:author="のりえ" w:date="2020-12-25T11:06:00Z"/>
        </w:trPr>
        <w:tc>
          <w:tcPr>
            <w:tcW w:w="1788" w:type="dxa"/>
            <w:tcBorders>
              <w:top w:val="nil"/>
              <w:bottom w:val="nil"/>
            </w:tcBorders>
          </w:tcPr>
          <w:p w14:paraId="35FE94C2" w14:textId="0D78D1B2" w:rsidR="00B510E6" w:rsidDel="00500D39" w:rsidRDefault="00B510E6" w:rsidP="00C4153A">
            <w:pPr>
              <w:pStyle w:val="L"/>
              <w:rPr>
                <w:del w:id="578" w:author="のりえ" w:date="2020-12-25T11:06:00Z"/>
              </w:rPr>
            </w:pPr>
          </w:p>
        </w:tc>
        <w:tc>
          <w:tcPr>
            <w:tcW w:w="3880" w:type="dxa"/>
          </w:tcPr>
          <w:p w14:paraId="029DB291" w14:textId="22F8C196" w:rsidR="00B510E6" w:rsidDel="00500D39" w:rsidRDefault="00B510E6" w:rsidP="00C4153A">
            <w:pPr>
              <w:pStyle w:val="L"/>
              <w:rPr>
                <w:del w:id="579" w:author="のりえ" w:date="2020-12-25T11:06:00Z"/>
              </w:rPr>
            </w:pPr>
            <w:del w:id="580" w:author="のりえ" w:date="2020-12-25T11:06:00Z">
              <w:r w:rsidRPr="00F901F6" w:rsidDel="00500D39">
                <w:rPr>
                  <w:rFonts w:hint="eastAsia"/>
                </w:rPr>
                <w:delText>通気層の</w:delText>
              </w:r>
              <w:r w:rsidDel="00500D39">
                <w:rPr>
                  <w:rFonts w:hint="eastAsia"/>
                </w:rPr>
                <w:delText>幅</w:delText>
              </w:r>
              <w:r w:rsidRPr="00F901F6" w:rsidDel="00500D39">
                <w:rPr>
                  <w:rFonts w:hint="eastAsia"/>
                </w:rPr>
                <w:delText>（m）</w:delText>
              </w:r>
            </w:del>
          </w:p>
        </w:tc>
        <w:tc>
          <w:tcPr>
            <w:tcW w:w="938" w:type="dxa"/>
          </w:tcPr>
          <w:p w14:paraId="76D82137" w14:textId="5389FB8C" w:rsidR="00B510E6" w:rsidDel="00500D39" w:rsidRDefault="003C0474" w:rsidP="00C4153A">
            <w:pPr>
              <w:pStyle w:val="L"/>
              <w:rPr>
                <w:del w:id="581" w:author="のりえ" w:date="2020-12-25T11:06:00Z"/>
                <w:rFonts w:ascii="游明朝" w:eastAsia="游明朝"/>
              </w:rPr>
            </w:pPr>
            <m:oMathPara>
              <m:oMath>
                <m:sSub>
                  <m:sSubPr>
                    <m:ctrlPr>
                      <w:del w:id="582" w:author="のりえ" w:date="2020-12-25T11:06:00Z">
                        <w:rPr>
                          <w:rFonts w:ascii="Cambria Math" w:hAnsi="Cambria Math"/>
                        </w:rPr>
                      </w:del>
                    </m:ctrlPr>
                  </m:sSubPr>
                  <m:e>
                    <m:r>
                      <w:del w:id="583" w:author="のりえ" w:date="2020-12-25T11:06:00Z">
                        <w:rPr>
                          <w:rFonts w:ascii="Cambria Math" w:hAnsi="Cambria Math"/>
                        </w:rPr>
                        <m:t>l</m:t>
                      </w:del>
                    </m:r>
                  </m:e>
                  <m:sub>
                    <m:r>
                      <w:del w:id="584" w:author="のりえ" w:date="2020-12-25T11:06:00Z">
                        <w:rPr>
                          <w:rFonts w:ascii="Cambria Math" w:hAnsi="Cambria Math"/>
                        </w:rPr>
                        <m:t>w</m:t>
                      </w:del>
                    </m:r>
                  </m:sub>
                </m:sSub>
              </m:oMath>
            </m:oMathPara>
          </w:p>
        </w:tc>
        <w:tc>
          <w:tcPr>
            <w:tcW w:w="1900" w:type="dxa"/>
          </w:tcPr>
          <w:p w14:paraId="5EAF0E15" w14:textId="31EDA256" w:rsidR="00B510E6" w:rsidDel="00500D39" w:rsidRDefault="002D7D0D" w:rsidP="00C4153A">
            <w:pPr>
              <w:pStyle w:val="L"/>
              <w:rPr>
                <w:del w:id="585" w:author="のりえ" w:date="2020-12-25T11:06:00Z"/>
              </w:rPr>
            </w:pPr>
            <w:commentRangeStart w:id="586"/>
            <w:del w:id="587" w:author="のりえ" w:date="2020-12-25T11:06:00Z">
              <w:r w:rsidDel="00500D39">
                <w:rPr>
                  <w:rFonts w:hint="eastAsia"/>
                </w:rPr>
                <w:delText>検討中</w:delText>
              </w:r>
              <w:commentRangeEnd w:id="586"/>
              <w:r w:rsidR="002F489C" w:rsidDel="00500D39">
                <w:rPr>
                  <w:rStyle w:val="afff0"/>
                  <w:rFonts w:asciiTheme="minorHAnsi" w:hAnsiTheme="minorHAnsi" w:cs="Times New Roman"/>
                </w:rPr>
                <w:commentReference w:id="586"/>
              </w:r>
            </w:del>
          </w:p>
        </w:tc>
        <w:tc>
          <w:tcPr>
            <w:tcW w:w="951" w:type="dxa"/>
          </w:tcPr>
          <w:p w14:paraId="5C7F3231" w14:textId="04797C09" w:rsidR="00B510E6" w:rsidDel="00500D39" w:rsidRDefault="00B510E6" w:rsidP="00C4153A">
            <w:pPr>
              <w:pStyle w:val="L"/>
              <w:rPr>
                <w:del w:id="588" w:author="のりえ" w:date="2020-12-25T11:06:00Z"/>
              </w:rPr>
            </w:pPr>
          </w:p>
        </w:tc>
      </w:tr>
      <w:tr w:rsidR="00B510E6" w:rsidDel="00500D39" w14:paraId="3C0F1016" w14:textId="4A074515" w:rsidTr="00140B33">
        <w:trPr>
          <w:jc w:val="center"/>
          <w:del w:id="589" w:author="のりえ" w:date="2020-12-25T11:06:00Z"/>
        </w:trPr>
        <w:tc>
          <w:tcPr>
            <w:tcW w:w="1788" w:type="dxa"/>
            <w:tcBorders>
              <w:top w:val="nil"/>
              <w:bottom w:val="nil"/>
            </w:tcBorders>
          </w:tcPr>
          <w:p w14:paraId="416D6D97" w14:textId="3E365AD5" w:rsidR="00B510E6" w:rsidDel="00500D39" w:rsidRDefault="00B510E6" w:rsidP="00C4153A">
            <w:pPr>
              <w:pStyle w:val="L"/>
              <w:rPr>
                <w:del w:id="590" w:author="のりえ" w:date="2020-12-25T11:06:00Z"/>
              </w:rPr>
            </w:pPr>
          </w:p>
        </w:tc>
        <w:tc>
          <w:tcPr>
            <w:tcW w:w="3880" w:type="dxa"/>
            <w:tcBorders>
              <w:bottom w:val="single" w:sz="4" w:space="0" w:color="auto"/>
            </w:tcBorders>
          </w:tcPr>
          <w:p w14:paraId="1E120E87" w14:textId="1019E18A" w:rsidR="00B510E6" w:rsidDel="00500D39" w:rsidRDefault="00B510E6" w:rsidP="00C4153A">
            <w:pPr>
              <w:pStyle w:val="L"/>
              <w:rPr>
                <w:del w:id="591" w:author="のりえ" w:date="2020-12-25T11:06:00Z"/>
              </w:rPr>
            </w:pPr>
            <w:del w:id="592" w:author="のりえ" w:date="2020-12-25T11:06:00Z">
              <w:r w:rsidDel="00500D39">
                <w:rPr>
                  <w:rFonts w:hint="eastAsia"/>
                </w:rPr>
                <w:delText>通気層の厚さ（m）</w:delText>
              </w:r>
            </w:del>
          </w:p>
        </w:tc>
        <w:tc>
          <w:tcPr>
            <w:tcW w:w="938" w:type="dxa"/>
            <w:tcBorders>
              <w:bottom w:val="single" w:sz="4" w:space="0" w:color="auto"/>
            </w:tcBorders>
          </w:tcPr>
          <w:p w14:paraId="35C40E43" w14:textId="42C314DB" w:rsidR="00B510E6" w:rsidDel="00500D39" w:rsidRDefault="003C0474" w:rsidP="00C4153A">
            <w:pPr>
              <w:pStyle w:val="L"/>
              <w:rPr>
                <w:del w:id="593" w:author="のりえ" w:date="2020-12-25T11:06:00Z"/>
                <w:rFonts w:ascii="游明朝" w:eastAsia="游明朝"/>
              </w:rPr>
            </w:pPr>
            <m:oMathPara>
              <m:oMath>
                <m:sSub>
                  <m:sSubPr>
                    <m:ctrlPr>
                      <w:del w:id="594" w:author="のりえ" w:date="2020-12-25T11:06:00Z">
                        <w:rPr>
                          <w:rFonts w:ascii="Cambria Math" w:hAnsi="Cambria Math"/>
                        </w:rPr>
                      </w:del>
                    </m:ctrlPr>
                  </m:sSubPr>
                  <m:e>
                    <m:r>
                      <w:del w:id="595" w:author="のりえ" w:date="2020-12-25T11:06:00Z">
                        <w:rPr>
                          <w:rFonts w:ascii="Cambria Math" w:hAnsi="Cambria Math"/>
                        </w:rPr>
                        <m:t>l</m:t>
                      </w:del>
                    </m:r>
                  </m:e>
                  <m:sub>
                    <m:r>
                      <w:del w:id="596" w:author="のりえ" w:date="2020-12-25T11:06:00Z">
                        <w:rPr>
                          <w:rFonts w:ascii="Cambria Math" w:hAnsi="Cambria Math" w:hint="eastAsia"/>
                        </w:rPr>
                        <m:t>d</m:t>
                      </w:del>
                    </m:r>
                  </m:sub>
                </m:sSub>
              </m:oMath>
            </m:oMathPara>
          </w:p>
        </w:tc>
        <w:tc>
          <w:tcPr>
            <w:tcW w:w="1900" w:type="dxa"/>
            <w:tcBorders>
              <w:bottom w:val="single" w:sz="4" w:space="0" w:color="auto"/>
            </w:tcBorders>
          </w:tcPr>
          <w:p w14:paraId="5B6A3665" w14:textId="4D0144AA" w:rsidR="00B510E6" w:rsidDel="00500D39" w:rsidRDefault="002D7D0D" w:rsidP="00C4153A">
            <w:pPr>
              <w:pStyle w:val="L"/>
              <w:rPr>
                <w:del w:id="597" w:author="のりえ" w:date="2020-12-25T11:06:00Z"/>
              </w:rPr>
            </w:pPr>
            <w:del w:id="598" w:author="のりえ" w:date="2020-12-25T11:06:00Z">
              <w:r w:rsidDel="00500D39">
                <w:delText>0.0</w:delText>
              </w:r>
              <w:r w:rsidR="00B510E6" w:rsidDel="00500D39">
                <w:rPr>
                  <w:rFonts w:hint="eastAsia"/>
                </w:rPr>
                <w:delText>50～</w:delText>
              </w:r>
              <w:r w:rsidDel="00500D39">
                <w:rPr>
                  <w:rFonts w:hint="eastAsia"/>
                </w:rPr>
                <w:delText>0</w:delText>
              </w:r>
              <w:r w:rsidDel="00500D39">
                <w:delText>.</w:delText>
              </w:r>
              <w:r w:rsidR="00B510E6" w:rsidDel="00500D39">
                <w:rPr>
                  <w:rFonts w:hint="eastAsia"/>
                </w:rPr>
                <w:delText>3</w:delText>
              </w:r>
              <w:r w:rsidR="00B510E6" w:rsidDel="00500D39">
                <w:delText>0</w:delText>
              </w:r>
            </w:del>
          </w:p>
        </w:tc>
        <w:tc>
          <w:tcPr>
            <w:tcW w:w="951" w:type="dxa"/>
            <w:tcBorders>
              <w:bottom w:val="single" w:sz="4" w:space="0" w:color="auto"/>
            </w:tcBorders>
          </w:tcPr>
          <w:p w14:paraId="3D63E32D" w14:textId="44B40A98" w:rsidR="00B510E6" w:rsidDel="00500D39" w:rsidRDefault="00B510E6" w:rsidP="00C4153A">
            <w:pPr>
              <w:pStyle w:val="L"/>
              <w:rPr>
                <w:del w:id="599" w:author="のりえ" w:date="2020-12-25T11:06:00Z"/>
              </w:rPr>
            </w:pPr>
          </w:p>
        </w:tc>
      </w:tr>
      <w:tr w:rsidR="00B510E6" w:rsidDel="00500D39" w14:paraId="7DF04CA3" w14:textId="3FDF2467" w:rsidTr="00140B33">
        <w:trPr>
          <w:jc w:val="center"/>
          <w:del w:id="600" w:author="のりえ" w:date="2020-12-25T11:06:00Z"/>
        </w:trPr>
        <w:tc>
          <w:tcPr>
            <w:tcW w:w="1788" w:type="dxa"/>
            <w:tcBorders>
              <w:top w:val="nil"/>
              <w:bottom w:val="nil"/>
            </w:tcBorders>
          </w:tcPr>
          <w:p w14:paraId="5EE56B58" w14:textId="13F204A2" w:rsidR="00B510E6" w:rsidDel="00500D39" w:rsidRDefault="00B510E6" w:rsidP="00C4153A">
            <w:pPr>
              <w:pStyle w:val="L"/>
              <w:rPr>
                <w:del w:id="601" w:author="のりえ" w:date="2020-12-25T11:06:00Z"/>
              </w:rPr>
            </w:pPr>
          </w:p>
        </w:tc>
        <w:tc>
          <w:tcPr>
            <w:tcW w:w="3880" w:type="dxa"/>
            <w:tcBorders>
              <w:bottom w:val="single" w:sz="4" w:space="0" w:color="auto"/>
            </w:tcBorders>
          </w:tcPr>
          <w:p w14:paraId="2253F386" w14:textId="130008E3" w:rsidR="00B510E6" w:rsidDel="00500D39" w:rsidRDefault="00B510E6" w:rsidP="00C4153A">
            <w:pPr>
              <w:pStyle w:val="L"/>
              <w:rPr>
                <w:del w:id="602" w:author="のりえ" w:date="2020-12-25T11:06:00Z"/>
              </w:rPr>
            </w:pPr>
            <w:del w:id="603" w:author="のりえ" w:date="2020-12-25T11:06:00Z">
              <w:r w:rsidDel="00500D39">
                <w:rPr>
                  <w:rFonts w:hint="eastAsia"/>
                </w:rPr>
                <w:delText>通気層の傾斜角</w:delText>
              </w:r>
              <w:r w:rsidRPr="00F901F6" w:rsidDel="00500D39">
                <w:rPr>
                  <w:rFonts w:hint="eastAsia"/>
                </w:rPr>
                <w:delText>（</w:delText>
              </w:r>
              <w:r w:rsidDel="00500D39">
                <w:rPr>
                  <w:rFonts w:hint="eastAsia"/>
                </w:rPr>
                <w:delText>°</w:delText>
              </w:r>
              <w:r w:rsidRPr="00F901F6" w:rsidDel="00500D39">
                <w:rPr>
                  <w:rFonts w:hint="eastAsia"/>
                </w:rPr>
                <w:delText>）</w:delText>
              </w:r>
            </w:del>
          </w:p>
        </w:tc>
        <w:tc>
          <w:tcPr>
            <w:tcW w:w="938" w:type="dxa"/>
            <w:tcBorders>
              <w:bottom w:val="single" w:sz="4" w:space="0" w:color="auto"/>
            </w:tcBorders>
          </w:tcPr>
          <w:p w14:paraId="09B22C62" w14:textId="51EBA19D" w:rsidR="00B510E6" w:rsidDel="00500D39" w:rsidRDefault="00B510E6" w:rsidP="00C4153A">
            <w:pPr>
              <w:pStyle w:val="L"/>
              <w:rPr>
                <w:del w:id="604" w:author="のりえ" w:date="2020-12-25T11:06:00Z"/>
                <w:rFonts w:ascii="游明朝" w:eastAsia="游明朝"/>
              </w:rPr>
            </w:pPr>
            <m:oMathPara>
              <m:oMath>
                <m:r>
                  <w:del w:id="605" w:author="のりえ" w:date="2020-12-25T11:06:00Z">
                    <w:rPr>
                      <w:rFonts w:ascii="Cambria Math" w:hAnsi="Cambria Math"/>
                    </w:rPr>
                    <m:t>γ</m:t>
                  </w:del>
                </m:r>
              </m:oMath>
            </m:oMathPara>
          </w:p>
        </w:tc>
        <w:tc>
          <w:tcPr>
            <w:tcW w:w="1900" w:type="dxa"/>
            <w:tcBorders>
              <w:bottom w:val="single" w:sz="4" w:space="0" w:color="auto"/>
            </w:tcBorders>
          </w:tcPr>
          <w:p w14:paraId="19547E48" w14:textId="243DBC8B" w:rsidR="00B510E6" w:rsidDel="00500D39" w:rsidRDefault="00B510E6" w:rsidP="00C4153A">
            <w:pPr>
              <w:pStyle w:val="L"/>
              <w:rPr>
                <w:del w:id="606" w:author="のりえ" w:date="2020-12-25T11:06:00Z"/>
              </w:rPr>
            </w:pPr>
            <w:del w:id="607" w:author="のりえ" w:date="2020-12-25T11:06:00Z">
              <w:r w:rsidDel="00500D39">
                <w:rPr>
                  <w:rFonts w:hint="eastAsia"/>
                </w:rPr>
                <w:delText>0</w:delText>
              </w:r>
              <w:r w:rsidDel="00500D39">
                <w:delText>, 45, 90</w:delText>
              </w:r>
            </w:del>
          </w:p>
        </w:tc>
        <w:tc>
          <w:tcPr>
            <w:tcW w:w="951" w:type="dxa"/>
            <w:tcBorders>
              <w:bottom w:val="single" w:sz="4" w:space="0" w:color="auto"/>
            </w:tcBorders>
          </w:tcPr>
          <w:p w14:paraId="135D50C5" w14:textId="6F76E940" w:rsidR="00B510E6" w:rsidDel="00500D39" w:rsidRDefault="00B510E6" w:rsidP="00C4153A">
            <w:pPr>
              <w:pStyle w:val="L"/>
              <w:rPr>
                <w:del w:id="608" w:author="のりえ" w:date="2020-12-25T11:06:00Z"/>
              </w:rPr>
            </w:pPr>
          </w:p>
        </w:tc>
      </w:tr>
      <w:tr w:rsidR="00B510E6" w:rsidDel="00500D39" w14:paraId="02CFCAFF" w14:textId="7EB42743" w:rsidTr="00140B33">
        <w:trPr>
          <w:jc w:val="center"/>
          <w:del w:id="609" w:author="のりえ" w:date="2020-12-25T11:06:00Z"/>
        </w:trPr>
        <w:tc>
          <w:tcPr>
            <w:tcW w:w="1788" w:type="dxa"/>
            <w:tcBorders>
              <w:top w:val="nil"/>
              <w:bottom w:val="nil"/>
            </w:tcBorders>
          </w:tcPr>
          <w:p w14:paraId="72A78084" w14:textId="6E844979" w:rsidR="00B510E6" w:rsidDel="00500D39" w:rsidRDefault="00B510E6" w:rsidP="00C4153A">
            <w:pPr>
              <w:pStyle w:val="L"/>
              <w:rPr>
                <w:del w:id="610" w:author="のりえ" w:date="2020-12-25T11:06:00Z"/>
              </w:rPr>
            </w:pPr>
          </w:p>
        </w:tc>
        <w:tc>
          <w:tcPr>
            <w:tcW w:w="3880" w:type="dxa"/>
            <w:tcBorders>
              <w:bottom w:val="single" w:sz="4" w:space="0" w:color="auto"/>
            </w:tcBorders>
          </w:tcPr>
          <w:p w14:paraId="1EFA3B1F" w14:textId="64682407" w:rsidR="00B510E6" w:rsidDel="00500D39" w:rsidRDefault="00B510E6" w:rsidP="00C4153A">
            <w:pPr>
              <w:pStyle w:val="L"/>
              <w:rPr>
                <w:del w:id="611" w:author="のりえ" w:date="2020-12-25T11:06:00Z"/>
              </w:rPr>
            </w:pPr>
            <w:del w:id="612" w:author="のりえ" w:date="2020-12-25T11:06:00Z">
              <w:r w:rsidRPr="00F901F6" w:rsidDel="00500D39">
                <w:rPr>
                  <w:rFonts w:hint="eastAsia"/>
                </w:rPr>
                <w:delText>通気層の平均風速（m/</w:delText>
              </w:r>
              <w:r w:rsidRPr="00F901F6" w:rsidDel="00500D39">
                <w:delText>s</w:delText>
              </w:r>
              <w:r w:rsidRPr="00F901F6" w:rsidDel="00500D39">
                <w:rPr>
                  <w:rFonts w:hint="eastAsia"/>
                </w:rPr>
                <w:delText>）</w:delText>
              </w:r>
            </w:del>
          </w:p>
        </w:tc>
        <w:tc>
          <w:tcPr>
            <w:tcW w:w="938" w:type="dxa"/>
            <w:tcBorders>
              <w:bottom w:val="single" w:sz="4" w:space="0" w:color="auto"/>
            </w:tcBorders>
          </w:tcPr>
          <w:p w14:paraId="00BACEC9" w14:textId="3E08CAF4" w:rsidR="00B510E6" w:rsidDel="00500D39" w:rsidRDefault="003C0474" w:rsidP="00C4153A">
            <w:pPr>
              <w:pStyle w:val="L"/>
              <w:rPr>
                <w:del w:id="613" w:author="のりえ" w:date="2020-12-25T11:06:00Z"/>
                <w:rFonts w:ascii="游明朝" w:eastAsia="游明朝"/>
              </w:rPr>
            </w:pPr>
            <m:oMathPara>
              <m:oMath>
                <m:sSub>
                  <m:sSubPr>
                    <m:ctrlPr>
                      <w:del w:id="614" w:author="のりえ" w:date="2020-12-25T11:06:00Z">
                        <w:rPr>
                          <w:rFonts w:ascii="Cambria Math" w:hAnsi="Cambria Math"/>
                        </w:rPr>
                      </w:del>
                    </m:ctrlPr>
                  </m:sSubPr>
                  <m:e>
                    <m:r>
                      <w:del w:id="615" w:author="のりえ" w:date="2020-12-25T11:06:00Z">
                        <w:rPr>
                          <w:rFonts w:ascii="Cambria Math" w:hAnsi="Cambria Math"/>
                        </w:rPr>
                        <m:t>v</m:t>
                      </w:del>
                    </m:r>
                  </m:e>
                  <m:sub>
                    <m:r>
                      <w:del w:id="616" w:author="のりえ" w:date="2020-12-25T11:06:00Z">
                        <w:rPr>
                          <w:rFonts w:ascii="Cambria Math" w:hAnsi="Cambria Math"/>
                        </w:rPr>
                        <m:t>a</m:t>
                      </w:del>
                    </m:r>
                  </m:sub>
                </m:sSub>
              </m:oMath>
            </m:oMathPara>
          </w:p>
        </w:tc>
        <w:tc>
          <w:tcPr>
            <w:tcW w:w="1900" w:type="dxa"/>
            <w:tcBorders>
              <w:bottom w:val="single" w:sz="4" w:space="0" w:color="auto"/>
            </w:tcBorders>
          </w:tcPr>
          <w:p w14:paraId="39F97D16" w14:textId="3FE4F9D0" w:rsidR="00B510E6" w:rsidDel="00500D39" w:rsidRDefault="00B510E6" w:rsidP="00C4153A">
            <w:pPr>
              <w:pStyle w:val="L"/>
              <w:rPr>
                <w:del w:id="617" w:author="のりえ" w:date="2020-12-25T11:06:00Z"/>
              </w:rPr>
            </w:pPr>
            <w:del w:id="618" w:author="のりえ" w:date="2020-12-25T11:06:00Z">
              <w:r w:rsidDel="00500D39">
                <w:rPr>
                  <w:rFonts w:hint="eastAsia"/>
                </w:rPr>
                <w:delText>0</w:delText>
              </w:r>
              <w:r w:rsidDel="00500D39">
                <w:delText>.0</w:delText>
              </w:r>
              <w:r w:rsidDel="00500D39">
                <w:rPr>
                  <w:rFonts w:hint="eastAsia"/>
                </w:rPr>
                <w:delText>～1</w:delText>
              </w:r>
              <w:r w:rsidDel="00500D39">
                <w:delText>.0</w:delText>
              </w:r>
            </w:del>
          </w:p>
        </w:tc>
        <w:tc>
          <w:tcPr>
            <w:tcW w:w="951" w:type="dxa"/>
            <w:tcBorders>
              <w:bottom w:val="single" w:sz="4" w:space="0" w:color="auto"/>
            </w:tcBorders>
          </w:tcPr>
          <w:p w14:paraId="199BA32E" w14:textId="4E506EB6" w:rsidR="00B510E6" w:rsidDel="00500D39" w:rsidRDefault="00B510E6" w:rsidP="00C4153A">
            <w:pPr>
              <w:pStyle w:val="L"/>
              <w:rPr>
                <w:del w:id="619" w:author="のりえ" w:date="2020-12-25T11:06:00Z"/>
              </w:rPr>
            </w:pPr>
          </w:p>
        </w:tc>
      </w:tr>
      <w:tr w:rsidR="00B510E6" w:rsidDel="00500D39" w14:paraId="47702560" w14:textId="4C0BD935" w:rsidTr="00140B33">
        <w:trPr>
          <w:jc w:val="center"/>
          <w:del w:id="620" w:author="のりえ" w:date="2020-12-25T11:06:00Z"/>
        </w:trPr>
        <w:tc>
          <w:tcPr>
            <w:tcW w:w="1788" w:type="dxa"/>
            <w:tcBorders>
              <w:top w:val="nil"/>
              <w:bottom w:val="nil"/>
            </w:tcBorders>
          </w:tcPr>
          <w:p w14:paraId="3C88A869" w14:textId="60532BCD" w:rsidR="00B510E6" w:rsidDel="00500D39" w:rsidRDefault="00B510E6" w:rsidP="00C4153A">
            <w:pPr>
              <w:pStyle w:val="L"/>
              <w:rPr>
                <w:del w:id="621" w:author="のりえ" w:date="2020-12-25T11:06:00Z"/>
              </w:rPr>
            </w:pPr>
          </w:p>
        </w:tc>
        <w:tc>
          <w:tcPr>
            <w:tcW w:w="3880" w:type="dxa"/>
            <w:tcBorders>
              <w:bottom w:val="single" w:sz="4" w:space="0" w:color="auto"/>
            </w:tcBorders>
          </w:tcPr>
          <w:p w14:paraId="61B19F68" w14:textId="0C87E1A6" w:rsidR="00B510E6" w:rsidDel="00500D39" w:rsidRDefault="00B510E6" w:rsidP="00C4153A">
            <w:pPr>
              <w:pStyle w:val="L"/>
              <w:rPr>
                <w:del w:id="622" w:author="のりえ" w:date="2020-12-25T11:06:00Z"/>
              </w:rPr>
            </w:pPr>
            <w:del w:id="623" w:author="のりえ" w:date="2020-12-25T11:06:00Z">
              <w:r w:rsidRPr="00F901F6" w:rsidDel="00500D39">
                <w:rPr>
                  <w:rFonts w:hint="eastAsia"/>
                </w:rPr>
                <w:delText>通気</w:delText>
              </w:r>
              <w:r w:rsidDel="00500D39">
                <w:rPr>
                  <w:rFonts w:hint="eastAsia"/>
                </w:rPr>
                <w:delText>胴縁または垂木の間隔</w:delText>
              </w:r>
              <w:r w:rsidRPr="00F901F6" w:rsidDel="00500D39">
                <w:rPr>
                  <w:rFonts w:hint="eastAsia"/>
                </w:rPr>
                <w:delText>（m）</w:delText>
              </w:r>
            </w:del>
          </w:p>
        </w:tc>
        <w:tc>
          <w:tcPr>
            <w:tcW w:w="938" w:type="dxa"/>
            <w:tcBorders>
              <w:bottom w:val="single" w:sz="4" w:space="0" w:color="auto"/>
            </w:tcBorders>
          </w:tcPr>
          <w:p w14:paraId="763D3BC2" w14:textId="0CEEFA79" w:rsidR="00B510E6" w:rsidDel="00500D39" w:rsidRDefault="003C0474" w:rsidP="00C4153A">
            <w:pPr>
              <w:pStyle w:val="L"/>
              <w:rPr>
                <w:del w:id="624" w:author="のりえ" w:date="2020-12-25T11:06:00Z"/>
                <w:rFonts w:ascii="游明朝" w:eastAsia="游明朝"/>
              </w:rPr>
            </w:pPr>
            <m:oMathPara>
              <m:oMath>
                <m:sSub>
                  <m:sSubPr>
                    <m:ctrlPr>
                      <w:del w:id="625" w:author="のりえ" w:date="2020-12-25T11:06:00Z">
                        <w:rPr>
                          <w:rFonts w:ascii="Cambria Math" w:hAnsi="Cambria Math"/>
                        </w:rPr>
                      </w:del>
                    </m:ctrlPr>
                  </m:sSubPr>
                  <m:e>
                    <m:r>
                      <w:del w:id="626" w:author="のりえ" w:date="2020-12-25T11:06:00Z">
                        <w:rPr>
                          <w:rFonts w:ascii="Cambria Math" w:hAnsi="Cambria Math"/>
                        </w:rPr>
                        <m:t>l</m:t>
                      </w:del>
                    </m:r>
                  </m:e>
                  <m:sub>
                    <m:r>
                      <w:del w:id="627" w:author="のりえ" w:date="2020-12-25T11:06:00Z">
                        <w:rPr>
                          <w:rFonts w:ascii="Cambria Math" w:hAnsi="Cambria Math" w:hint="eastAsia"/>
                        </w:rPr>
                        <m:t>s</m:t>
                      </w:del>
                    </m:r>
                  </m:sub>
                </m:sSub>
              </m:oMath>
            </m:oMathPara>
          </w:p>
        </w:tc>
        <w:tc>
          <w:tcPr>
            <w:tcW w:w="1900" w:type="dxa"/>
            <w:tcBorders>
              <w:bottom w:val="single" w:sz="4" w:space="0" w:color="auto"/>
            </w:tcBorders>
          </w:tcPr>
          <w:p w14:paraId="4F3E4CD8" w14:textId="230C828E" w:rsidR="00B510E6" w:rsidDel="00500D39" w:rsidRDefault="00B510E6" w:rsidP="00C4153A">
            <w:pPr>
              <w:pStyle w:val="L"/>
              <w:rPr>
                <w:del w:id="628" w:author="のりえ" w:date="2020-12-25T11:06:00Z"/>
              </w:rPr>
            </w:pPr>
            <w:del w:id="629" w:author="のりえ" w:date="2020-12-25T11:06:00Z">
              <w:r w:rsidDel="00500D39">
                <w:rPr>
                  <w:rFonts w:hint="eastAsia"/>
                </w:rPr>
                <w:delText>検討中</w:delText>
              </w:r>
            </w:del>
          </w:p>
        </w:tc>
        <w:tc>
          <w:tcPr>
            <w:tcW w:w="951" w:type="dxa"/>
            <w:tcBorders>
              <w:bottom w:val="single" w:sz="4" w:space="0" w:color="auto"/>
            </w:tcBorders>
          </w:tcPr>
          <w:p w14:paraId="262A7FA8" w14:textId="10D810DE" w:rsidR="00B510E6" w:rsidDel="00500D39" w:rsidRDefault="00B510E6" w:rsidP="00C4153A">
            <w:pPr>
              <w:pStyle w:val="L"/>
              <w:rPr>
                <w:del w:id="630" w:author="のりえ" w:date="2020-12-25T11:06:00Z"/>
              </w:rPr>
            </w:pPr>
            <w:del w:id="631" w:author="のりえ" w:date="2020-12-25T11:06:00Z">
              <w:r w:rsidDel="00500D39">
                <w:rPr>
                  <w:rFonts w:hint="eastAsia"/>
                </w:rPr>
                <w:delText>※注</w:delText>
              </w:r>
              <w:r w:rsidR="00140B33" w:rsidDel="00500D39">
                <w:delText>2</w:delText>
              </w:r>
            </w:del>
          </w:p>
        </w:tc>
      </w:tr>
      <w:tr w:rsidR="00B510E6" w:rsidDel="00500D39" w14:paraId="240A0867" w14:textId="3C77BCB2" w:rsidTr="00140B33">
        <w:trPr>
          <w:jc w:val="center"/>
          <w:del w:id="632" w:author="のりえ" w:date="2020-12-25T11:06:00Z"/>
        </w:trPr>
        <w:tc>
          <w:tcPr>
            <w:tcW w:w="1788" w:type="dxa"/>
            <w:tcBorders>
              <w:top w:val="nil"/>
              <w:bottom w:val="nil"/>
            </w:tcBorders>
          </w:tcPr>
          <w:p w14:paraId="0CBFAEC4" w14:textId="7D98A7CF" w:rsidR="00B510E6" w:rsidDel="00500D39" w:rsidRDefault="00B510E6" w:rsidP="00C4153A">
            <w:pPr>
              <w:pStyle w:val="L"/>
              <w:rPr>
                <w:del w:id="633" w:author="のりえ" w:date="2020-12-25T11:06:00Z"/>
              </w:rPr>
            </w:pPr>
          </w:p>
        </w:tc>
        <w:tc>
          <w:tcPr>
            <w:tcW w:w="3880" w:type="dxa"/>
            <w:tcBorders>
              <w:bottom w:val="single" w:sz="4" w:space="0" w:color="auto"/>
            </w:tcBorders>
          </w:tcPr>
          <w:p w14:paraId="30A04349" w14:textId="7C7BA2F0" w:rsidR="00B510E6" w:rsidDel="00500D39" w:rsidRDefault="00B510E6" w:rsidP="00C4153A">
            <w:pPr>
              <w:pStyle w:val="L"/>
              <w:rPr>
                <w:del w:id="634" w:author="のりえ" w:date="2020-12-25T11:06:00Z"/>
              </w:rPr>
            </w:pPr>
            <w:del w:id="635" w:author="のりえ" w:date="2020-12-25T11:06:00Z">
              <w:r w:rsidRPr="00AF4DA6" w:rsidDel="00500D39">
                <w:rPr>
                  <w:rFonts w:hint="eastAsia"/>
                </w:rPr>
                <w:delText>通気層に面する</w:delText>
              </w:r>
              <w:r w:rsidDel="00500D39">
                <w:rPr>
                  <w:rFonts w:hint="eastAsia"/>
                </w:rPr>
                <w:delText>面1の放射率</w:delText>
              </w:r>
              <w:r w:rsidRPr="00F901F6" w:rsidDel="00500D39">
                <w:rPr>
                  <w:rFonts w:hint="eastAsia"/>
                </w:rPr>
                <w:delText>（</w:delText>
              </w:r>
              <w:r w:rsidDel="00500D39">
                <w:rPr>
                  <w:rFonts w:hint="eastAsia"/>
                </w:rPr>
                <w:delText>-</w:delText>
              </w:r>
              <w:r w:rsidRPr="00F901F6" w:rsidDel="00500D39">
                <w:rPr>
                  <w:rFonts w:hint="eastAsia"/>
                </w:rPr>
                <w:delText>）</w:delText>
              </w:r>
            </w:del>
          </w:p>
        </w:tc>
        <w:tc>
          <w:tcPr>
            <w:tcW w:w="938" w:type="dxa"/>
            <w:tcBorders>
              <w:bottom w:val="single" w:sz="4" w:space="0" w:color="auto"/>
            </w:tcBorders>
          </w:tcPr>
          <w:p w14:paraId="0F421633" w14:textId="442CC703" w:rsidR="00B510E6" w:rsidDel="00500D39" w:rsidRDefault="003C0474" w:rsidP="00C4153A">
            <w:pPr>
              <w:pStyle w:val="L"/>
              <w:rPr>
                <w:del w:id="636" w:author="のりえ" w:date="2020-12-25T11:06:00Z"/>
                <w:rFonts w:ascii="游明朝" w:eastAsia="游明朝"/>
              </w:rPr>
            </w:pPr>
            <m:oMathPara>
              <m:oMath>
                <m:sSub>
                  <m:sSubPr>
                    <m:ctrlPr>
                      <w:del w:id="637" w:author="のりえ" w:date="2020-12-25T11:06:00Z">
                        <w:rPr>
                          <w:rFonts w:ascii="Cambria Math" w:hAnsi="Cambria Math"/>
                        </w:rPr>
                      </w:del>
                    </m:ctrlPr>
                  </m:sSubPr>
                  <m:e>
                    <m:r>
                      <w:del w:id="638" w:author="のりえ" w:date="2020-12-25T11:06:00Z">
                        <w:rPr>
                          <w:rFonts w:ascii="Cambria Math" w:hAnsi="Cambria Math" w:hint="eastAsia"/>
                        </w:rPr>
                        <m:t>ε</m:t>
                      </w:del>
                    </m:r>
                  </m:e>
                  <m:sub>
                    <m:r>
                      <w:del w:id="639" w:author="のりえ" w:date="2020-12-25T11:06:00Z">
                        <m:rPr>
                          <m:sty m:val="p"/>
                        </m:rPr>
                        <w:rPr>
                          <w:rFonts w:ascii="Cambria Math" w:hAnsi="Cambria Math"/>
                        </w:rPr>
                        <m:t>1</m:t>
                      </w:del>
                    </m:r>
                  </m:sub>
                </m:sSub>
              </m:oMath>
            </m:oMathPara>
          </w:p>
        </w:tc>
        <w:tc>
          <w:tcPr>
            <w:tcW w:w="1900" w:type="dxa"/>
            <w:tcBorders>
              <w:bottom w:val="single" w:sz="4" w:space="0" w:color="auto"/>
            </w:tcBorders>
          </w:tcPr>
          <w:p w14:paraId="19E4777F" w14:textId="65B73439" w:rsidR="00B510E6" w:rsidDel="00500D39" w:rsidRDefault="00B510E6" w:rsidP="00C4153A">
            <w:pPr>
              <w:pStyle w:val="L"/>
              <w:rPr>
                <w:del w:id="640" w:author="のりえ" w:date="2020-12-25T11:06:00Z"/>
              </w:rPr>
            </w:pPr>
            <w:commentRangeStart w:id="641"/>
            <w:del w:id="642" w:author="のりえ" w:date="2020-12-25T11:06:00Z">
              <w:r w:rsidDel="00500D39">
                <w:rPr>
                  <w:rFonts w:hint="eastAsia"/>
                </w:rPr>
                <w:delText>1</w:delText>
              </w:r>
              <w:r w:rsidDel="00500D39">
                <w:delText>.0</w:delText>
              </w:r>
              <w:commentRangeEnd w:id="641"/>
              <w:r w:rsidR="002F489C" w:rsidDel="00500D39">
                <w:rPr>
                  <w:rStyle w:val="afff0"/>
                  <w:rFonts w:asciiTheme="minorHAnsi" w:hAnsiTheme="minorHAnsi" w:cs="Times New Roman"/>
                </w:rPr>
                <w:commentReference w:id="641"/>
              </w:r>
            </w:del>
          </w:p>
        </w:tc>
        <w:tc>
          <w:tcPr>
            <w:tcW w:w="951" w:type="dxa"/>
            <w:tcBorders>
              <w:bottom w:val="single" w:sz="4" w:space="0" w:color="auto"/>
            </w:tcBorders>
          </w:tcPr>
          <w:p w14:paraId="755A4B5C" w14:textId="17F566DC" w:rsidR="00B510E6" w:rsidDel="00500D39" w:rsidRDefault="00B510E6" w:rsidP="00C4153A">
            <w:pPr>
              <w:pStyle w:val="L"/>
              <w:rPr>
                <w:del w:id="643" w:author="のりえ" w:date="2020-12-25T11:06:00Z"/>
              </w:rPr>
            </w:pPr>
            <w:del w:id="644" w:author="のりえ" w:date="2020-12-25T11:06:00Z">
              <w:r w:rsidDel="00500D39">
                <w:rPr>
                  <w:rFonts w:hint="eastAsia"/>
                </w:rPr>
                <w:delText>※注</w:delText>
              </w:r>
              <w:r w:rsidR="00140B33" w:rsidDel="00500D39">
                <w:delText>3</w:delText>
              </w:r>
            </w:del>
          </w:p>
        </w:tc>
      </w:tr>
      <w:tr w:rsidR="00B510E6" w:rsidDel="00500D39" w14:paraId="4239D646" w14:textId="205A6910" w:rsidTr="00140B33">
        <w:trPr>
          <w:jc w:val="center"/>
          <w:del w:id="645" w:author="のりえ" w:date="2020-12-25T11:06:00Z"/>
        </w:trPr>
        <w:tc>
          <w:tcPr>
            <w:tcW w:w="1788" w:type="dxa"/>
            <w:tcBorders>
              <w:top w:val="nil"/>
            </w:tcBorders>
          </w:tcPr>
          <w:p w14:paraId="505C31F0" w14:textId="588ECA09" w:rsidR="00B510E6" w:rsidDel="00500D39" w:rsidRDefault="00B510E6" w:rsidP="00C4153A">
            <w:pPr>
              <w:pStyle w:val="L"/>
              <w:rPr>
                <w:del w:id="646" w:author="のりえ" w:date="2020-12-25T11:06:00Z"/>
              </w:rPr>
            </w:pPr>
          </w:p>
        </w:tc>
        <w:tc>
          <w:tcPr>
            <w:tcW w:w="3880" w:type="dxa"/>
            <w:tcBorders>
              <w:top w:val="single" w:sz="4" w:space="0" w:color="auto"/>
            </w:tcBorders>
          </w:tcPr>
          <w:p w14:paraId="7BF4A897" w14:textId="2E519066" w:rsidR="00B510E6" w:rsidDel="00500D39" w:rsidRDefault="00B510E6" w:rsidP="00C4153A">
            <w:pPr>
              <w:pStyle w:val="L"/>
              <w:rPr>
                <w:del w:id="647" w:author="のりえ" w:date="2020-12-25T11:06:00Z"/>
              </w:rPr>
            </w:pPr>
            <w:del w:id="648" w:author="のりえ" w:date="2020-12-25T11:06:00Z">
              <w:r w:rsidRPr="00AF4DA6" w:rsidDel="00500D39">
                <w:rPr>
                  <w:rFonts w:hint="eastAsia"/>
                </w:rPr>
                <w:delText>通気層に面する</w:delText>
              </w:r>
              <w:r w:rsidDel="00500D39">
                <w:rPr>
                  <w:rFonts w:hint="eastAsia"/>
                </w:rPr>
                <w:delText>面</w:delText>
              </w:r>
              <w:r w:rsidDel="00500D39">
                <w:delText>2</w:delText>
              </w:r>
              <w:r w:rsidDel="00500D39">
                <w:rPr>
                  <w:rFonts w:hint="eastAsia"/>
                </w:rPr>
                <w:delText>の放射率</w:delText>
              </w:r>
              <w:r w:rsidRPr="00F901F6" w:rsidDel="00500D39">
                <w:rPr>
                  <w:rFonts w:hint="eastAsia"/>
                </w:rPr>
                <w:delText>（</w:delText>
              </w:r>
              <w:r w:rsidDel="00500D39">
                <w:rPr>
                  <w:rFonts w:hint="eastAsia"/>
                </w:rPr>
                <w:delText>-</w:delText>
              </w:r>
              <w:r w:rsidRPr="00F901F6" w:rsidDel="00500D39">
                <w:rPr>
                  <w:rFonts w:hint="eastAsia"/>
                </w:rPr>
                <w:delText>）</w:delText>
              </w:r>
            </w:del>
          </w:p>
        </w:tc>
        <w:tc>
          <w:tcPr>
            <w:tcW w:w="938" w:type="dxa"/>
            <w:tcBorders>
              <w:top w:val="single" w:sz="4" w:space="0" w:color="auto"/>
            </w:tcBorders>
          </w:tcPr>
          <w:p w14:paraId="73F491FA" w14:textId="1E09AD84" w:rsidR="00B510E6" w:rsidDel="00500D39" w:rsidRDefault="003C0474" w:rsidP="00C4153A">
            <w:pPr>
              <w:pStyle w:val="L"/>
              <w:rPr>
                <w:del w:id="649" w:author="のりえ" w:date="2020-12-25T11:06:00Z"/>
                <w:rFonts w:ascii="游明朝" w:eastAsia="游明朝"/>
              </w:rPr>
            </w:pPr>
            <m:oMathPara>
              <m:oMath>
                <m:sSub>
                  <m:sSubPr>
                    <m:ctrlPr>
                      <w:del w:id="650" w:author="のりえ" w:date="2020-12-25T11:06:00Z">
                        <w:rPr>
                          <w:rFonts w:ascii="Cambria Math" w:hAnsi="Cambria Math"/>
                        </w:rPr>
                      </w:del>
                    </m:ctrlPr>
                  </m:sSubPr>
                  <m:e>
                    <m:r>
                      <w:del w:id="651" w:author="のりえ" w:date="2020-12-25T11:06:00Z">
                        <w:rPr>
                          <w:rFonts w:ascii="Cambria Math" w:hAnsi="Cambria Math" w:hint="eastAsia"/>
                        </w:rPr>
                        <m:t>ε</m:t>
                      </w:del>
                    </m:r>
                  </m:e>
                  <m:sub>
                    <m:r>
                      <w:del w:id="652" w:author="のりえ" w:date="2020-12-25T11:06:00Z">
                        <m:rPr>
                          <m:sty m:val="p"/>
                        </m:rPr>
                        <w:rPr>
                          <w:rFonts w:ascii="Cambria Math" w:hAnsi="Cambria Math"/>
                        </w:rPr>
                        <m:t>2</m:t>
                      </w:del>
                    </m:r>
                  </m:sub>
                </m:sSub>
              </m:oMath>
            </m:oMathPara>
          </w:p>
        </w:tc>
        <w:tc>
          <w:tcPr>
            <w:tcW w:w="1900" w:type="dxa"/>
            <w:tcBorders>
              <w:top w:val="single" w:sz="4" w:space="0" w:color="auto"/>
            </w:tcBorders>
          </w:tcPr>
          <w:p w14:paraId="75F727B4" w14:textId="6FD72D5C" w:rsidR="00B510E6" w:rsidDel="00500D39" w:rsidRDefault="00B510E6" w:rsidP="00C4153A">
            <w:pPr>
              <w:pStyle w:val="L"/>
              <w:rPr>
                <w:del w:id="653" w:author="のりえ" w:date="2020-12-25T11:06:00Z"/>
              </w:rPr>
            </w:pPr>
            <w:commentRangeStart w:id="654"/>
            <w:del w:id="655" w:author="のりえ" w:date="2020-12-25T11:06:00Z">
              <w:r w:rsidDel="00500D39">
                <w:rPr>
                  <w:rFonts w:hint="eastAsia"/>
                </w:rPr>
                <w:delText>0</w:delText>
              </w:r>
              <w:r w:rsidDel="00500D39">
                <w:delText>.0</w:delText>
              </w:r>
              <w:commentRangeEnd w:id="654"/>
              <w:r w:rsidR="008D6E8C" w:rsidDel="00500D39">
                <w:rPr>
                  <w:rStyle w:val="afff0"/>
                  <w:rFonts w:asciiTheme="minorHAnsi" w:hAnsiTheme="minorHAnsi" w:cs="Times New Roman"/>
                </w:rPr>
                <w:commentReference w:id="654"/>
              </w:r>
              <w:r w:rsidDel="00500D39">
                <w:rPr>
                  <w:rFonts w:hint="eastAsia"/>
                </w:rPr>
                <w:delText>～</w:delText>
              </w:r>
              <w:commentRangeStart w:id="656"/>
              <w:r w:rsidDel="00500D39">
                <w:rPr>
                  <w:rFonts w:hint="eastAsia"/>
                </w:rPr>
                <w:delText>1</w:delText>
              </w:r>
              <w:r w:rsidDel="00500D39">
                <w:delText>.0</w:delText>
              </w:r>
              <w:commentRangeEnd w:id="656"/>
              <w:r w:rsidR="002F489C" w:rsidDel="00500D39">
                <w:rPr>
                  <w:rStyle w:val="afff0"/>
                  <w:rFonts w:asciiTheme="minorHAnsi" w:hAnsiTheme="minorHAnsi" w:cs="Times New Roman"/>
                </w:rPr>
                <w:commentReference w:id="656"/>
              </w:r>
            </w:del>
          </w:p>
        </w:tc>
        <w:tc>
          <w:tcPr>
            <w:tcW w:w="951" w:type="dxa"/>
            <w:tcBorders>
              <w:top w:val="single" w:sz="4" w:space="0" w:color="auto"/>
            </w:tcBorders>
          </w:tcPr>
          <w:p w14:paraId="08911E08" w14:textId="01CC941A" w:rsidR="00B510E6" w:rsidDel="00500D39" w:rsidRDefault="00B510E6" w:rsidP="00C4153A">
            <w:pPr>
              <w:pStyle w:val="L"/>
              <w:rPr>
                <w:del w:id="657" w:author="のりえ" w:date="2020-12-25T11:06:00Z"/>
              </w:rPr>
            </w:pPr>
            <w:del w:id="658" w:author="のりえ" w:date="2020-12-25T11:06:00Z">
              <w:r w:rsidDel="00500D39">
                <w:rPr>
                  <w:rFonts w:hint="eastAsia"/>
                </w:rPr>
                <w:delText>※注</w:delText>
              </w:r>
              <w:r w:rsidR="00140B33" w:rsidDel="00500D39">
                <w:delText>3</w:delText>
              </w:r>
            </w:del>
          </w:p>
        </w:tc>
      </w:tr>
    </w:tbl>
    <w:p w14:paraId="4AEC3B07" w14:textId="77777777" w:rsidR="00140B33" w:rsidRDefault="00140B33" w:rsidP="00C4153A">
      <w:pPr>
        <w:pStyle w:val="L"/>
      </w:pPr>
      <w:r>
        <w:rPr>
          <w:rFonts w:hint="eastAsia"/>
        </w:rPr>
        <w:t>※注1：夜間放射量を無視する場合は不要</w:t>
      </w:r>
    </w:p>
    <w:p w14:paraId="19CCA198" w14:textId="383BDDE8" w:rsidR="003C2552" w:rsidRDefault="003C2552" w:rsidP="00C4153A">
      <w:pPr>
        <w:pStyle w:val="L"/>
      </w:pPr>
      <w:r>
        <w:rPr>
          <w:rFonts w:hint="eastAsia"/>
        </w:rPr>
        <w:t>※注</w:t>
      </w:r>
      <w:r w:rsidR="00140B33">
        <w:rPr>
          <w:rFonts w:hint="eastAsia"/>
        </w:rPr>
        <w:t>2</w:t>
      </w:r>
      <w:r>
        <w:rPr>
          <w:rFonts w:hint="eastAsia"/>
        </w:rPr>
        <w:t>：</w:t>
      </w:r>
      <w:r w:rsidR="00D57DCC" w:rsidRPr="00AF4DA6">
        <w:rPr>
          <w:rFonts w:hint="eastAsia"/>
        </w:rPr>
        <w:t>通気層</w:t>
      </w:r>
      <w:r w:rsidR="00D57DCC">
        <w:rPr>
          <w:rFonts w:hint="eastAsia"/>
        </w:rPr>
        <w:t>が無限の</w:t>
      </w:r>
      <w:r w:rsidR="000A0652">
        <w:rPr>
          <w:rFonts w:hint="eastAsia"/>
        </w:rPr>
        <w:t>平行</w:t>
      </w:r>
      <w:r w:rsidR="00D57DCC">
        <w:rPr>
          <w:rFonts w:hint="eastAsia"/>
        </w:rPr>
        <w:t>面であると仮定すると不要</w:t>
      </w:r>
      <w:r w:rsidR="00276E35">
        <w:rPr>
          <w:rFonts w:hint="eastAsia"/>
        </w:rPr>
        <w:t>。</w:t>
      </w:r>
    </w:p>
    <w:p w14:paraId="599886E0" w14:textId="7B679A54" w:rsidR="00E13BEF" w:rsidRDefault="00E13BEF" w:rsidP="00C4153A">
      <w:pPr>
        <w:pStyle w:val="L"/>
      </w:pPr>
      <w:r>
        <w:rPr>
          <w:rFonts w:hint="eastAsia"/>
        </w:rPr>
        <w:t>※注</w:t>
      </w:r>
      <w:r w:rsidR="00140B33">
        <w:t>3</w:t>
      </w:r>
      <w:r>
        <w:rPr>
          <w:rFonts w:hint="eastAsia"/>
        </w:rPr>
        <w:t>：通気層面の有効放射率</w:t>
      </w:r>
      <m:oMath>
        <m:r>
          <w:rPr>
            <w:rFonts w:ascii="Cambria Math" w:hAnsi="Cambria Math"/>
          </w:rPr>
          <m:t>E</m:t>
        </m:r>
      </m:oMath>
      <w:r>
        <w:rPr>
          <w:rFonts w:hint="eastAsia"/>
        </w:rPr>
        <w:t>の計算式（式</w:t>
      </w:r>
      <w:r>
        <w:fldChar w:fldCharType="begin"/>
      </w:r>
      <w:r>
        <w:instrText xml:space="preserve"> </w:instrText>
      </w:r>
      <w:r>
        <w:rPr>
          <w:rFonts w:hint="eastAsia"/>
        </w:rPr>
        <w:instrText>REF _Ref48747049 \h</w:instrText>
      </w:r>
      <w:r>
        <w:instrText xml:space="preserve"> </w:instrText>
      </w:r>
      <w:r>
        <w:fldChar w:fldCharType="separate"/>
      </w:r>
      <w:r w:rsidR="003C0474">
        <w:t>(</w:t>
      </w:r>
      <w:r w:rsidR="003C0474">
        <w:rPr>
          <w:noProof/>
        </w:rPr>
        <w:t>24</w:t>
      </w:r>
      <w:r w:rsidR="003C0474">
        <w:t>)</w:t>
      </w:r>
      <w:r>
        <w:fldChar w:fldCharType="end"/>
      </w:r>
      <w:r>
        <w:rPr>
          <w:rFonts w:hint="eastAsia"/>
        </w:rPr>
        <w:t>、式</w:t>
      </w:r>
      <w:r>
        <w:fldChar w:fldCharType="begin"/>
      </w:r>
      <w:r>
        <w:instrText xml:space="preserve"> </w:instrText>
      </w:r>
      <w:r>
        <w:rPr>
          <w:rFonts w:hint="eastAsia"/>
        </w:rPr>
        <w:instrText>REF _Ref48747055 \h</w:instrText>
      </w:r>
      <w:r>
        <w:instrText xml:space="preserve"> </w:instrText>
      </w:r>
      <w:r>
        <w:fldChar w:fldCharType="separate"/>
      </w:r>
      <w:r w:rsidR="003C0474">
        <w:t>(</w:t>
      </w:r>
      <w:r w:rsidR="003C0474">
        <w:rPr>
          <w:noProof/>
        </w:rPr>
        <w:t>25</w:t>
      </w:r>
      <w:r w:rsidR="003C0474">
        <w:t>)</w:t>
      </w:r>
      <w:r>
        <w:fldChar w:fldCharType="end"/>
      </w:r>
      <w:r>
        <w:rPr>
          <w:rFonts w:hint="eastAsia"/>
        </w:rPr>
        <w:t>）</w:t>
      </w:r>
      <w:r w:rsidR="00BB1241">
        <w:rPr>
          <w:rFonts w:hint="eastAsia"/>
        </w:rPr>
        <w:t>に用いられるが、面1の放射率</w:t>
      </w:r>
      <m:oMath>
        <m:sSub>
          <m:sSubPr>
            <m:ctrlPr>
              <w:rPr>
                <w:rFonts w:ascii="Cambria Math" w:hAnsi="Cambria Math"/>
                <w:i/>
              </w:rPr>
            </m:ctrlPr>
          </m:sSubPr>
          <m:e>
            <m:r>
              <w:rPr>
                <w:rFonts w:ascii="Cambria Math" w:hAnsi="Cambria Math" w:hint="eastAsia"/>
              </w:rPr>
              <m:t>ε</m:t>
            </m:r>
          </m:e>
          <m:sub>
            <m:r>
              <w:rPr>
                <w:rFonts w:ascii="Cambria Math" w:hAnsi="Cambria Math"/>
              </w:rPr>
              <m:t>1</m:t>
            </m:r>
          </m:sub>
        </m:sSub>
      </m:oMath>
      <w:r w:rsidR="00BB1241">
        <w:rPr>
          <w:rFonts w:hint="eastAsia"/>
        </w:rPr>
        <w:t>と面</w:t>
      </w:r>
      <w:r w:rsidR="00BB1241">
        <w:t>2</w:t>
      </w:r>
      <w:r w:rsidR="00BB1241">
        <w:rPr>
          <w:rFonts w:hint="eastAsia"/>
        </w:rPr>
        <w:t>の放射率</w:t>
      </w:r>
      <m:oMath>
        <m:sSub>
          <m:sSubPr>
            <m:ctrlPr>
              <w:rPr>
                <w:rFonts w:ascii="Cambria Math" w:hAnsi="Cambria Math"/>
                <w:i/>
              </w:rPr>
            </m:ctrlPr>
          </m:sSubPr>
          <m:e>
            <m:r>
              <w:rPr>
                <w:rFonts w:ascii="Cambria Math" w:hAnsi="Cambria Math" w:hint="eastAsia"/>
              </w:rPr>
              <m:t>ε</m:t>
            </m:r>
          </m:e>
          <m:sub>
            <m:r>
              <w:rPr>
                <w:rFonts w:ascii="Cambria Math" w:hAnsi="Cambria Math"/>
              </w:rPr>
              <m:t>2</m:t>
            </m:r>
          </m:sub>
        </m:sSub>
      </m:oMath>
      <w:r w:rsidR="00BB1241">
        <w:rPr>
          <w:rFonts w:hint="eastAsia"/>
        </w:rPr>
        <w:t>の組み合わせが(</w:t>
      </w:r>
      <w:r w:rsidR="00BB1241">
        <w:t>0.1, 0.9)</w:t>
      </w:r>
      <w:r w:rsidR="00BB1241">
        <w:rPr>
          <w:rFonts w:hint="eastAsia"/>
        </w:rPr>
        <w:t>の場合と(0.9</w:t>
      </w:r>
      <w:r w:rsidR="00BB1241">
        <w:t>, 0.2)</w:t>
      </w:r>
      <w:r w:rsidR="00BB1241">
        <w:rPr>
          <w:rFonts w:hint="eastAsia"/>
        </w:rPr>
        <w:t>の場合ではどちらも等価となるので、本検討では面1の放射率</w:t>
      </w:r>
      <m:oMath>
        <m:sSub>
          <m:sSubPr>
            <m:ctrlPr>
              <w:rPr>
                <w:rFonts w:ascii="Cambria Math" w:hAnsi="Cambria Math"/>
                <w:i/>
              </w:rPr>
            </m:ctrlPr>
          </m:sSubPr>
          <m:e>
            <m:r>
              <w:rPr>
                <w:rFonts w:ascii="Cambria Math" w:hAnsi="Cambria Math" w:hint="eastAsia"/>
              </w:rPr>
              <m:t>ε</m:t>
            </m:r>
          </m:e>
          <m:sub>
            <m:r>
              <w:rPr>
                <w:rFonts w:ascii="Cambria Math" w:hAnsi="Cambria Math"/>
              </w:rPr>
              <m:t>1</m:t>
            </m:r>
          </m:sub>
        </m:sSub>
      </m:oMath>
      <w:r w:rsidR="00BB1241">
        <w:rPr>
          <w:rFonts w:hint="eastAsia"/>
        </w:rPr>
        <w:t>を固定し、面</w:t>
      </w:r>
      <w:r w:rsidR="00BB1241">
        <w:t>2</w:t>
      </w:r>
      <w:r w:rsidR="00BB1241">
        <w:rPr>
          <w:rFonts w:hint="eastAsia"/>
        </w:rPr>
        <w:t>の放射率</w:t>
      </w:r>
      <m:oMath>
        <m:sSub>
          <m:sSubPr>
            <m:ctrlPr>
              <w:rPr>
                <w:rFonts w:ascii="Cambria Math" w:hAnsi="Cambria Math"/>
                <w:i/>
              </w:rPr>
            </m:ctrlPr>
          </m:sSubPr>
          <m:e>
            <m:r>
              <w:rPr>
                <w:rFonts w:ascii="Cambria Math" w:hAnsi="Cambria Math" w:hint="eastAsia"/>
              </w:rPr>
              <m:t>ε</m:t>
            </m:r>
          </m:e>
          <m:sub>
            <m:r>
              <w:rPr>
                <w:rFonts w:ascii="Cambria Math" w:hAnsi="Cambria Math"/>
              </w:rPr>
              <m:t>2</m:t>
            </m:r>
          </m:sub>
        </m:sSub>
      </m:oMath>
      <w:r w:rsidR="00BB1241">
        <w:rPr>
          <w:rFonts w:hint="eastAsia"/>
        </w:rPr>
        <w:t>を変化させる。</w:t>
      </w:r>
    </w:p>
    <w:p w14:paraId="23504977" w14:textId="1E107764" w:rsidR="00B510E6" w:rsidRDefault="00B510E6">
      <w:pPr>
        <w:widowControl/>
        <w:jc w:val="left"/>
        <w:rPr>
          <w:rFonts w:asciiTheme="majorHAnsi" w:eastAsiaTheme="majorEastAsia" w:hAnsiTheme="majorHAnsi"/>
          <w:sz w:val="22"/>
        </w:rPr>
      </w:pPr>
    </w:p>
    <w:p w14:paraId="78C107DF" w14:textId="4281D514" w:rsidR="00CF3B5F" w:rsidRDefault="00500D39" w:rsidP="00025517">
      <w:pPr>
        <w:pStyle w:val="30"/>
      </w:pPr>
      <w:r>
        <w:rPr>
          <w:rFonts w:hint="eastAsia"/>
        </w:rPr>
        <w:t>水準として与える値の検討</w:t>
      </w:r>
    </w:p>
    <w:p w14:paraId="47A01D48" w14:textId="1DADDB3F" w:rsidR="00500D39" w:rsidRDefault="00500D39" w:rsidP="00500D39">
      <w:pPr>
        <w:pStyle w:val="afe"/>
        <w:ind w:firstLine="200"/>
      </w:pPr>
      <w:r>
        <w:rPr>
          <w:rFonts w:hint="eastAsia"/>
        </w:rPr>
        <w:t>通気層を有する壁体の熱的性能に影響を及ぼす各要因には、水準として現実的に考えられる範囲の上下限値</w:t>
      </w:r>
      <w:r>
        <w:rPr>
          <w:rFonts w:hint="eastAsia"/>
        </w:rPr>
        <w:t>2</w:t>
      </w:r>
      <w:r>
        <w:rPr>
          <w:rFonts w:hint="eastAsia"/>
        </w:rPr>
        <w:t>点に加え、中央値</w:t>
      </w:r>
      <w:r>
        <w:rPr>
          <w:rFonts w:hint="eastAsia"/>
        </w:rPr>
        <w:t>1</w:t>
      </w:r>
      <w:r>
        <w:rPr>
          <w:rFonts w:hint="eastAsia"/>
        </w:rPr>
        <w:t>点を追加した計</w:t>
      </w:r>
      <w:r>
        <w:rPr>
          <w:rFonts w:hint="eastAsia"/>
        </w:rPr>
        <w:t>3</w:t>
      </w:r>
      <w:r>
        <w:rPr>
          <w:rFonts w:hint="eastAsia"/>
        </w:rPr>
        <w:t>点の値を原則として与える。各要因における水準の上下限値についての検討結果を以下に示す。</w:t>
      </w:r>
    </w:p>
    <w:p w14:paraId="31C0B996" w14:textId="5317B9E6" w:rsidR="00500D39" w:rsidRDefault="00500D39" w:rsidP="00500D39">
      <w:pPr>
        <w:pStyle w:val="afe"/>
        <w:ind w:firstLine="200"/>
      </w:pPr>
    </w:p>
    <w:p w14:paraId="504387AB" w14:textId="77777777" w:rsidR="00500D39" w:rsidRDefault="00500D39" w:rsidP="00500D39">
      <w:pPr>
        <w:pStyle w:val="afe"/>
        <w:ind w:firstLine="200"/>
      </w:pPr>
    </w:p>
    <w:p w14:paraId="70B65608" w14:textId="5A58EA9D" w:rsidR="00500D39" w:rsidRDefault="00500D39" w:rsidP="00025517">
      <w:pPr>
        <w:pStyle w:val="4"/>
      </w:pPr>
      <w:r>
        <w:rPr>
          <w:rFonts w:hint="eastAsia"/>
        </w:rPr>
        <w:t>外気温度</w:t>
      </w:r>
    </w:p>
    <w:p w14:paraId="40B70E09" w14:textId="0265DF02" w:rsidR="00500D39" w:rsidRDefault="00500D39" w:rsidP="00500D39">
      <w:pPr>
        <w:pStyle w:val="afe"/>
        <w:ind w:firstLine="200"/>
      </w:pPr>
    </w:p>
    <w:p w14:paraId="192903E1" w14:textId="0B28CF02" w:rsidR="00500D39" w:rsidRDefault="00500D39" w:rsidP="00025517">
      <w:pPr>
        <w:pStyle w:val="4"/>
      </w:pPr>
      <w:r>
        <w:rPr>
          <w:rFonts w:hint="eastAsia"/>
        </w:rPr>
        <w:t>室内温度</w:t>
      </w:r>
    </w:p>
    <w:p w14:paraId="379A2F4F" w14:textId="6EA3A0D7" w:rsidR="00500D39" w:rsidRDefault="00500D39" w:rsidP="00500D39">
      <w:pPr>
        <w:pStyle w:val="afe"/>
        <w:ind w:firstLine="200"/>
      </w:pPr>
    </w:p>
    <w:p w14:paraId="165E49D9" w14:textId="29BC4F4C" w:rsidR="00500D39" w:rsidRDefault="00500D39" w:rsidP="00025517">
      <w:pPr>
        <w:pStyle w:val="4"/>
      </w:pPr>
      <w:r>
        <w:rPr>
          <w:rFonts w:hint="eastAsia"/>
        </w:rPr>
        <w:t>外気側表面に入射する日射量</w:t>
      </w:r>
    </w:p>
    <w:p w14:paraId="57FB20BE" w14:textId="24A6B142" w:rsidR="00500D39" w:rsidRDefault="00500D39" w:rsidP="00500D39">
      <w:pPr>
        <w:pStyle w:val="afe"/>
        <w:ind w:firstLine="200"/>
      </w:pPr>
    </w:p>
    <w:p w14:paraId="76975D03" w14:textId="6871BC83" w:rsidR="00500D39" w:rsidRDefault="00500D39" w:rsidP="00025517">
      <w:pPr>
        <w:pStyle w:val="4"/>
      </w:pPr>
      <w:r>
        <w:rPr>
          <w:rFonts w:hint="eastAsia"/>
        </w:rPr>
        <w:t>外装材の日射吸収率（</w:t>
      </w:r>
      <w:r>
        <w:rPr>
          <w:rFonts w:hint="eastAsia"/>
        </w:rPr>
        <w:t>-</w:t>
      </w:r>
      <w:r>
        <w:rPr>
          <w:rFonts w:hint="eastAsia"/>
        </w:rPr>
        <w:t>）</w:t>
      </w:r>
    </w:p>
    <w:p w14:paraId="6E59CF12" w14:textId="77777777" w:rsidR="00500D39" w:rsidRDefault="00500D39" w:rsidP="00500D39">
      <w:pPr>
        <w:pStyle w:val="afe"/>
        <w:ind w:firstLine="200"/>
      </w:pPr>
    </w:p>
    <w:p w14:paraId="27D8425D" w14:textId="75F98348" w:rsidR="00500D39" w:rsidRDefault="00500D39" w:rsidP="00025517">
      <w:pPr>
        <w:pStyle w:val="4"/>
      </w:pPr>
      <w:r>
        <w:rPr>
          <w:rFonts w:hint="eastAsia"/>
        </w:rPr>
        <w:t>外装材の熱コンダクタンス（</w:t>
      </w:r>
      <w:r>
        <w:rPr>
          <w:rFonts w:hint="eastAsia"/>
        </w:rPr>
        <w:t>W/(m2</w:t>
      </w:r>
      <w:r>
        <w:rPr>
          <w:rFonts w:hint="eastAsia"/>
        </w:rPr>
        <w:t>・</w:t>
      </w:r>
      <w:r>
        <w:rPr>
          <w:rFonts w:hint="eastAsia"/>
        </w:rPr>
        <w:t>K)</w:t>
      </w:r>
      <w:r>
        <w:rPr>
          <w:rFonts w:hint="eastAsia"/>
        </w:rPr>
        <w:t>）</w:t>
      </w:r>
    </w:p>
    <w:p w14:paraId="002E5FF0" w14:textId="052C5611" w:rsidR="00500D39" w:rsidRDefault="004E531E" w:rsidP="00500D39">
      <w:pPr>
        <w:pStyle w:val="afe"/>
        <w:ind w:firstLine="200"/>
      </w:pPr>
      <w:r>
        <w:rPr>
          <w:rFonts w:hint="eastAsia"/>
        </w:rPr>
        <w:t>上限値：</w:t>
      </w:r>
    </w:p>
    <w:p w14:paraId="10EE89A5" w14:textId="77777777" w:rsidR="004E531E" w:rsidRDefault="004E531E" w:rsidP="00500D39">
      <w:pPr>
        <w:pStyle w:val="afe"/>
        <w:ind w:firstLine="200"/>
      </w:pPr>
    </w:p>
    <w:p w14:paraId="2E76B072" w14:textId="7B261A60" w:rsidR="00500D39" w:rsidRDefault="00500D39" w:rsidP="00025517">
      <w:pPr>
        <w:pStyle w:val="4"/>
      </w:pPr>
      <w:r>
        <w:rPr>
          <w:rFonts w:hint="eastAsia"/>
        </w:rPr>
        <w:t>断熱層の熱コンダクタンス（</w:t>
      </w:r>
      <w:r>
        <w:rPr>
          <w:rFonts w:hint="eastAsia"/>
        </w:rPr>
        <w:t>W/(m2</w:t>
      </w:r>
      <w:r>
        <w:rPr>
          <w:rFonts w:hint="eastAsia"/>
        </w:rPr>
        <w:t>・</w:t>
      </w:r>
      <w:r>
        <w:rPr>
          <w:rFonts w:hint="eastAsia"/>
        </w:rPr>
        <w:t>K)</w:t>
      </w:r>
      <w:r>
        <w:rPr>
          <w:rFonts w:hint="eastAsia"/>
        </w:rPr>
        <w:t>）</w:t>
      </w:r>
    </w:p>
    <w:p w14:paraId="7FCEDC91" w14:textId="77777777" w:rsidR="00500D39" w:rsidRDefault="00500D39" w:rsidP="00500D39">
      <w:pPr>
        <w:pStyle w:val="afe"/>
        <w:ind w:firstLine="200"/>
      </w:pPr>
    </w:p>
    <w:p w14:paraId="1A5BC3E8" w14:textId="3DF0A515" w:rsidR="00500D39" w:rsidRDefault="00500D39" w:rsidP="00025517">
      <w:pPr>
        <w:pStyle w:val="4"/>
      </w:pPr>
      <w:r>
        <w:rPr>
          <w:rFonts w:hint="eastAsia"/>
        </w:rPr>
        <w:t>通気層の長さ（</w:t>
      </w:r>
      <w:r>
        <w:rPr>
          <w:rFonts w:hint="eastAsia"/>
        </w:rPr>
        <w:t>m</w:t>
      </w:r>
      <w:r>
        <w:rPr>
          <w:rFonts w:hint="eastAsia"/>
        </w:rPr>
        <w:t>）</w:t>
      </w:r>
    </w:p>
    <w:p w14:paraId="53F9DA97" w14:textId="77777777" w:rsidR="00500D39" w:rsidRDefault="00500D39" w:rsidP="00500D39">
      <w:pPr>
        <w:pStyle w:val="afe"/>
        <w:ind w:firstLine="200"/>
      </w:pPr>
    </w:p>
    <w:p w14:paraId="4D77617D" w14:textId="3343A308" w:rsidR="00500D39" w:rsidRDefault="00500D39" w:rsidP="00025517">
      <w:pPr>
        <w:pStyle w:val="4"/>
      </w:pPr>
      <w:r>
        <w:rPr>
          <w:rFonts w:hint="eastAsia"/>
        </w:rPr>
        <w:t>通気層の幅（</w:t>
      </w:r>
      <w:r>
        <w:rPr>
          <w:rFonts w:hint="eastAsia"/>
        </w:rPr>
        <w:t>m</w:t>
      </w:r>
      <w:r>
        <w:rPr>
          <w:rFonts w:hint="eastAsia"/>
        </w:rPr>
        <w:t>）</w:t>
      </w:r>
    </w:p>
    <w:p w14:paraId="44D22B05" w14:textId="77777777" w:rsidR="00500D39" w:rsidRDefault="00500D39" w:rsidP="00500D39">
      <w:pPr>
        <w:pStyle w:val="afe"/>
        <w:ind w:firstLine="200"/>
      </w:pPr>
    </w:p>
    <w:p w14:paraId="77E3D9D0" w14:textId="4DC932BC" w:rsidR="00500D39" w:rsidRDefault="00500D39" w:rsidP="00025517">
      <w:pPr>
        <w:pStyle w:val="4"/>
      </w:pPr>
      <w:r>
        <w:rPr>
          <w:rFonts w:hint="eastAsia"/>
        </w:rPr>
        <w:t>通気層の厚さ（</w:t>
      </w:r>
      <w:r>
        <w:rPr>
          <w:rFonts w:hint="eastAsia"/>
        </w:rPr>
        <w:t>m</w:t>
      </w:r>
      <w:r>
        <w:rPr>
          <w:rFonts w:hint="eastAsia"/>
        </w:rPr>
        <w:t>）</w:t>
      </w:r>
    </w:p>
    <w:p w14:paraId="3AAC40EC" w14:textId="77777777" w:rsidR="00500D39" w:rsidRDefault="00500D39" w:rsidP="00500D39">
      <w:pPr>
        <w:pStyle w:val="afe"/>
        <w:ind w:firstLine="200"/>
      </w:pPr>
    </w:p>
    <w:p w14:paraId="7B2805DB" w14:textId="7D43636A" w:rsidR="00500D39" w:rsidRDefault="00500D39" w:rsidP="00025517">
      <w:pPr>
        <w:pStyle w:val="4"/>
      </w:pPr>
      <w:r>
        <w:rPr>
          <w:rFonts w:hint="eastAsia"/>
        </w:rPr>
        <w:t>通気層の傾斜角（°）</w:t>
      </w:r>
    </w:p>
    <w:p w14:paraId="1D49D6DE" w14:textId="77777777" w:rsidR="00500D39" w:rsidRDefault="00500D39" w:rsidP="00500D39">
      <w:pPr>
        <w:pStyle w:val="afe"/>
        <w:ind w:firstLine="200"/>
      </w:pPr>
    </w:p>
    <w:p w14:paraId="4975A828" w14:textId="15B05501" w:rsidR="00500D39" w:rsidRDefault="00500D39" w:rsidP="00025517">
      <w:pPr>
        <w:pStyle w:val="4"/>
      </w:pPr>
      <w:r>
        <w:rPr>
          <w:rFonts w:hint="eastAsia"/>
        </w:rPr>
        <w:t>通気層の平均風速（</w:t>
      </w:r>
      <w:r>
        <w:rPr>
          <w:rFonts w:hint="eastAsia"/>
        </w:rPr>
        <w:t>m/s</w:t>
      </w:r>
      <w:r>
        <w:rPr>
          <w:rFonts w:hint="eastAsia"/>
        </w:rPr>
        <w:t>）</w:t>
      </w:r>
    </w:p>
    <w:p w14:paraId="6ACE1DAC" w14:textId="77777777" w:rsidR="009930DE" w:rsidRDefault="009930DE" w:rsidP="009930DE">
      <w:pPr>
        <w:pStyle w:val="afe"/>
        <w:ind w:firstLine="200"/>
      </w:pPr>
      <w:r>
        <w:rPr>
          <w:rFonts w:hint="eastAsia"/>
        </w:rPr>
        <w:t>通気層風速は</w:t>
      </w:r>
      <w:r>
        <w:rPr>
          <w:rFonts w:hint="eastAsia"/>
        </w:rPr>
        <w:t>0.0~1.0 [m/s]</w:t>
      </w:r>
      <w:r>
        <w:rPr>
          <w:rFonts w:hint="eastAsia"/>
        </w:rPr>
        <w:t>の範囲内で数値を与</w:t>
      </w:r>
    </w:p>
    <w:p w14:paraId="28B9CF85" w14:textId="005530F8" w:rsidR="00500D39" w:rsidRDefault="009930DE" w:rsidP="009930DE">
      <w:pPr>
        <w:pStyle w:val="afe"/>
        <w:ind w:firstLine="200"/>
      </w:pPr>
      <w:r>
        <w:rPr>
          <w:rFonts w:hint="eastAsia"/>
        </w:rPr>
        <w:t>えることとした</w:t>
      </w:r>
    </w:p>
    <w:p w14:paraId="41C0DB46" w14:textId="7B5AF814" w:rsidR="00500D39" w:rsidRDefault="00500D39" w:rsidP="00025517">
      <w:pPr>
        <w:pStyle w:val="4"/>
      </w:pPr>
      <w:r>
        <w:rPr>
          <w:rFonts w:hint="eastAsia"/>
        </w:rPr>
        <w:t>通気層に面する面</w:t>
      </w:r>
      <w:r>
        <w:rPr>
          <w:rFonts w:hint="eastAsia"/>
        </w:rPr>
        <w:t>1</w:t>
      </w:r>
      <w:r>
        <w:rPr>
          <w:rFonts w:hint="eastAsia"/>
        </w:rPr>
        <w:t>の放射率（</w:t>
      </w:r>
      <w:r>
        <w:rPr>
          <w:rFonts w:hint="eastAsia"/>
        </w:rPr>
        <w:t>-</w:t>
      </w:r>
      <w:r>
        <w:rPr>
          <w:rFonts w:hint="eastAsia"/>
        </w:rPr>
        <w:t>）</w:t>
      </w:r>
    </w:p>
    <w:p w14:paraId="6BEC2481" w14:textId="77777777" w:rsidR="00500D39" w:rsidRDefault="00500D39" w:rsidP="00500D39">
      <w:pPr>
        <w:pStyle w:val="afe"/>
        <w:ind w:firstLine="200"/>
      </w:pPr>
    </w:p>
    <w:p w14:paraId="29EAEF78" w14:textId="5D4151D6" w:rsidR="00500D39" w:rsidRDefault="00500D39" w:rsidP="00025517">
      <w:pPr>
        <w:pStyle w:val="4"/>
      </w:pPr>
      <w:r>
        <w:rPr>
          <w:rFonts w:hint="eastAsia"/>
        </w:rPr>
        <w:t>通気層に面する面</w:t>
      </w:r>
      <w:r>
        <w:rPr>
          <w:rFonts w:hint="eastAsia"/>
        </w:rPr>
        <w:t>2</w:t>
      </w:r>
      <w:r>
        <w:rPr>
          <w:rFonts w:hint="eastAsia"/>
        </w:rPr>
        <w:t>の放射率（</w:t>
      </w:r>
      <w:r>
        <w:rPr>
          <w:rFonts w:hint="eastAsia"/>
        </w:rPr>
        <w:t>-</w:t>
      </w:r>
      <w:r>
        <w:rPr>
          <w:rFonts w:hint="eastAsia"/>
        </w:rPr>
        <w:t>）</w:t>
      </w:r>
    </w:p>
    <w:p w14:paraId="2DED6B04" w14:textId="7BFF00D2" w:rsidR="00500D39" w:rsidRDefault="00500D39" w:rsidP="00500D39">
      <w:pPr>
        <w:pStyle w:val="afe"/>
        <w:ind w:firstLine="200"/>
      </w:pPr>
    </w:p>
    <w:p w14:paraId="00CF7FEA" w14:textId="336ADECB" w:rsidR="00025517" w:rsidRDefault="00025517" w:rsidP="00500D39">
      <w:pPr>
        <w:pStyle w:val="afe"/>
        <w:ind w:firstLine="200"/>
      </w:pPr>
    </w:p>
    <w:p w14:paraId="25F1E0B9" w14:textId="014B4561" w:rsidR="00025517" w:rsidRDefault="00976AE7" w:rsidP="002E31E9">
      <w:pPr>
        <w:pStyle w:val="20"/>
      </w:pPr>
      <w:r>
        <w:rPr>
          <w:rFonts w:hint="eastAsia"/>
        </w:rPr>
        <w:t>計算結果の検証</w:t>
      </w:r>
    </w:p>
    <w:p w14:paraId="7A7585A5" w14:textId="22D09D83" w:rsidR="00025517" w:rsidRDefault="00976AE7" w:rsidP="002E31E9">
      <w:pPr>
        <w:pStyle w:val="30"/>
      </w:pPr>
      <w:r>
        <w:rPr>
          <w:rFonts w:hint="eastAsia"/>
        </w:rPr>
        <w:t>対流熱伝達率の推定方法検証</w:t>
      </w:r>
    </w:p>
    <w:p w14:paraId="0DA9520F" w14:textId="6FE07478" w:rsidR="00976AE7" w:rsidRPr="00976AE7" w:rsidRDefault="002E31E9" w:rsidP="002E31E9">
      <w:pPr>
        <w:pStyle w:val="4"/>
      </w:pPr>
      <w:r>
        <w:rPr>
          <w:rFonts w:hint="eastAsia"/>
        </w:rPr>
        <w:t>対流熱伝達率に影響を及ぼす要因の分析</w:t>
      </w:r>
    </w:p>
    <w:tbl>
      <w:tblPr>
        <w:tblStyle w:val="aff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0707D7" w14:paraId="00C254C8" w14:textId="77777777" w:rsidTr="00B839B4">
        <w:trPr>
          <w:jc w:val="center"/>
        </w:trPr>
        <w:tc>
          <w:tcPr>
            <w:tcW w:w="4672" w:type="dxa"/>
          </w:tcPr>
          <w:p w14:paraId="52B001CB" w14:textId="6A386711" w:rsidR="000707D7" w:rsidRDefault="000707D7" w:rsidP="00500D39">
            <w:pPr>
              <w:pStyle w:val="afe"/>
              <w:ind w:firstLineChars="0" w:firstLine="0"/>
            </w:pPr>
            <w:r>
              <w:rPr>
                <w:rFonts w:hint="eastAsia"/>
                <w:noProof/>
              </w:rPr>
              <w:drawing>
                <wp:inline distT="0" distB="0" distL="0" distR="0" wp14:anchorId="10D6D870" wp14:editId="1D39EB53">
                  <wp:extent cx="2865960" cy="221832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5960" cy="2218320"/>
                          </a:xfrm>
                          <a:prstGeom prst="rect">
                            <a:avLst/>
                          </a:prstGeom>
                          <a:noFill/>
                          <a:ln>
                            <a:noFill/>
                          </a:ln>
                        </pic:spPr>
                      </pic:pic>
                    </a:graphicData>
                  </a:graphic>
                </wp:inline>
              </w:drawing>
            </w:r>
          </w:p>
        </w:tc>
        <w:tc>
          <w:tcPr>
            <w:tcW w:w="4672" w:type="dxa"/>
          </w:tcPr>
          <w:p w14:paraId="45419A1E" w14:textId="31DC5B12" w:rsidR="000707D7" w:rsidRDefault="000707D7" w:rsidP="00500D39">
            <w:pPr>
              <w:pStyle w:val="afe"/>
              <w:ind w:firstLineChars="0" w:firstLine="0"/>
            </w:pPr>
            <w:r>
              <w:rPr>
                <w:rFonts w:hint="eastAsia"/>
                <w:noProof/>
              </w:rPr>
              <w:drawing>
                <wp:inline distT="0" distB="0" distL="0" distR="0" wp14:anchorId="6D9E9E73" wp14:editId="7931849B">
                  <wp:extent cx="2866320" cy="221832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6320" cy="2218320"/>
                          </a:xfrm>
                          <a:prstGeom prst="rect">
                            <a:avLst/>
                          </a:prstGeom>
                          <a:noFill/>
                          <a:ln>
                            <a:noFill/>
                          </a:ln>
                        </pic:spPr>
                      </pic:pic>
                    </a:graphicData>
                  </a:graphic>
                </wp:inline>
              </w:drawing>
            </w:r>
          </w:p>
        </w:tc>
      </w:tr>
      <w:tr w:rsidR="000707D7" w14:paraId="54155FED" w14:textId="77777777" w:rsidTr="00B839B4">
        <w:trPr>
          <w:jc w:val="center"/>
        </w:trPr>
        <w:tc>
          <w:tcPr>
            <w:tcW w:w="4672" w:type="dxa"/>
          </w:tcPr>
          <w:p w14:paraId="3A3B3501" w14:textId="6FA19B81" w:rsidR="000707D7" w:rsidRDefault="000707D7" w:rsidP="000707D7">
            <w:pPr>
              <w:pStyle w:val="C"/>
            </w:pPr>
            <w:r>
              <w:rPr>
                <w:rFonts w:hint="eastAsia"/>
              </w:rPr>
              <w:t>(</w:t>
            </w:r>
            <w:r>
              <w:t xml:space="preserve">a) </w:t>
            </w:r>
            <w:r>
              <w:rPr>
                <w:rFonts w:hint="eastAsia"/>
              </w:rPr>
              <w:t>冬期条件</w:t>
            </w:r>
          </w:p>
        </w:tc>
        <w:tc>
          <w:tcPr>
            <w:tcW w:w="4672" w:type="dxa"/>
          </w:tcPr>
          <w:p w14:paraId="0C6D319F" w14:textId="4233B429" w:rsidR="000707D7" w:rsidRDefault="000707D7" w:rsidP="000707D7">
            <w:pPr>
              <w:pStyle w:val="C"/>
            </w:pPr>
            <w:r>
              <w:rPr>
                <w:rFonts w:hint="eastAsia"/>
              </w:rPr>
              <w:t>(b)</w:t>
            </w:r>
            <w:r>
              <w:t xml:space="preserve"> </w:t>
            </w:r>
            <w:r>
              <w:rPr>
                <w:rFonts w:hint="eastAsia"/>
              </w:rPr>
              <w:t>夏期条件</w:t>
            </w:r>
          </w:p>
        </w:tc>
      </w:tr>
      <w:tr w:rsidR="000707D7" w14:paraId="497010A6" w14:textId="77777777" w:rsidTr="00B839B4">
        <w:trPr>
          <w:jc w:val="center"/>
        </w:trPr>
        <w:tc>
          <w:tcPr>
            <w:tcW w:w="4672" w:type="dxa"/>
          </w:tcPr>
          <w:p w14:paraId="7C7B3A83" w14:textId="0ADF1555" w:rsidR="000707D7" w:rsidRDefault="000707D7" w:rsidP="00500D39">
            <w:pPr>
              <w:pStyle w:val="afe"/>
              <w:ind w:firstLineChars="0" w:firstLine="0"/>
            </w:pPr>
            <w:r>
              <w:rPr>
                <w:noProof/>
              </w:rPr>
              <w:drawing>
                <wp:inline distT="0" distB="0" distL="0" distR="0" wp14:anchorId="2B421973" wp14:editId="21D713C4">
                  <wp:extent cx="2866320" cy="221832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6320" cy="2218320"/>
                          </a:xfrm>
                          <a:prstGeom prst="rect">
                            <a:avLst/>
                          </a:prstGeom>
                          <a:noFill/>
                          <a:ln>
                            <a:noFill/>
                          </a:ln>
                        </pic:spPr>
                      </pic:pic>
                    </a:graphicData>
                  </a:graphic>
                </wp:inline>
              </w:drawing>
            </w:r>
          </w:p>
        </w:tc>
        <w:tc>
          <w:tcPr>
            <w:tcW w:w="4672" w:type="dxa"/>
          </w:tcPr>
          <w:p w14:paraId="1E80ACC0" w14:textId="77777777" w:rsidR="000707D7" w:rsidRDefault="000707D7" w:rsidP="00500D39">
            <w:pPr>
              <w:pStyle w:val="afe"/>
              <w:ind w:firstLineChars="0" w:firstLine="0"/>
            </w:pPr>
          </w:p>
        </w:tc>
      </w:tr>
      <w:tr w:rsidR="000707D7" w14:paraId="727A5C83" w14:textId="77777777" w:rsidTr="00B839B4">
        <w:trPr>
          <w:jc w:val="center"/>
        </w:trPr>
        <w:tc>
          <w:tcPr>
            <w:tcW w:w="4672" w:type="dxa"/>
          </w:tcPr>
          <w:p w14:paraId="2200F7DB" w14:textId="0B112F8C" w:rsidR="000707D7" w:rsidRDefault="000707D7" w:rsidP="000707D7">
            <w:pPr>
              <w:pStyle w:val="C"/>
            </w:pPr>
            <w:r>
              <w:rPr>
                <w:rFonts w:hint="eastAsia"/>
              </w:rPr>
              <w:t>(</w:t>
            </w:r>
            <w:r>
              <w:t xml:space="preserve">c) </w:t>
            </w:r>
            <w:r>
              <w:rPr>
                <w:rFonts w:hint="eastAsia"/>
              </w:rPr>
              <w:t>通年</w:t>
            </w:r>
          </w:p>
        </w:tc>
        <w:tc>
          <w:tcPr>
            <w:tcW w:w="4672" w:type="dxa"/>
          </w:tcPr>
          <w:p w14:paraId="1A315AF0" w14:textId="77777777" w:rsidR="000707D7" w:rsidRDefault="000707D7" w:rsidP="000707D7">
            <w:pPr>
              <w:pStyle w:val="C"/>
            </w:pPr>
          </w:p>
        </w:tc>
      </w:tr>
    </w:tbl>
    <w:p w14:paraId="10F04A8A" w14:textId="4691A0B7" w:rsidR="00976AE7" w:rsidRDefault="00976AE7" w:rsidP="00500D39">
      <w:pPr>
        <w:pStyle w:val="afe"/>
        <w:ind w:firstLine="200"/>
      </w:pPr>
    </w:p>
    <w:p w14:paraId="5BCF7980" w14:textId="3483E406" w:rsidR="002E31E9" w:rsidRDefault="002E31E9" w:rsidP="00500D39">
      <w:pPr>
        <w:pStyle w:val="afe"/>
        <w:ind w:firstLine="200"/>
      </w:pPr>
    </w:p>
    <w:p w14:paraId="0BB9981C" w14:textId="776E9FE2" w:rsidR="002E31E9" w:rsidRDefault="002E31E9" w:rsidP="00500D39">
      <w:pPr>
        <w:pStyle w:val="afe"/>
        <w:ind w:firstLine="200"/>
      </w:pPr>
    </w:p>
    <w:p w14:paraId="04DB9032" w14:textId="77777777" w:rsidR="000707D7" w:rsidRDefault="000707D7" w:rsidP="00500D39">
      <w:pPr>
        <w:pStyle w:val="afe"/>
        <w:ind w:firstLine="200"/>
      </w:pPr>
    </w:p>
    <w:p w14:paraId="16D4FCD9" w14:textId="08919731" w:rsidR="002E31E9" w:rsidRDefault="000707D7" w:rsidP="002E31E9">
      <w:pPr>
        <w:pStyle w:val="4"/>
      </w:pPr>
      <w:r>
        <w:rPr>
          <w:rFonts w:hint="eastAsia"/>
        </w:rPr>
        <w:t>推定結果の検証</w:t>
      </w:r>
    </w:p>
    <w:tbl>
      <w:tblPr>
        <w:tblStyle w:val="afff5"/>
        <w:tblW w:w="98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13"/>
        <w:gridCol w:w="4913"/>
      </w:tblGrid>
      <w:tr w:rsidR="000707D7" w14:paraId="57E11C10" w14:textId="77777777" w:rsidTr="00B839B4">
        <w:trPr>
          <w:jc w:val="center"/>
        </w:trPr>
        <w:tc>
          <w:tcPr>
            <w:tcW w:w="4913" w:type="dxa"/>
          </w:tcPr>
          <w:p w14:paraId="5461ED06" w14:textId="1D659358" w:rsidR="000707D7" w:rsidRDefault="000707D7" w:rsidP="00AB20F4">
            <w:pPr>
              <w:pStyle w:val="afe"/>
              <w:ind w:firstLineChars="0" w:firstLine="0"/>
            </w:pPr>
            <w:r>
              <w:rPr>
                <w:noProof/>
              </w:rPr>
              <w:drawing>
                <wp:inline distT="0" distB="0" distL="0" distR="0" wp14:anchorId="7EEF1958" wp14:editId="3C353ECD">
                  <wp:extent cx="2966040" cy="2226960"/>
                  <wp:effectExtent l="0" t="0" r="6350" b="190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6040" cy="2226960"/>
                          </a:xfrm>
                          <a:prstGeom prst="rect">
                            <a:avLst/>
                          </a:prstGeom>
                          <a:noFill/>
                          <a:ln>
                            <a:noFill/>
                          </a:ln>
                        </pic:spPr>
                      </pic:pic>
                    </a:graphicData>
                  </a:graphic>
                </wp:inline>
              </w:drawing>
            </w:r>
          </w:p>
        </w:tc>
        <w:tc>
          <w:tcPr>
            <w:tcW w:w="4913" w:type="dxa"/>
          </w:tcPr>
          <w:p w14:paraId="4BCECED2" w14:textId="0863739E" w:rsidR="000707D7" w:rsidRDefault="000707D7" w:rsidP="00AB20F4">
            <w:pPr>
              <w:pStyle w:val="afe"/>
              <w:ind w:firstLineChars="0" w:firstLine="0"/>
            </w:pPr>
            <w:r>
              <w:rPr>
                <w:noProof/>
              </w:rPr>
              <w:drawing>
                <wp:inline distT="0" distB="0" distL="0" distR="0" wp14:anchorId="3387CFFE" wp14:editId="61B70354">
                  <wp:extent cx="2966040" cy="2226960"/>
                  <wp:effectExtent l="0" t="0" r="6350" b="190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6040" cy="2226960"/>
                          </a:xfrm>
                          <a:prstGeom prst="rect">
                            <a:avLst/>
                          </a:prstGeom>
                          <a:noFill/>
                          <a:ln>
                            <a:noFill/>
                          </a:ln>
                        </pic:spPr>
                      </pic:pic>
                    </a:graphicData>
                  </a:graphic>
                </wp:inline>
              </w:drawing>
            </w:r>
          </w:p>
        </w:tc>
      </w:tr>
      <w:tr w:rsidR="000707D7" w14:paraId="01215B9A" w14:textId="77777777" w:rsidTr="00B839B4">
        <w:trPr>
          <w:jc w:val="center"/>
        </w:trPr>
        <w:tc>
          <w:tcPr>
            <w:tcW w:w="4913" w:type="dxa"/>
          </w:tcPr>
          <w:p w14:paraId="71FE807B" w14:textId="77777777" w:rsidR="000707D7" w:rsidRDefault="000707D7" w:rsidP="00AB20F4">
            <w:pPr>
              <w:pStyle w:val="C"/>
            </w:pPr>
            <w:r>
              <w:rPr>
                <w:rFonts w:hint="eastAsia"/>
              </w:rPr>
              <w:t>(</w:t>
            </w:r>
            <w:r>
              <w:t xml:space="preserve">a) </w:t>
            </w:r>
            <w:r>
              <w:rPr>
                <w:rFonts w:hint="eastAsia"/>
              </w:rPr>
              <w:t>冬期条件</w:t>
            </w:r>
          </w:p>
        </w:tc>
        <w:tc>
          <w:tcPr>
            <w:tcW w:w="4913" w:type="dxa"/>
          </w:tcPr>
          <w:p w14:paraId="4B93D363" w14:textId="77777777" w:rsidR="000707D7" w:rsidRDefault="000707D7" w:rsidP="00AB20F4">
            <w:pPr>
              <w:pStyle w:val="C"/>
            </w:pPr>
            <w:r>
              <w:rPr>
                <w:rFonts w:hint="eastAsia"/>
              </w:rPr>
              <w:t>(b)</w:t>
            </w:r>
            <w:r>
              <w:t xml:space="preserve"> </w:t>
            </w:r>
            <w:r>
              <w:rPr>
                <w:rFonts w:hint="eastAsia"/>
              </w:rPr>
              <w:t>夏期条件</w:t>
            </w:r>
          </w:p>
        </w:tc>
      </w:tr>
      <w:tr w:rsidR="000707D7" w14:paraId="6E82F636" w14:textId="77777777" w:rsidTr="00B839B4">
        <w:trPr>
          <w:jc w:val="center"/>
        </w:trPr>
        <w:tc>
          <w:tcPr>
            <w:tcW w:w="4913" w:type="dxa"/>
          </w:tcPr>
          <w:p w14:paraId="77C3E63A" w14:textId="1B906887" w:rsidR="000707D7" w:rsidRDefault="000707D7" w:rsidP="00AB20F4">
            <w:pPr>
              <w:pStyle w:val="afe"/>
              <w:ind w:firstLineChars="0" w:firstLine="0"/>
            </w:pPr>
            <w:r>
              <w:rPr>
                <w:noProof/>
              </w:rPr>
              <w:drawing>
                <wp:inline distT="0" distB="0" distL="0" distR="0" wp14:anchorId="665A62C8" wp14:editId="4507AAF2">
                  <wp:extent cx="2966040" cy="2226960"/>
                  <wp:effectExtent l="0" t="0" r="6350" b="190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6040" cy="2226960"/>
                          </a:xfrm>
                          <a:prstGeom prst="rect">
                            <a:avLst/>
                          </a:prstGeom>
                          <a:noFill/>
                          <a:ln>
                            <a:noFill/>
                          </a:ln>
                        </pic:spPr>
                      </pic:pic>
                    </a:graphicData>
                  </a:graphic>
                </wp:inline>
              </w:drawing>
            </w:r>
          </w:p>
        </w:tc>
        <w:tc>
          <w:tcPr>
            <w:tcW w:w="4913" w:type="dxa"/>
          </w:tcPr>
          <w:p w14:paraId="3164439F" w14:textId="77777777" w:rsidR="000707D7" w:rsidRDefault="000707D7" w:rsidP="00AB20F4">
            <w:pPr>
              <w:pStyle w:val="afe"/>
              <w:ind w:firstLineChars="0" w:firstLine="0"/>
            </w:pPr>
          </w:p>
        </w:tc>
      </w:tr>
      <w:tr w:rsidR="000707D7" w14:paraId="640C3B6B" w14:textId="77777777" w:rsidTr="00B839B4">
        <w:trPr>
          <w:jc w:val="center"/>
        </w:trPr>
        <w:tc>
          <w:tcPr>
            <w:tcW w:w="4913" w:type="dxa"/>
          </w:tcPr>
          <w:p w14:paraId="312C7273" w14:textId="77777777" w:rsidR="000707D7" w:rsidRDefault="000707D7" w:rsidP="00AB20F4">
            <w:pPr>
              <w:pStyle w:val="C"/>
            </w:pPr>
            <w:r>
              <w:rPr>
                <w:rFonts w:hint="eastAsia"/>
              </w:rPr>
              <w:t>(</w:t>
            </w:r>
            <w:r>
              <w:t xml:space="preserve">c) </w:t>
            </w:r>
            <w:r>
              <w:rPr>
                <w:rFonts w:hint="eastAsia"/>
              </w:rPr>
              <w:t>通年</w:t>
            </w:r>
          </w:p>
        </w:tc>
        <w:tc>
          <w:tcPr>
            <w:tcW w:w="4913" w:type="dxa"/>
          </w:tcPr>
          <w:p w14:paraId="112F70EF" w14:textId="77777777" w:rsidR="000707D7" w:rsidRDefault="000707D7" w:rsidP="00AB20F4">
            <w:pPr>
              <w:pStyle w:val="C"/>
            </w:pPr>
          </w:p>
        </w:tc>
      </w:tr>
    </w:tbl>
    <w:p w14:paraId="5FDF7F16" w14:textId="1C1B5233" w:rsidR="002E31E9" w:rsidRDefault="002E31E9" w:rsidP="00500D39">
      <w:pPr>
        <w:pStyle w:val="afe"/>
        <w:ind w:firstLine="200"/>
      </w:pPr>
    </w:p>
    <w:p w14:paraId="5F2D34E2" w14:textId="6452B171" w:rsidR="002E31E9" w:rsidRDefault="002E31E9" w:rsidP="00500D39">
      <w:pPr>
        <w:pStyle w:val="afe"/>
        <w:ind w:firstLine="200"/>
      </w:pPr>
    </w:p>
    <w:p w14:paraId="536E391B" w14:textId="77777777" w:rsidR="002E31E9" w:rsidRDefault="002E31E9" w:rsidP="00500D39">
      <w:pPr>
        <w:pStyle w:val="afe"/>
        <w:ind w:firstLine="200"/>
      </w:pPr>
    </w:p>
    <w:p w14:paraId="576BE183" w14:textId="599C138D" w:rsidR="00976AE7" w:rsidRDefault="00976AE7" w:rsidP="002E31E9">
      <w:pPr>
        <w:pStyle w:val="30"/>
      </w:pPr>
      <w:r>
        <w:rPr>
          <w:rFonts w:hint="eastAsia"/>
        </w:rPr>
        <w:t>放射熱伝達率の推定方法検証</w:t>
      </w:r>
    </w:p>
    <w:p w14:paraId="3785A8D8" w14:textId="1BBFE015" w:rsidR="00025517" w:rsidRDefault="0073016B" w:rsidP="0073016B">
      <w:pPr>
        <w:pStyle w:val="4"/>
      </w:pPr>
      <w:r>
        <w:rPr>
          <w:rFonts w:hint="eastAsia"/>
        </w:rPr>
        <w:t>放射熱伝達率に影響を及ぼす要素の分析</w:t>
      </w:r>
    </w:p>
    <w:tbl>
      <w:tblPr>
        <w:tblStyle w:val="afff5"/>
        <w:tblW w:w="98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09"/>
        <w:gridCol w:w="4909"/>
      </w:tblGrid>
      <w:tr w:rsidR="0073016B" w14:paraId="79FF6D2A" w14:textId="77777777" w:rsidTr="006D1DD5">
        <w:trPr>
          <w:jc w:val="center"/>
        </w:trPr>
        <w:tc>
          <w:tcPr>
            <w:tcW w:w="4909" w:type="dxa"/>
          </w:tcPr>
          <w:p w14:paraId="54980216" w14:textId="4D2B3A4F" w:rsidR="0073016B" w:rsidRDefault="006D1DD5" w:rsidP="00AB20F4">
            <w:pPr>
              <w:pStyle w:val="afe"/>
              <w:ind w:firstLineChars="0" w:firstLine="0"/>
            </w:pPr>
            <w:r>
              <w:rPr>
                <w:noProof/>
              </w:rPr>
              <w:drawing>
                <wp:inline distT="0" distB="0" distL="0" distR="0" wp14:anchorId="467F8C31" wp14:editId="7B3B9473">
                  <wp:extent cx="2866320" cy="221832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6320" cy="2218320"/>
                          </a:xfrm>
                          <a:prstGeom prst="rect">
                            <a:avLst/>
                          </a:prstGeom>
                          <a:noFill/>
                          <a:ln>
                            <a:noFill/>
                          </a:ln>
                        </pic:spPr>
                      </pic:pic>
                    </a:graphicData>
                  </a:graphic>
                </wp:inline>
              </w:drawing>
            </w:r>
          </w:p>
        </w:tc>
        <w:tc>
          <w:tcPr>
            <w:tcW w:w="4909" w:type="dxa"/>
          </w:tcPr>
          <w:p w14:paraId="6694EAC5" w14:textId="40A12314" w:rsidR="0073016B" w:rsidRDefault="006D1DD5" w:rsidP="00AB20F4">
            <w:pPr>
              <w:pStyle w:val="afe"/>
              <w:ind w:firstLineChars="0" w:firstLine="0"/>
            </w:pPr>
            <w:r>
              <w:rPr>
                <w:noProof/>
              </w:rPr>
              <w:drawing>
                <wp:inline distT="0" distB="0" distL="0" distR="0" wp14:anchorId="00456A73" wp14:editId="37BAE801">
                  <wp:extent cx="2866320" cy="221832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6320" cy="2218320"/>
                          </a:xfrm>
                          <a:prstGeom prst="rect">
                            <a:avLst/>
                          </a:prstGeom>
                          <a:noFill/>
                          <a:ln>
                            <a:noFill/>
                          </a:ln>
                        </pic:spPr>
                      </pic:pic>
                    </a:graphicData>
                  </a:graphic>
                </wp:inline>
              </w:drawing>
            </w:r>
          </w:p>
        </w:tc>
      </w:tr>
      <w:tr w:rsidR="0073016B" w14:paraId="6ACB7256" w14:textId="77777777" w:rsidTr="006D1DD5">
        <w:trPr>
          <w:jc w:val="center"/>
        </w:trPr>
        <w:tc>
          <w:tcPr>
            <w:tcW w:w="4909" w:type="dxa"/>
          </w:tcPr>
          <w:p w14:paraId="570BF026" w14:textId="77777777" w:rsidR="0073016B" w:rsidRDefault="0073016B" w:rsidP="00AB20F4">
            <w:pPr>
              <w:pStyle w:val="C"/>
            </w:pPr>
            <w:r>
              <w:rPr>
                <w:rFonts w:hint="eastAsia"/>
              </w:rPr>
              <w:t>(</w:t>
            </w:r>
            <w:r>
              <w:t xml:space="preserve">a) </w:t>
            </w:r>
            <w:r>
              <w:rPr>
                <w:rFonts w:hint="eastAsia"/>
              </w:rPr>
              <w:t>冬期条件</w:t>
            </w:r>
          </w:p>
        </w:tc>
        <w:tc>
          <w:tcPr>
            <w:tcW w:w="4909" w:type="dxa"/>
          </w:tcPr>
          <w:p w14:paraId="0008C071" w14:textId="77777777" w:rsidR="0073016B" w:rsidRDefault="0073016B" w:rsidP="00AB20F4">
            <w:pPr>
              <w:pStyle w:val="C"/>
            </w:pPr>
            <w:r>
              <w:rPr>
                <w:rFonts w:hint="eastAsia"/>
              </w:rPr>
              <w:t>(b)</w:t>
            </w:r>
            <w:r>
              <w:t xml:space="preserve"> </w:t>
            </w:r>
            <w:r>
              <w:rPr>
                <w:rFonts w:hint="eastAsia"/>
              </w:rPr>
              <w:t>夏期条件</w:t>
            </w:r>
          </w:p>
        </w:tc>
      </w:tr>
      <w:tr w:rsidR="0073016B" w14:paraId="1458C35B" w14:textId="77777777" w:rsidTr="006D1DD5">
        <w:trPr>
          <w:jc w:val="center"/>
        </w:trPr>
        <w:tc>
          <w:tcPr>
            <w:tcW w:w="4909" w:type="dxa"/>
          </w:tcPr>
          <w:p w14:paraId="19EE2B6E" w14:textId="641E5250" w:rsidR="0073016B" w:rsidRDefault="006D1DD5" w:rsidP="00AB20F4">
            <w:pPr>
              <w:pStyle w:val="afe"/>
              <w:ind w:firstLineChars="0" w:firstLine="0"/>
            </w:pPr>
            <w:r>
              <w:rPr>
                <w:noProof/>
              </w:rPr>
              <w:drawing>
                <wp:inline distT="0" distB="0" distL="0" distR="0" wp14:anchorId="50732CB3" wp14:editId="18633B51">
                  <wp:extent cx="2866320" cy="221832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6320" cy="2218320"/>
                          </a:xfrm>
                          <a:prstGeom prst="rect">
                            <a:avLst/>
                          </a:prstGeom>
                          <a:noFill/>
                          <a:ln>
                            <a:noFill/>
                          </a:ln>
                        </pic:spPr>
                      </pic:pic>
                    </a:graphicData>
                  </a:graphic>
                </wp:inline>
              </w:drawing>
            </w:r>
          </w:p>
        </w:tc>
        <w:tc>
          <w:tcPr>
            <w:tcW w:w="4909" w:type="dxa"/>
          </w:tcPr>
          <w:p w14:paraId="6104E883" w14:textId="77777777" w:rsidR="0073016B" w:rsidRDefault="0073016B" w:rsidP="00AB20F4">
            <w:pPr>
              <w:pStyle w:val="afe"/>
              <w:ind w:firstLineChars="0" w:firstLine="0"/>
            </w:pPr>
          </w:p>
        </w:tc>
      </w:tr>
      <w:tr w:rsidR="0073016B" w14:paraId="4CF4AC8C" w14:textId="77777777" w:rsidTr="006D1DD5">
        <w:trPr>
          <w:jc w:val="center"/>
        </w:trPr>
        <w:tc>
          <w:tcPr>
            <w:tcW w:w="4909" w:type="dxa"/>
          </w:tcPr>
          <w:p w14:paraId="2C4B44C3" w14:textId="77777777" w:rsidR="0073016B" w:rsidRDefault="0073016B" w:rsidP="00AB20F4">
            <w:pPr>
              <w:pStyle w:val="C"/>
            </w:pPr>
            <w:r>
              <w:rPr>
                <w:rFonts w:hint="eastAsia"/>
              </w:rPr>
              <w:t>(</w:t>
            </w:r>
            <w:r>
              <w:t xml:space="preserve">c) </w:t>
            </w:r>
            <w:r>
              <w:rPr>
                <w:rFonts w:hint="eastAsia"/>
              </w:rPr>
              <w:t>通年</w:t>
            </w:r>
          </w:p>
        </w:tc>
        <w:tc>
          <w:tcPr>
            <w:tcW w:w="4909" w:type="dxa"/>
          </w:tcPr>
          <w:p w14:paraId="5E99CA59" w14:textId="77777777" w:rsidR="0073016B" w:rsidRDefault="0073016B" w:rsidP="00AB20F4">
            <w:pPr>
              <w:pStyle w:val="C"/>
            </w:pPr>
          </w:p>
        </w:tc>
      </w:tr>
    </w:tbl>
    <w:p w14:paraId="4DB50989" w14:textId="6B6C0C86" w:rsidR="00025517" w:rsidRDefault="00025517" w:rsidP="00500D39">
      <w:pPr>
        <w:pStyle w:val="afe"/>
        <w:ind w:firstLine="200"/>
      </w:pPr>
    </w:p>
    <w:p w14:paraId="2B296A4A" w14:textId="6EDF6B3A" w:rsidR="0073016B" w:rsidRDefault="0073016B" w:rsidP="00500D39">
      <w:pPr>
        <w:pStyle w:val="afe"/>
        <w:ind w:firstLine="200"/>
      </w:pPr>
    </w:p>
    <w:p w14:paraId="0C2181D1" w14:textId="673F48D2" w:rsidR="0073016B" w:rsidRDefault="0073016B" w:rsidP="0073016B">
      <w:pPr>
        <w:pStyle w:val="4"/>
      </w:pPr>
      <w:r>
        <w:rPr>
          <w:rFonts w:hint="eastAsia"/>
        </w:rPr>
        <w:t>推定結果の検証</w:t>
      </w:r>
    </w:p>
    <w:tbl>
      <w:tblPr>
        <w:tblStyle w:val="afff5"/>
        <w:tblW w:w="98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13"/>
        <w:gridCol w:w="4913"/>
      </w:tblGrid>
      <w:tr w:rsidR="0073016B" w14:paraId="2FB5A692" w14:textId="77777777" w:rsidTr="00AB20F4">
        <w:trPr>
          <w:jc w:val="center"/>
        </w:trPr>
        <w:tc>
          <w:tcPr>
            <w:tcW w:w="4913" w:type="dxa"/>
          </w:tcPr>
          <w:p w14:paraId="3A9B9DD6" w14:textId="7B14E212" w:rsidR="0073016B" w:rsidRDefault="006D1DD5" w:rsidP="00AB20F4">
            <w:pPr>
              <w:pStyle w:val="afe"/>
              <w:ind w:firstLineChars="0" w:firstLine="0"/>
            </w:pPr>
            <w:r>
              <w:rPr>
                <w:noProof/>
              </w:rPr>
              <w:drawing>
                <wp:inline distT="0" distB="0" distL="0" distR="0" wp14:anchorId="1ED1780A" wp14:editId="65E77232">
                  <wp:extent cx="2982595" cy="2239645"/>
                  <wp:effectExtent l="0" t="0" r="8255" b="825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2595" cy="2239645"/>
                          </a:xfrm>
                          <a:prstGeom prst="rect">
                            <a:avLst/>
                          </a:prstGeom>
                          <a:noFill/>
                          <a:ln>
                            <a:noFill/>
                          </a:ln>
                        </pic:spPr>
                      </pic:pic>
                    </a:graphicData>
                  </a:graphic>
                </wp:inline>
              </w:drawing>
            </w:r>
          </w:p>
        </w:tc>
        <w:tc>
          <w:tcPr>
            <w:tcW w:w="4913" w:type="dxa"/>
          </w:tcPr>
          <w:p w14:paraId="7F02F673" w14:textId="4ADA06B0" w:rsidR="0073016B" w:rsidRDefault="006D1DD5" w:rsidP="00AB20F4">
            <w:pPr>
              <w:pStyle w:val="afe"/>
              <w:ind w:firstLineChars="0" w:firstLine="0"/>
            </w:pPr>
            <w:r>
              <w:rPr>
                <w:noProof/>
              </w:rPr>
              <w:drawing>
                <wp:inline distT="0" distB="0" distL="0" distR="0" wp14:anchorId="6EEFBB4F" wp14:editId="7511E70E">
                  <wp:extent cx="2982595" cy="2239645"/>
                  <wp:effectExtent l="0" t="0" r="8255" b="825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2595" cy="2239645"/>
                          </a:xfrm>
                          <a:prstGeom prst="rect">
                            <a:avLst/>
                          </a:prstGeom>
                          <a:noFill/>
                          <a:ln>
                            <a:noFill/>
                          </a:ln>
                        </pic:spPr>
                      </pic:pic>
                    </a:graphicData>
                  </a:graphic>
                </wp:inline>
              </w:drawing>
            </w:r>
          </w:p>
        </w:tc>
      </w:tr>
      <w:tr w:rsidR="0073016B" w14:paraId="6B416175" w14:textId="77777777" w:rsidTr="00AB20F4">
        <w:trPr>
          <w:jc w:val="center"/>
        </w:trPr>
        <w:tc>
          <w:tcPr>
            <w:tcW w:w="4913" w:type="dxa"/>
          </w:tcPr>
          <w:p w14:paraId="66C3EE34" w14:textId="77777777" w:rsidR="0073016B" w:rsidRDefault="0073016B" w:rsidP="00AB20F4">
            <w:pPr>
              <w:pStyle w:val="C"/>
            </w:pPr>
            <w:r>
              <w:rPr>
                <w:rFonts w:hint="eastAsia"/>
              </w:rPr>
              <w:t>(</w:t>
            </w:r>
            <w:r>
              <w:t xml:space="preserve">a) </w:t>
            </w:r>
            <w:r>
              <w:rPr>
                <w:rFonts w:hint="eastAsia"/>
              </w:rPr>
              <w:t>冬期条件</w:t>
            </w:r>
          </w:p>
        </w:tc>
        <w:tc>
          <w:tcPr>
            <w:tcW w:w="4913" w:type="dxa"/>
          </w:tcPr>
          <w:p w14:paraId="05961F74" w14:textId="77777777" w:rsidR="0073016B" w:rsidRDefault="0073016B" w:rsidP="00AB20F4">
            <w:pPr>
              <w:pStyle w:val="C"/>
            </w:pPr>
            <w:r>
              <w:rPr>
                <w:rFonts w:hint="eastAsia"/>
              </w:rPr>
              <w:t>(b)</w:t>
            </w:r>
            <w:r>
              <w:t xml:space="preserve"> </w:t>
            </w:r>
            <w:r>
              <w:rPr>
                <w:rFonts w:hint="eastAsia"/>
              </w:rPr>
              <w:t>夏期条件</w:t>
            </w:r>
          </w:p>
        </w:tc>
      </w:tr>
      <w:tr w:rsidR="0073016B" w14:paraId="73165E9C" w14:textId="77777777" w:rsidTr="00AB20F4">
        <w:trPr>
          <w:jc w:val="center"/>
        </w:trPr>
        <w:tc>
          <w:tcPr>
            <w:tcW w:w="4913" w:type="dxa"/>
          </w:tcPr>
          <w:p w14:paraId="4644A7CF" w14:textId="27F19DB3" w:rsidR="0073016B" w:rsidRDefault="006D1DD5" w:rsidP="00AB20F4">
            <w:pPr>
              <w:pStyle w:val="afe"/>
              <w:ind w:firstLineChars="0" w:firstLine="0"/>
            </w:pPr>
            <w:r>
              <w:rPr>
                <w:noProof/>
              </w:rPr>
              <w:drawing>
                <wp:inline distT="0" distB="0" distL="0" distR="0" wp14:anchorId="491974FD" wp14:editId="022A32F5">
                  <wp:extent cx="2982595" cy="2239645"/>
                  <wp:effectExtent l="0" t="0" r="8255" b="825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2595" cy="2239645"/>
                          </a:xfrm>
                          <a:prstGeom prst="rect">
                            <a:avLst/>
                          </a:prstGeom>
                          <a:noFill/>
                          <a:ln>
                            <a:noFill/>
                          </a:ln>
                        </pic:spPr>
                      </pic:pic>
                    </a:graphicData>
                  </a:graphic>
                </wp:inline>
              </w:drawing>
            </w:r>
          </w:p>
        </w:tc>
        <w:tc>
          <w:tcPr>
            <w:tcW w:w="4913" w:type="dxa"/>
          </w:tcPr>
          <w:p w14:paraId="52E69607" w14:textId="77777777" w:rsidR="0073016B" w:rsidRDefault="0073016B" w:rsidP="00AB20F4">
            <w:pPr>
              <w:pStyle w:val="afe"/>
              <w:ind w:firstLineChars="0" w:firstLine="0"/>
            </w:pPr>
          </w:p>
        </w:tc>
      </w:tr>
      <w:tr w:rsidR="0073016B" w14:paraId="6ADE81C5" w14:textId="77777777" w:rsidTr="00AB20F4">
        <w:trPr>
          <w:jc w:val="center"/>
        </w:trPr>
        <w:tc>
          <w:tcPr>
            <w:tcW w:w="4913" w:type="dxa"/>
          </w:tcPr>
          <w:p w14:paraId="3C387F3B" w14:textId="77777777" w:rsidR="0073016B" w:rsidRDefault="0073016B" w:rsidP="00AB20F4">
            <w:pPr>
              <w:pStyle w:val="C"/>
            </w:pPr>
            <w:r>
              <w:rPr>
                <w:rFonts w:hint="eastAsia"/>
              </w:rPr>
              <w:t>(</w:t>
            </w:r>
            <w:r>
              <w:t xml:space="preserve">c) </w:t>
            </w:r>
            <w:r>
              <w:rPr>
                <w:rFonts w:hint="eastAsia"/>
              </w:rPr>
              <w:t>通年</w:t>
            </w:r>
          </w:p>
        </w:tc>
        <w:tc>
          <w:tcPr>
            <w:tcW w:w="4913" w:type="dxa"/>
          </w:tcPr>
          <w:p w14:paraId="5E75DE50" w14:textId="77777777" w:rsidR="0073016B" w:rsidRDefault="0073016B" w:rsidP="00AB20F4">
            <w:pPr>
              <w:pStyle w:val="C"/>
            </w:pPr>
          </w:p>
        </w:tc>
      </w:tr>
    </w:tbl>
    <w:p w14:paraId="447BA629" w14:textId="01D98539" w:rsidR="00976AE7" w:rsidRDefault="00976AE7" w:rsidP="00500D39">
      <w:pPr>
        <w:pStyle w:val="afe"/>
        <w:ind w:firstLine="200"/>
      </w:pPr>
    </w:p>
    <w:p w14:paraId="10D88286" w14:textId="5C11FF6A" w:rsidR="0073016B" w:rsidRDefault="004F75A0" w:rsidP="004F75A0">
      <w:pPr>
        <w:pStyle w:val="4"/>
      </w:pPr>
      <w:r>
        <w:rPr>
          <w:rFonts w:hint="eastAsia"/>
        </w:rPr>
        <w:t>放射熱伝達をゼロとした場合の影響を検証</w:t>
      </w:r>
    </w:p>
    <w:p w14:paraId="6427DB41" w14:textId="577B2CB0" w:rsidR="0073016B" w:rsidRDefault="0073016B" w:rsidP="00500D39">
      <w:pPr>
        <w:pStyle w:val="afe"/>
        <w:ind w:firstLine="200"/>
      </w:pPr>
    </w:p>
    <w:p w14:paraId="2B6E4537" w14:textId="541406D6" w:rsidR="004F75A0" w:rsidRDefault="004F75A0" w:rsidP="004F75A0">
      <w:pPr>
        <w:pStyle w:val="afe"/>
        <w:ind w:firstLine="200"/>
        <w:jc w:val="center"/>
      </w:pPr>
      <w:r>
        <w:rPr>
          <w:noProof/>
        </w:rPr>
        <w:drawing>
          <wp:inline distT="0" distB="0" distL="0" distR="0" wp14:anchorId="045CDDBA" wp14:editId="1F571649">
            <wp:extent cx="2966040" cy="2226960"/>
            <wp:effectExtent l="0" t="0" r="6350" b="190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66040" cy="2226960"/>
                    </a:xfrm>
                    <a:prstGeom prst="rect">
                      <a:avLst/>
                    </a:prstGeom>
                    <a:noFill/>
                    <a:ln>
                      <a:noFill/>
                    </a:ln>
                  </pic:spPr>
                </pic:pic>
              </a:graphicData>
            </a:graphic>
          </wp:inline>
        </w:drawing>
      </w:r>
    </w:p>
    <w:p w14:paraId="0C32E69A" w14:textId="77777777" w:rsidR="004F75A0" w:rsidRDefault="004F75A0" w:rsidP="00500D39">
      <w:pPr>
        <w:pStyle w:val="afe"/>
        <w:ind w:firstLine="200"/>
      </w:pPr>
    </w:p>
    <w:p w14:paraId="608928B1" w14:textId="77777777" w:rsidR="003B70C4" w:rsidRDefault="003B70C4">
      <w:pPr>
        <w:widowControl/>
        <w:jc w:val="left"/>
        <w:rPr>
          <w:rFonts w:asciiTheme="majorHAnsi" w:eastAsiaTheme="majorEastAsia" w:hAnsiTheme="majorHAnsi"/>
          <w:sz w:val="22"/>
        </w:rPr>
      </w:pPr>
      <w:r>
        <w:br w:type="page"/>
      </w:r>
    </w:p>
    <w:p w14:paraId="38CB311E" w14:textId="1F9CE1A5" w:rsidR="00976AE7" w:rsidRDefault="00976AE7" w:rsidP="00420D76">
      <w:pPr>
        <w:pStyle w:val="1"/>
      </w:pPr>
      <w:r>
        <w:rPr>
          <w:rFonts w:hint="eastAsia"/>
        </w:rPr>
        <w:t>簡易評価法の提案</w:t>
      </w:r>
    </w:p>
    <w:p w14:paraId="6FC476B0" w14:textId="77777777" w:rsidR="00900CC8" w:rsidRDefault="00900CC8" w:rsidP="00900CC8">
      <w:pPr>
        <w:pStyle w:val="20"/>
      </w:pPr>
      <w:r>
        <w:rPr>
          <w:rFonts w:hint="eastAsia"/>
        </w:rPr>
        <w:t>通気層を有する壁体の熱貫流率および日射熱取得率の算出方法</w:t>
      </w:r>
    </w:p>
    <w:p w14:paraId="5F0A2E54" w14:textId="308D4449" w:rsidR="00900CC8" w:rsidRDefault="00900CC8" w:rsidP="00900CC8">
      <w:pPr>
        <w:pStyle w:val="afe"/>
        <w:ind w:firstLine="200"/>
      </w:pPr>
      <w:r w:rsidRPr="00BA7E28">
        <w:rPr>
          <w:rFonts w:hint="eastAsia"/>
        </w:rPr>
        <w:t>通気層を有する壁体の通気層を考慮した相当熱貫流率、相当日射熱取得率計算のための状態値を</w:t>
      </w:r>
      <w:r>
        <w:fldChar w:fldCharType="begin"/>
      </w:r>
      <w:r>
        <w:instrText xml:space="preserve"> </w:instrText>
      </w:r>
      <w:r>
        <w:rPr>
          <w:rFonts w:hint="eastAsia"/>
        </w:rPr>
        <w:instrText>REF _Ref53396859 \h</w:instrText>
      </w:r>
      <w:r>
        <w:instrText xml:space="preserve"> </w:instrText>
      </w:r>
      <w:r>
        <w:fldChar w:fldCharType="separate"/>
      </w:r>
      <w:r w:rsidR="003C0474">
        <w:rPr>
          <w:rFonts w:hint="eastAsia"/>
        </w:rPr>
        <w:t>図</w:t>
      </w:r>
      <w:r w:rsidR="003C0474">
        <w:rPr>
          <w:rFonts w:hint="eastAsia"/>
        </w:rPr>
        <w:t xml:space="preserve"> </w:t>
      </w:r>
      <w:r w:rsidR="003C0474">
        <w:rPr>
          <w:noProof/>
        </w:rPr>
        <w:t>3</w:t>
      </w:r>
      <w:r>
        <w:fldChar w:fldCharType="end"/>
      </w:r>
      <w:r w:rsidRPr="00BA7E28">
        <w:rPr>
          <w:rFonts w:hint="eastAsia"/>
        </w:rPr>
        <w:t>の通りに定義する。熱貫流率は</w:t>
      </w:r>
      <w:r>
        <w:fldChar w:fldCharType="begin"/>
      </w:r>
      <w:r>
        <w:instrText xml:space="preserve"> </w:instrText>
      </w:r>
      <w:r>
        <w:rPr>
          <w:rFonts w:hint="eastAsia"/>
        </w:rPr>
        <w:instrText>REF _Ref53396876 \h</w:instrText>
      </w:r>
      <w:r>
        <w:instrText xml:space="preserve"> </w:instrText>
      </w:r>
      <w:r>
        <w:fldChar w:fldCharType="separate"/>
      </w:r>
      <w:r w:rsidR="003C0474">
        <w:rPr>
          <w:rFonts w:hint="eastAsia"/>
        </w:rPr>
        <w:t>表</w:t>
      </w:r>
      <w:r w:rsidR="003C0474">
        <w:rPr>
          <w:rFonts w:hint="eastAsia"/>
        </w:rPr>
        <w:t xml:space="preserve"> </w:t>
      </w:r>
      <w:r w:rsidR="003C0474">
        <w:rPr>
          <w:noProof/>
        </w:rPr>
        <w:t>2</w:t>
      </w:r>
      <w:r>
        <w:fldChar w:fldCharType="end"/>
      </w:r>
      <w:r>
        <w:rPr>
          <w:rFonts w:hint="eastAsia"/>
        </w:rPr>
        <w:t>に示すように</w:t>
      </w:r>
      <w:r w:rsidRPr="00BA7E28">
        <w:rPr>
          <w:rFonts w:hint="eastAsia"/>
        </w:rPr>
        <w:t>条件によって</w:t>
      </w:r>
      <m:oMath>
        <m:r>
          <w:rPr>
            <w:rFonts w:ascii="Cambria Math" w:hAnsi="Cambria Math" w:hint="eastAsia"/>
          </w:rPr>
          <m:t>U</m:t>
        </m:r>
      </m:oMath>
      <w:r w:rsidRPr="00BA7E28">
        <w:rPr>
          <w:rFonts w:hint="eastAsia"/>
        </w:rPr>
        <w:t>、</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e</m:t>
            </m:r>
          </m:sub>
        </m:sSub>
      </m:oMath>
      <w:r w:rsidRPr="00BA7E28">
        <w:rPr>
          <w:rFonts w:hint="eastAsia"/>
        </w:rPr>
        <w:t>、</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s</m:t>
            </m:r>
          </m:sub>
        </m:sSub>
      </m:oMath>
      <w:r w:rsidRPr="00BA7E28">
        <w:rPr>
          <w:rFonts w:hint="eastAsia"/>
        </w:rPr>
        <w:t>、</w:t>
      </w:r>
      <m:oMath>
        <m:sSubSup>
          <m:sSubSupPr>
            <m:ctrlPr>
              <w:rPr>
                <w:rFonts w:ascii="Cambria Math" w:hAnsi="Cambria Math"/>
                <w:i/>
              </w:rPr>
            </m:ctrlPr>
          </m:sSubSupPr>
          <m:e>
            <m:r>
              <w:rPr>
                <w:rFonts w:ascii="Cambria Math" w:hAnsi="Cambria Math" w:hint="eastAsia"/>
              </w:rPr>
              <m:t>U</m:t>
            </m:r>
            <m:ctrlPr>
              <w:rPr>
                <w:rFonts w:ascii="Cambria Math" w:hAnsi="Cambria Math" w:hint="eastAsia"/>
                <w:i/>
              </w:rPr>
            </m:ctrlPr>
          </m:e>
          <m:sub>
            <m:r>
              <w:rPr>
                <w:rFonts w:ascii="Cambria Math" w:hAnsi="Cambria Math" w:hint="eastAsia"/>
              </w:rPr>
              <m:t>s</m:t>
            </m:r>
          </m:sub>
          <m:sup>
            <m:r>
              <w:rPr>
                <w:rFonts w:ascii="Cambria Math" w:hAnsi="Cambria Math"/>
              </w:rPr>
              <m:t>'</m:t>
            </m:r>
          </m:sup>
        </m:sSubSup>
      </m:oMath>
      <w:r w:rsidRPr="00BA7E28">
        <w:rPr>
          <w:rFonts w:hint="eastAsia"/>
        </w:rPr>
        <w:t>の</w:t>
      </w:r>
      <w:r w:rsidRPr="00BA7E28">
        <w:rPr>
          <w:rFonts w:hint="eastAsia"/>
        </w:rPr>
        <w:t>4</w:t>
      </w:r>
      <w:r w:rsidRPr="00BA7E28">
        <w:rPr>
          <w:rFonts w:hint="eastAsia"/>
        </w:rPr>
        <w:t>種を定義する。</w:t>
      </w:r>
    </w:p>
    <w:p w14:paraId="24A0380A" w14:textId="77777777" w:rsidR="00900CC8" w:rsidRDefault="00900CC8" w:rsidP="00900CC8">
      <w:pPr>
        <w:pStyle w:val="afe"/>
        <w:ind w:firstLine="200"/>
      </w:pPr>
      <m:oMath>
        <m:r>
          <w:rPr>
            <w:rFonts w:ascii="Cambria Math" w:hAnsi="Cambria Math" w:hint="eastAsia"/>
          </w:rPr>
          <m:t>U</m:t>
        </m:r>
      </m:oMath>
      <w:r>
        <w:rPr>
          <w:rFonts w:hint="eastAsia"/>
        </w:rPr>
        <w:t>は通気層を無視した場合の壁体の熱貫流率、</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e</m:t>
            </m:r>
          </m:sub>
        </m:sSub>
      </m:oMath>
      <w:r>
        <w:rPr>
          <w:rFonts w:hint="eastAsia"/>
        </w:rPr>
        <w:t>は通気層を考慮した場合の壁体の相当熱貫流率である。</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s</m:t>
            </m:r>
          </m:sub>
        </m:sSub>
      </m:oMath>
      <w:r>
        <w:rPr>
          <w:rFonts w:hint="eastAsia"/>
        </w:rPr>
        <w:t>は通気層から室内までの熱貫流率であり、通気層側の熱伝達抵抗に省エネルギー基準の規定値を用いて算出した値である。</w:t>
      </w:r>
      <m:oMath>
        <m:sSubSup>
          <m:sSubSupPr>
            <m:ctrlPr>
              <w:rPr>
                <w:rFonts w:ascii="Cambria Math" w:hAnsi="Cambria Math"/>
                <w:i/>
              </w:rPr>
            </m:ctrlPr>
          </m:sSubSupPr>
          <m:e>
            <m:r>
              <w:rPr>
                <w:rFonts w:ascii="Cambria Math" w:hAnsi="Cambria Math" w:hint="eastAsia"/>
              </w:rPr>
              <m:t>U</m:t>
            </m:r>
            <m:ctrlPr>
              <w:rPr>
                <w:rFonts w:ascii="Cambria Math" w:hAnsi="Cambria Math" w:hint="eastAsia"/>
                <w:i/>
              </w:rPr>
            </m:ctrlPr>
          </m:e>
          <m:sub>
            <m:r>
              <w:rPr>
                <w:rFonts w:ascii="Cambria Math" w:hAnsi="Cambria Math" w:hint="eastAsia"/>
              </w:rPr>
              <m:t>s</m:t>
            </m:r>
          </m:sub>
          <m:sup>
            <m:r>
              <w:rPr>
                <w:rFonts w:ascii="Cambria Math" w:hAnsi="Cambria Math"/>
              </w:rPr>
              <m:t>'</m:t>
            </m:r>
          </m:sup>
        </m:sSubSup>
      </m:oMath>
      <w:r>
        <w:rPr>
          <w:rFonts w:hint="eastAsia"/>
        </w:rPr>
        <w:t>は</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s</m:t>
            </m:r>
          </m:sub>
        </m:sSub>
      </m:oMath>
      <w:r>
        <w:rPr>
          <w:rFonts w:hint="eastAsia"/>
        </w:rPr>
        <w:t>と同様に通気層から室内までの熱貫流率であるが、通気層側の熱伝達抵抗が温度、風速から計算した値を用いている点が異なる。</w:t>
      </w:r>
    </w:p>
    <w:p w14:paraId="3192A436" w14:textId="77777777" w:rsidR="00900CC8" w:rsidRPr="00220E69" w:rsidRDefault="00900CC8" w:rsidP="00900CC8">
      <w:pPr>
        <w:pStyle w:val="afe"/>
        <w:ind w:firstLine="200"/>
      </w:pPr>
    </w:p>
    <w:p w14:paraId="61B27785" w14:textId="3513D864" w:rsidR="00900CC8" w:rsidRDefault="00900CC8" w:rsidP="00900CC8">
      <w:pPr>
        <w:pStyle w:val="aff3"/>
      </w:pPr>
      <w:bookmarkStart w:id="659" w:name="_Ref53396876"/>
      <w:bookmarkStart w:id="660" w:name="_Ref533968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C0474">
        <w:rPr>
          <w:noProof/>
        </w:rPr>
        <w:t>2</w:t>
      </w:r>
      <w:r>
        <w:fldChar w:fldCharType="end"/>
      </w:r>
      <w:bookmarkEnd w:id="659"/>
      <w:r>
        <w:rPr>
          <w:rFonts w:hint="eastAsia"/>
        </w:rPr>
        <w:t xml:space="preserve">　</w:t>
      </w:r>
      <w:r>
        <w:rPr>
          <w:rFonts w:hint="eastAsia"/>
        </w:rPr>
        <w:t>4</w:t>
      </w:r>
      <w:r>
        <w:rPr>
          <w:rFonts w:hint="eastAsia"/>
        </w:rPr>
        <w:t>種類の熱貫流率の定義</w:t>
      </w:r>
      <w:bookmarkEnd w:id="660"/>
    </w:p>
    <w:tbl>
      <w:tblPr>
        <w:tblStyle w:val="afff5"/>
        <w:tblW w:w="0" w:type="auto"/>
        <w:jc w:val="center"/>
        <w:tblLook w:val="04A0" w:firstRow="1" w:lastRow="0" w:firstColumn="1" w:lastColumn="0" w:noHBand="0" w:noVBand="1"/>
      </w:tblPr>
      <w:tblGrid>
        <w:gridCol w:w="960"/>
        <w:gridCol w:w="2310"/>
        <w:gridCol w:w="4575"/>
      </w:tblGrid>
      <w:tr w:rsidR="00900CC8" w14:paraId="4708DB96" w14:textId="77777777" w:rsidTr="00FB12FC">
        <w:trPr>
          <w:jc w:val="center"/>
        </w:trPr>
        <w:tc>
          <w:tcPr>
            <w:tcW w:w="960" w:type="dxa"/>
          </w:tcPr>
          <w:p w14:paraId="16A0033C" w14:textId="77777777" w:rsidR="00900CC8" w:rsidRDefault="00900CC8" w:rsidP="00FB12FC">
            <w:pPr>
              <w:pStyle w:val="C"/>
            </w:pPr>
          </w:p>
        </w:tc>
        <w:tc>
          <w:tcPr>
            <w:tcW w:w="2310" w:type="dxa"/>
          </w:tcPr>
          <w:p w14:paraId="13A8C714" w14:textId="77777777" w:rsidR="00900CC8" w:rsidRDefault="00900CC8" w:rsidP="00FB12FC">
            <w:pPr>
              <w:pStyle w:val="C"/>
            </w:pPr>
            <w:r>
              <w:rPr>
                <w:rFonts w:hint="eastAsia"/>
              </w:rPr>
              <w:t>境界</w:t>
            </w:r>
          </w:p>
        </w:tc>
        <w:tc>
          <w:tcPr>
            <w:tcW w:w="4575" w:type="dxa"/>
          </w:tcPr>
          <w:p w14:paraId="4CE9F92C" w14:textId="77777777" w:rsidR="00900CC8" w:rsidRDefault="00900CC8" w:rsidP="00FB12FC">
            <w:pPr>
              <w:pStyle w:val="C"/>
            </w:pPr>
            <w:r>
              <w:rPr>
                <w:rFonts w:hint="eastAsia"/>
              </w:rPr>
              <w:t>備考</w:t>
            </w:r>
          </w:p>
        </w:tc>
      </w:tr>
      <w:tr w:rsidR="00900CC8" w14:paraId="5D19749C" w14:textId="77777777" w:rsidTr="00FB12FC">
        <w:trPr>
          <w:jc w:val="center"/>
        </w:trPr>
        <w:tc>
          <w:tcPr>
            <w:tcW w:w="960" w:type="dxa"/>
          </w:tcPr>
          <w:p w14:paraId="39DCD1B9" w14:textId="77777777" w:rsidR="00900CC8" w:rsidRDefault="00900CC8" w:rsidP="00FB12FC">
            <w:pPr>
              <w:pStyle w:val="C"/>
            </w:pPr>
            <m:oMathPara>
              <m:oMath>
                <m:r>
                  <w:rPr>
                    <w:rFonts w:ascii="Cambria Math" w:hAnsi="Cambria Math"/>
                  </w:rPr>
                  <m:t>U</m:t>
                </m:r>
              </m:oMath>
            </m:oMathPara>
          </w:p>
        </w:tc>
        <w:tc>
          <w:tcPr>
            <w:tcW w:w="2310" w:type="dxa"/>
          </w:tcPr>
          <w:p w14:paraId="676683F1" w14:textId="77777777" w:rsidR="00900CC8" w:rsidRDefault="00900CC8" w:rsidP="00FB12FC">
            <w:pPr>
              <w:pStyle w:val="C"/>
            </w:pPr>
            <w:r>
              <w:rPr>
                <w:rFonts w:hint="eastAsia"/>
              </w:rPr>
              <w:t>屋外から室内</w:t>
            </w:r>
          </w:p>
        </w:tc>
        <w:tc>
          <w:tcPr>
            <w:tcW w:w="4575" w:type="dxa"/>
          </w:tcPr>
          <w:p w14:paraId="62E0974E" w14:textId="77777777" w:rsidR="00900CC8" w:rsidRDefault="00900CC8" w:rsidP="00FB12FC">
            <w:pPr>
              <w:pStyle w:val="C"/>
            </w:pPr>
            <w:r>
              <w:rPr>
                <w:rFonts w:hint="eastAsia"/>
              </w:rPr>
              <w:t>通気層を無視</w:t>
            </w:r>
          </w:p>
        </w:tc>
      </w:tr>
      <w:tr w:rsidR="00900CC8" w14:paraId="23525174" w14:textId="77777777" w:rsidTr="00FB12FC">
        <w:trPr>
          <w:jc w:val="center"/>
        </w:trPr>
        <w:tc>
          <w:tcPr>
            <w:tcW w:w="960" w:type="dxa"/>
          </w:tcPr>
          <w:p w14:paraId="349B6661" w14:textId="77777777" w:rsidR="00900CC8" w:rsidRDefault="003C0474" w:rsidP="00FB12FC">
            <w:pPr>
              <w:pStyle w:val="C"/>
            </w:pPr>
            <m:oMathPara>
              <m:oMath>
                <m:sSub>
                  <m:sSubPr>
                    <m:ctrlPr>
                      <w:rPr>
                        <w:rFonts w:ascii="Cambria Math" w:hAnsi="Cambria Math"/>
                        <w:i/>
                      </w:rPr>
                    </m:ctrlPr>
                  </m:sSubPr>
                  <m:e>
                    <m:r>
                      <w:rPr>
                        <w:rFonts w:ascii="Cambria Math" w:hAnsi="Cambria Math"/>
                      </w:rPr>
                      <m:t>U</m:t>
                    </m:r>
                  </m:e>
                  <m:sub>
                    <m:r>
                      <w:rPr>
                        <w:rFonts w:ascii="Cambria Math" w:hAnsi="Cambria Math"/>
                      </w:rPr>
                      <m:t>e</m:t>
                    </m:r>
                  </m:sub>
                </m:sSub>
              </m:oMath>
            </m:oMathPara>
          </w:p>
        </w:tc>
        <w:tc>
          <w:tcPr>
            <w:tcW w:w="2310" w:type="dxa"/>
          </w:tcPr>
          <w:p w14:paraId="48B36BAF" w14:textId="77777777" w:rsidR="00900CC8" w:rsidRDefault="00900CC8" w:rsidP="00FB12FC">
            <w:pPr>
              <w:pStyle w:val="C"/>
            </w:pPr>
            <w:r>
              <w:rPr>
                <w:rFonts w:hint="eastAsia"/>
              </w:rPr>
              <w:t>屋外から室内</w:t>
            </w:r>
          </w:p>
        </w:tc>
        <w:tc>
          <w:tcPr>
            <w:tcW w:w="4575" w:type="dxa"/>
          </w:tcPr>
          <w:p w14:paraId="2636E740" w14:textId="77777777" w:rsidR="00900CC8" w:rsidRDefault="00900CC8" w:rsidP="00FB12FC">
            <w:pPr>
              <w:pStyle w:val="C"/>
            </w:pPr>
            <w:r>
              <w:rPr>
                <w:rFonts w:hint="eastAsia"/>
              </w:rPr>
              <w:t>通気層を考慮</w:t>
            </w:r>
          </w:p>
        </w:tc>
      </w:tr>
      <w:tr w:rsidR="00900CC8" w14:paraId="22C74814" w14:textId="77777777" w:rsidTr="00FB12FC">
        <w:trPr>
          <w:jc w:val="center"/>
        </w:trPr>
        <w:tc>
          <w:tcPr>
            <w:tcW w:w="960" w:type="dxa"/>
          </w:tcPr>
          <w:p w14:paraId="280B8265" w14:textId="77777777" w:rsidR="00900CC8" w:rsidRDefault="003C0474" w:rsidP="00FB12FC">
            <w:pPr>
              <w:pStyle w:val="C"/>
            </w:pPr>
            <m:oMathPara>
              <m:oMath>
                <m:sSub>
                  <m:sSubPr>
                    <m:ctrlPr>
                      <w:rPr>
                        <w:rFonts w:ascii="Cambria Math" w:hAnsi="Cambria Math"/>
                        <w:i/>
                      </w:rPr>
                    </m:ctrlPr>
                  </m:sSubPr>
                  <m:e>
                    <m:r>
                      <w:rPr>
                        <w:rFonts w:ascii="Cambria Math" w:hAnsi="Cambria Math"/>
                      </w:rPr>
                      <m:t>U</m:t>
                    </m:r>
                  </m:e>
                  <m:sub>
                    <m:r>
                      <w:rPr>
                        <w:rFonts w:ascii="Cambria Math" w:hAnsi="Cambria Math"/>
                      </w:rPr>
                      <m:t>s</m:t>
                    </m:r>
                  </m:sub>
                </m:sSub>
              </m:oMath>
            </m:oMathPara>
          </w:p>
        </w:tc>
        <w:tc>
          <w:tcPr>
            <w:tcW w:w="2310" w:type="dxa"/>
          </w:tcPr>
          <w:p w14:paraId="5C961975" w14:textId="77777777" w:rsidR="00900CC8" w:rsidRDefault="00900CC8" w:rsidP="00FB12FC">
            <w:pPr>
              <w:pStyle w:val="C"/>
            </w:pPr>
            <w:r>
              <w:rPr>
                <w:rFonts w:hint="eastAsia"/>
              </w:rPr>
              <w:t>通気層から室内</w:t>
            </w:r>
          </w:p>
        </w:tc>
        <w:tc>
          <w:tcPr>
            <w:tcW w:w="4575" w:type="dxa"/>
          </w:tcPr>
          <w:p w14:paraId="055B8343" w14:textId="77777777" w:rsidR="00900CC8" w:rsidRDefault="00900CC8" w:rsidP="00FB12FC">
            <w:pPr>
              <w:pStyle w:val="C"/>
            </w:pPr>
            <w:r>
              <w:rPr>
                <w:rFonts w:hint="eastAsia"/>
              </w:rPr>
              <w:t>通気層の熱抵抗は省エネ基準の規定値（</w:t>
            </w:r>
            <w:r>
              <w:rPr>
                <w:rFonts w:hint="eastAsia"/>
              </w:rPr>
              <w:t>0.11</w:t>
            </w:r>
            <w:r>
              <w:rPr>
                <w:rFonts w:hint="eastAsia"/>
              </w:rPr>
              <w:t>）</w:t>
            </w:r>
          </w:p>
        </w:tc>
      </w:tr>
      <w:tr w:rsidR="00900CC8" w14:paraId="6C019FBF" w14:textId="77777777" w:rsidTr="00FB12FC">
        <w:trPr>
          <w:jc w:val="center"/>
        </w:trPr>
        <w:tc>
          <w:tcPr>
            <w:tcW w:w="960" w:type="dxa"/>
          </w:tcPr>
          <w:p w14:paraId="5224FD95" w14:textId="77777777" w:rsidR="00900CC8" w:rsidRDefault="003C0474" w:rsidP="00FB12FC">
            <w:pPr>
              <w:pStyle w:val="C"/>
            </w:pPr>
            <m:oMathPara>
              <m:oMath>
                <m:sSubSup>
                  <m:sSubSupPr>
                    <m:ctrlPr>
                      <w:rPr>
                        <w:rFonts w:ascii="Cambria Math" w:hAnsi="Cambria Math"/>
                        <w:i/>
                        <w:sz w:val="21"/>
                      </w:rPr>
                    </m:ctrlPr>
                  </m:sSubSupPr>
                  <m:e>
                    <m:r>
                      <w:rPr>
                        <w:rFonts w:ascii="Cambria Math" w:hAnsi="Cambria Math"/>
                      </w:rPr>
                      <m:t>U</m:t>
                    </m:r>
                  </m:e>
                  <m:sub>
                    <m:r>
                      <w:rPr>
                        <w:rFonts w:ascii="Cambria Math" w:hAnsi="Cambria Math"/>
                      </w:rPr>
                      <m:t>s</m:t>
                    </m:r>
                  </m:sub>
                  <m:sup>
                    <m:r>
                      <w:rPr>
                        <w:rFonts w:ascii="Cambria Math" w:hAnsi="Cambria Math"/>
                      </w:rPr>
                      <m:t>'</m:t>
                    </m:r>
                  </m:sup>
                </m:sSubSup>
              </m:oMath>
            </m:oMathPara>
          </w:p>
        </w:tc>
        <w:tc>
          <w:tcPr>
            <w:tcW w:w="2310" w:type="dxa"/>
          </w:tcPr>
          <w:p w14:paraId="7021208E" w14:textId="77777777" w:rsidR="00900CC8" w:rsidRDefault="00900CC8" w:rsidP="00FB12FC">
            <w:pPr>
              <w:pStyle w:val="C"/>
            </w:pPr>
            <w:r>
              <w:rPr>
                <w:rFonts w:hint="eastAsia"/>
              </w:rPr>
              <w:t>通気層から室内</w:t>
            </w:r>
          </w:p>
        </w:tc>
        <w:tc>
          <w:tcPr>
            <w:tcW w:w="4575" w:type="dxa"/>
          </w:tcPr>
          <w:p w14:paraId="41EAE936" w14:textId="77777777" w:rsidR="00900CC8" w:rsidRDefault="00900CC8" w:rsidP="00FB12FC">
            <w:pPr>
              <w:pStyle w:val="C"/>
            </w:pPr>
            <w:r>
              <w:rPr>
                <w:rFonts w:hint="eastAsia"/>
              </w:rPr>
              <w:t>通気層の熱抵抗は温度、風速から計算した値</w:t>
            </w:r>
          </w:p>
        </w:tc>
      </w:tr>
    </w:tbl>
    <w:p w14:paraId="155A4824" w14:textId="77777777" w:rsidR="00900CC8" w:rsidRDefault="00900CC8" w:rsidP="00900CC8">
      <w:pPr>
        <w:pStyle w:val="afe"/>
        <w:ind w:firstLine="200"/>
      </w:pPr>
    </w:p>
    <w:p w14:paraId="438E5A54" w14:textId="77777777" w:rsidR="00900CC8" w:rsidRDefault="00900CC8" w:rsidP="00900CC8">
      <w:pPr>
        <w:pStyle w:val="afe"/>
        <w:ind w:firstLine="200"/>
        <w:jc w:val="center"/>
      </w:pPr>
      <w:r w:rsidRPr="00B7105D">
        <w:rPr>
          <w:noProof/>
        </w:rPr>
        <w:drawing>
          <wp:inline distT="0" distB="0" distL="0" distR="0" wp14:anchorId="6CFC986C" wp14:editId="31704E1D">
            <wp:extent cx="5163820" cy="34671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163820" cy="3467100"/>
                    </a:xfrm>
                    <a:prstGeom prst="rect">
                      <a:avLst/>
                    </a:prstGeom>
                    <a:noFill/>
                    <a:ln>
                      <a:noFill/>
                    </a:ln>
                  </pic:spPr>
                </pic:pic>
              </a:graphicData>
            </a:graphic>
          </wp:inline>
        </w:drawing>
      </w:r>
    </w:p>
    <w:p w14:paraId="472C2CC5" w14:textId="26615BD3" w:rsidR="00900CC8" w:rsidRDefault="00900CC8" w:rsidP="00900CC8">
      <w:pPr>
        <w:pStyle w:val="aff3"/>
      </w:pPr>
      <w:bookmarkStart w:id="661" w:name="_Ref5339685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C0474">
        <w:rPr>
          <w:noProof/>
        </w:rPr>
        <w:t>3</w:t>
      </w:r>
      <w:r>
        <w:fldChar w:fldCharType="end"/>
      </w:r>
      <w:bookmarkEnd w:id="661"/>
      <w:r>
        <w:rPr>
          <w:rFonts w:hint="eastAsia"/>
        </w:rPr>
        <w:t xml:space="preserve">　</w:t>
      </w:r>
      <w:r w:rsidRPr="00300801">
        <w:rPr>
          <w:rFonts w:hint="eastAsia"/>
        </w:rPr>
        <w:t>通気層を有する壁体の状態値</w:t>
      </w:r>
    </w:p>
    <w:p w14:paraId="04BE5CC2" w14:textId="77777777" w:rsidR="00900CC8" w:rsidRDefault="00900CC8" w:rsidP="00900CC8">
      <w:pPr>
        <w:pStyle w:val="afe"/>
        <w:ind w:firstLine="200"/>
      </w:pPr>
    </w:p>
    <w:p w14:paraId="15F93421" w14:textId="09110F47" w:rsidR="00900CC8" w:rsidRDefault="00900CC8" w:rsidP="00900CC8">
      <w:pPr>
        <w:pStyle w:val="afe"/>
        <w:ind w:firstLine="200"/>
      </w:pPr>
      <w:r w:rsidRPr="00300801">
        <w:rPr>
          <w:rFonts w:hint="eastAsia"/>
        </w:rPr>
        <w:t>定常状態を想定した時の壁体の室内側表面熱流は、</w:t>
      </w:r>
      <w:r>
        <w:rPr>
          <w:rFonts w:hint="eastAsia"/>
        </w:rPr>
        <w:t>式</w:t>
      </w:r>
      <w:r>
        <w:fldChar w:fldCharType="begin"/>
      </w:r>
      <w:r>
        <w:instrText xml:space="preserve"> </w:instrText>
      </w:r>
      <w:r>
        <w:rPr>
          <w:rFonts w:hint="eastAsia"/>
        </w:rPr>
        <w:instrText>REF _Ref53397220 \h</w:instrText>
      </w:r>
      <w:r>
        <w:instrText xml:space="preserve"> </w:instrText>
      </w:r>
      <w:r>
        <w:fldChar w:fldCharType="separate"/>
      </w:r>
      <w:r w:rsidR="003C0474">
        <w:t>(</w:t>
      </w:r>
      <w:r w:rsidR="003C0474">
        <w:rPr>
          <w:noProof/>
        </w:rPr>
        <w:t>43</w:t>
      </w:r>
      <w:r w:rsidR="003C0474">
        <w:t>)</w:t>
      </w:r>
      <w:r>
        <w:fldChar w:fldCharType="end"/>
      </w:r>
      <w:r w:rsidRPr="00300801">
        <w:rPr>
          <w:rFonts w:hint="eastAsia"/>
        </w:rPr>
        <w:t>～式</w:t>
      </w:r>
      <w:r>
        <w:fldChar w:fldCharType="begin"/>
      </w:r>
      <w:r>
        <w:instrText xml:space="preserve"> </w:instrText>
      </w:r>
      <w:r>
        <w:rPr>
          <w:rFonts w:hint="eastAsia"/>
        </w:rPr>
        <w:instrText>REF _Ref53397234 \h</w:instrText>
      </w:r>
      <w:r>
        <w:instrText xml:space="preserve"> </w:instrText>
      </w:r>
      <w:r>
        <w:fldChar w:fldCharType="separate"/>
      </w:r>
      <w:r w:rsidR="003C0474">
        <w:t>(</w:t>
      </w:r>
      <w:r w:rsidR="003C0474">
        <w:rPr>
          <w:noProof/>
        </w:rPr>
        <w:t>45</w:t>
      </w:r>
      <w:r w:rsidR="003C0474">
        <w:t>)</w:t>
      </w:r>
      <w:r>
        <w:fldChar w:fldCharType="end"/>
      </w:r>
      <w:r w:rsidRPr="00300801">
        <w:rPr>
          <w:rFonts w:hint="eastAsia"/>
        </w:rPr>
        <w:t>となる。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900CC8" w14:paraId="6ED2EB3E" w14:textId="77777777" w:rsidTr="00FB12FC">
        <w:tc>
          <w:tcPr>
            <w:tcW w:w="8221" w:type="dxa"/>
          </w:tcPr>
          <w:p w14:paraId="14518B91" w14:textId="77777777" w:rsidR="00900CC8" w:rsidRPr="00117494" w:rsidRDefault="00900CC8" w:rsidP="00FB12FC">
            <w:pPr>
              <w:pStyle w:val="afe"/>
              <w:ind w:firstLineChars="0" w:firstLine="0"/>
              <w:rPr>
                <w:rFonts w:ascii="Century" w:eastAsia="游明朝" w:hAnsi="Century"/>
                <w:i/>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surf</m:t>
                        </m:r>
                      </m:sub>
                    </m:sSub>
                  </m:num>
                  <m:den>
                    <m:sSub>
                      <m:sSubPr>
                        <m:ctrlPr>
                          <w:rPr>
                            <w:rFonts w:ascii="Cambria Math" w:hAnsi="Cambria Math"/>
                            <w:i/>
                          </w:rPr>
                        </m:ctrlPr>
                      </m:sSubPr>
                      <m:e>
                        <m:r>
                          <w:rPr>
                            <w:rFonts w:ascii="Cambria Math" w:hAnsi="Cambria Math"/>
                          </w:rPr>
                          <m:t>h</m:t>
                        </m:r>
                      </m:e>
                      <m:sub>
                        <m:r>
                          <w:rPr>
                            <w:rFonts w:ascii="Cambria Math" w:hAnsi="Cambria Math"/>
                          </w:rPr>
                          <m:t>o</m:t>
                        </m:r>
                      </m:sub>
                    </m:sSub>
                  </m:den>
                </m:f>
              </m:oMath>
            </m:oMathPara>
          </w:p>
        </w:tc>
        <w:tc>
          <w:tcPr>
            <w:tcW w:w="702" w:type="dxa"/>
            <w:vAlign w:val="center"/>
          </w:tcPr>
          <w:p w14:paraId="1763E849" w14:textId="4A4BF4AE" w:rsidR="00900CC8" w:rsidRDefault="00900CC8" w:rsidP="00FB12FC">
            <w:pPr>
              <w:pStyle w:val="afd"/>
            </w:pPr>
            <w:bookmarkStart w:id="662" w:name="_Ref53397220"/>
            <w:r>
              <w:t>(</w:t>
            </w:r>
            <w:r w:rsidR="003C0474">
              <w:fldChar w:fldCharType="begin"/>
            </w:r>
            <w:r w:rsidR="003C0474">
              <w:instrText xml:space="preserve"> SEQ ( \* ARABIC </w:instrText>
            </w:r>
            <w:r w:rsidR="003C0474">
              <w:fldChar w:fldCharType="separate"/>
            </w:r>
            <w:r w:rsidR="003C0474">
              <w:rPr>
                <w:noProof/>
              </w:rPr>
              <w:t>43</w:t>
            </w:r>
            <w:r w:rsidR="003C0474">
              <w:rPr>
                <w:noProof/>
              </w:rPr>
              <w:fldChar w:fldCharType="end"/>
            </w:r>
            <w:r>
              <w:t>)</w:t>
            </w:r>
            <w:bookmarkEnd w:id="662"/>
          </w:p>
        </w:tc>
      </w:tr>
      <w:tr w:rsidR="00900CC8" w14:paraId="1EDCED8E" w14:textId="77777777" w:rsidTr="00FB12FC">
        <w:tc>
          <w:tcPr>
            <w:tcW w:w="8221" w:type="dxa"/>
          </w:tcPr>
          <w:p w14:paraId="2C97A89A" w14:textId="77777777" w:rsidR="00900CC8" w:rsidRPr="00117494" w:rsidRDefault="00900CC8" w:rsidP="00FB12FC">
            <w:pPr>
              <w:pStyle w:val="afe"/>
              <w:ind w:firstLineChars="0" w:firstLine="0"/>
              <w:rPr>
                <w:rFonts w:ascii="Century" w:eastAsia="游明朝" w:hAnsi="Century"/>
                <w:i/>
              </w:rPr>
            </w:pPr>
            <m:oMathPara>
              <m:oMath>
                <m:r>
                  <w:rPr>
                    <w:rFonts w:ascii="Cambria Math" w:hAnsi="Cambria Math"/>
                  </w:rPr>
                  <m:t>q=U×</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vent</m:t>
                        </m:r>
                      </m:sub>
                    </m:sSub>
                  </m:num>
                  <m:den>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as,out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as,in</m:t>
                        </m:r>
                      </m:sub>
                    </m:sSub>
                  </m:e>
                </m:d>
              </m:oMath>
            </m:oMathPara>
          </w:p>
        </w:tc>
        <w:tc>
          <w:tcPr>
            <w:tcW w:w="702" w:type="dxa"/>
            <w:vAlign w:val="center"/>
          </w:tcPr>
          <w:p w14:paraId="512BF82E" w14:textId="1BA1897E" w:rsidR="00900CC8" w:rsidRDefault="00900CC8" w:rsidP="00FB12FC">
            <w:pPr>
              <w:pStyle w:val="afd"/>
            </w:pPr>
            <w:r>
              <w:t>(</w:t>
            </w:r>
            <w:r w:rsidR="003C0474">
              <w:fldChar w:fldCharType="begin"/>
            </w:r>
            <w:r w:rsidR="003C0474">
              <w:instrText xml:space="preserve"> SEQ ( \* ARABIC </w:instrText>
            </w:r>
            <w:r w:rsidR="003C0474">
              <w:fldChar w:fldCharType="separate"/>
            </w:r>
            <w:r w:rsidR="003C0474">
              <w:rPr>
                <w:noProof/>
              </w:rPr>
              <w:t>44</w:t>
            </w:r>
            <w:r w:rsidR="003C0474">
              <w:rPr>
                <w:noProof/>
              </w:rPr>
              <w:fldChar w:fldCharType="end"/>
            </w:r>
            <w:r>
              <w:t>)</w:t>
            </w:r>
          </w:p>
        </w:tc>
      </w:tr>
      <w:tr w:rsidR="00900CC8" w14:paraId="5ED6C29A" w14:textId="77777777" w:rsidTr="00FB12FC">
        <w:tc>
          <w:tcPr>
            <w:tcW w:w="8221" w:type="dxa"/>
          </w:tcPr>
          <w:p w14:paraId="1C922932" w14:textId="77777777" w:rsidR="00900CC8" w:rsidRPr="00117494" w:rsidRDefault="00900CC8" w:rsidP="00FB12FC">
            <w:pPr>
              <w:pStyle w:val="afe"/>
              <w:ind w:firstLineChars="0" w:firstLine="0"/>
              <w:rPr>
                <w:rFonts w:ascii="Century" w:eastAsia="游明朝" w:hAnsi="Century"/>
                <w:i/>
              </w:rPr>
            </w:pPr>
            <m:oMathPara>
              <m:oMath>
                <m:r>
                  <w:rPr>
                    <w:rFonts w:ascii="Cambria Math" w:hAnsi="Cambria Math"/>
                  </w:rPr>
                  <m:t>q=</m:t>
                </m:r>
                <m:sSubSup>
                  <m:sSubSupPr>
                    <m:ctrlPr>
                      <w:rPr>
                        <w:rFonts w:ascii="Cambria Math" w:hAnsi="Cambria Math"/>
                        <w:i/>
                      </w:rPr>
                    </m:ctrlPr>
                  </m:sSubSupPr>
                  <m:e>
                    <m:r>
                      <w:rPr>
                        <w:rFonts w:ascii="Cambria Math" w:hAnsi="Cambria Math"/>
                      </w:rPr>
                      <m:t>U</m:t>
                    </m:r>
                  </m:e>
                  <m:sub>
                    <m:r>
                      <w:rPr>
                        <w:rFonts w:ascii="Cambria Math" w:hAnsi="Cambria Math"/>
                      </w:rPr>
                      <m:t>s</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as,e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m:oMathPara>
          </w:p>
        </w:tc>
        <w:tc>
          <w:tcPr>
            <w:tcW w:w="702" w:type="dxa"/>
            <w:vAlign w:val="center"/>
          </w:tcPr>
          <w:p w14:paraId="2E431704" w14:textId="2F1B84EE" w:rsidR="00900CC8" w:rsidRDefault="00900CC8" w:rsidP="00FB12FC">
            <w:pPr>
              <w:pStyle w:val="afd"/>
            </w:pPr>
            <w:bookmarkStart w:id="663" w:name="_Ref53397234"/>
            <w:r>
              <w:t>(</w:t>
            </w:r>
            <w:r w:rsidR="003C0474">
              <w:fldChar w:fldCharType="begin"/>
            </w:r>
            <w:r w:rsidR="003C0474">
              <w:instrText xml:space="preserve"> SEQ ( \* ARABIC </w:instrText>
            </w:r>
            <w:r w:rsidR="003C0474">
              <w:fldChar w:fldCharType="separate"/>
            </w:r>
            <w:r w:rsidR="003C0474">
              <w:rPr>
                <w:noProof/>
              </w:rPr>
              <w:t>45</w:t>
            </w:r>
            <w:r w:rsidR="003C0474">
              <w:rPr>
                <w:noProof/>
              </w:rPr>
              <w:fldChar w:fldCharType="end"/>
            </w:r>
            <w:r>
              <w:t>)</w:t>
            </w:r>
            <w:bookmarkEnd w:id="663"/>
          </w:p>
        </w:tc>
      </w:tr>
      <w:tr w:rsidR="00900CC8" w14:paraId="0AD9FB83" w14:textId="77777777" w:rsidTr="00FB12FC">
        <w:tc>
          <w:tcPr>
            <w:tcW w:w="8221" w:type="dxa"/>
          </w:tcPr>
          <w:p w14:paraId="6FF47917" w14:textId="77777777" w:rsidR="00900CC8" w:rsidRDefault="003C0474" w:rsidP="00FB12FC">
            <w:pPr>
              <w:pStyle w:val="afe"/>
              <w:ind w:firstLineChars="0" w:firstLine="0"/>
              <w:rPr>
                <w:rFonts w:ascii="Century" w:eastAsia="游明朝" w:hAnsi="Century"/>
              </w:rPr>
            </w:pPr>
            <m:oMathPara>
              <m:oMath>
                <m:sSub>
                  <m:sSubPr>
                    <m:ctrlPr>
                      <w:rPr>
                        <w:rFonts w:ascii="Cambria Math" w:hAnsi="Cambria Math"/>
                        <w:i/>
                      </w:rPr>
                    </m:ctrlPr>
                  </m:sSubPr>
                  <m:e>
                    <m:r>
                      <w:rPr>
                        <w:rFonts w:ascii="Cambria Math" w:hAnsi="Cambria Math"/>
                      </w:rPr>
                      <m:t>θ</m:t>
                    </m:r>
                  </m:e>
                  <m:sub>
                    <m:r>
                      <w:rPr>
                        <w:rFonts w:ascii="Cambria Math" w:hAnsi="Cambria Math"/>
                      </w:rPr>
                      <m:t>as,e</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rv</m:t>
                        </m:r>
                      </m:sub>
                    </m:sSub>
                  </m:num>
                  <m:den>
                    <m:sSub>
                      <m:sSubPr>
                        <m:ctrlPr>
                          <w:rPr>
                            <w:rFonts w:ascii="Cambria Math" w:hAnsi="Cambria Math"/>
                          </w:rPr>
                        </m:ctrlPr>
                      </m:sSubPr>
                      <m:e>
                        <m:r>
                          <w:rPr>
                            <w:rFonts w:ascii="Cambria Math" w:hAnsi="Cambria Math"/>
                          </w:rPr>
                          <m:t>h</m:t>
                        </m:r>
                      </m:e>
                      <m:sub>
                        <m:r>
                          <w:rPr>
                            <w:rFonts w:ascii="Cambria Math" w:hAnsi="Cambria Math"/>
                          </w:rPr>
                          <m:t>cv</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rv</m:t>
                        </m:r>
                      </m:sub>
                    </m:sSub>
                  </m:den>
                </m:f>
              </m:oMath>
            </m:oMathPara>
          </w:p>
        </w:tc>
        <w:tc>
          <w:tcPr>
            <w:tcW w:w="702" w:type="dxa"/>
            <w:vAlign w:val="center"/>
          </w:tcPr>
          <w:p w14:paraId="10D65DD2" w14:textId="2D3F0F80" w:rsidR="00900CC8" w:rsidRDefault="00900CC8" w:rsidP="00FB12FC">
            <w:pPr>
              <w:pStyle w:val="afd"/>
            </w:pPr>
            <w:r>
              <w:t>(</w:t>
            </w:r>
            <w:r w:rsidR="003C0474">
              <w:fldChar w:fldCharType="begin"/>
            </w:r>
            <w:r w:rsidR="003C0474">
              <w:instrText xml:space="preserve"> SEQ ( \* ARABIC </w:instrText>
            </w:r>
            <w:r w:rsidR="003C0474">
              <w:fldChar w:fldCharType="separate"/>
            </w:r>
            <w:r w:rsidR="003C0474">
              <w:rPr>
                <w:noProof/>
              </w:rPr>
              <w:t>46</w:t>
            </w:r>
            <w:r w:rsidR="003C0474">
              <w:rPr>
                <w:noProof/>
              </w:rPr>
              <w:fldChar w:fldCharType="end"/>
            </w:r>
            <w:r>
              <w:t>)</w:t>
            </w:r>
          </w:p>
        </w:tc>
      </w:tr>
    </w:tbl>
    <w:p w14:paraId="6792893C" w14:textId="77777777" w:rsidR="00900CC8" w:rsidRDefault="00900CC8" w:rsidP="00900CC8">
      <w:pPr>
        <w:pStyle w:val="afe"/>
        <w:ind w:firstLine="200"/>
      </w:pPr>
      <w:r>
        <w:rPr>
          <w:rFonts w:hint="eastAsia"/>
        </w:rPr>
        <w:t>ここで、</w:t>
      </w:r>
    </w:p>
    <w:p w14:paraId="7BA7A8EC" w14:textId="77777777" w:rsidR="00900CC8" w:rsidRPr="00976C60" w:rsidRDefault="00900CC8" w:rsidP="00900CC8">
      <w:pPr>
        <w:pStyle w:val="afffd"/>
        <w:ind w:left="1300" w:hanging="900"/>
      </w:pPr>
      <m:oMath>
        <m:r>
          <w:rPr>
            <w:rFonts w:ascii="Cambria Math" w:hAnsi="Cambria Math"/>
          </w:rPr>
          <m:t>q</m:t>
        </m:r>
      </m:oMath>
      <w:r w:rsidRPr="00976C60">
        <w:tab/>
      </w:r>
      <w:r w:rsidRPr="00976C60">
        <w:tab/>
      </w:r>
      <w:r w:rsidRPr="00976C60">
        <w:rPr>
          <w:rFonts w:hint="eastAsia"/>
        </w:rPr>
        <w:t>：室内側表面熱流（</w:t>
      </w:r>
      <w:r w:rsidRPr="00976C60">
        <w:rPr>
          <w:rFonts w:hint="eastAsia"/>
        </w:rPr>
        <w:t>W/m2</w:t>
      </w:r>
      <w:r w:rsidRPr="00976C60">
        <w:rPr>
          <w:rFonts w:hint="eastAsia"/>
        </w:rPr>
        <w:t>）</w:t>
      </w:r>
    </w:p>
    <w:p w14:paraId="6A0855AD"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U</m:t>
            </m:r>
          </m:e>
          <m:sub>
            <m:r>
              <w:rPr>
                <w:rFonts w:ascii="Cambria Math" w:hAnsi="Cambria Math"/>
              </w:rPr>
              <m:t>e</m:t>
            </m:r>
          </m:sub>
        </m:sSub>
      </m:oMath>
      <w:r w:rsidR="00900CC8" w:rsidRPr="00976C60">
        <w:tab/>
      </w:r>
      <w:r w:rsidR="00900CC8" w:rsidRPr="00976C60">
        <w:tab/>
      </w:r>
      <w:r w:rsidR="00900CC8" w:rsidRPr="00976C60">
        <w:rPr>
          <w:rFonts w:hint="eastAsia"/>
        </w:rPr>
        <w:t>：通気層を考慮した壁体の相当熱貫流率（</w:t>
      </w:r>
      <w:r w:rsidR="00900CC8" w:rsidRPr="00976C60">
        <w:rPr>
          <w:rFonts w:hint="eastAsia"/>
        </w:rPr>
        <w:t>W/(m2</w:t>
      </w:r>
      <w:r w:rsidR="00900CC8" w:rsidRPr="00976C60">
        <w:rPr>
          <w:rFonts w:hint="eastAsia"/>
        </w:rPr>
        <w:t>・</w:t>
      </w:r>
      <w:r w:rsidR="00900CC8" w:rsidRPr="00976C60">
        <w:rPr>
          <w:rFonts w:hint="eastAsia"/>
        </w:rPr>
        <w:t>K)</w:t>
      </w:r>
      <w:r w:rsidR="00900CC8" w:rsidRPr="00976C60">
        <w:rPr>
          <w:rFonts w:hint="eastAsia"/>
        </w:rPr>
        <w:t>）</w:t>
      </w:r>
    </w:p>
    <w:p w14:paraId="5CCBB612" w14:textId="77777777" w:rsidR="00900CC8" w:rsidRPr="00976C60" w:rsidRDefault="00900CC8" w:rsidP="00900CC8">
      <w:pPr>
        <w:pStyle w:val="afffd"/>
        <w:ind w:left="1300" w:hanging="900"/>
      </w:pPr>
      <m:oMath>
        <m:r>
          <w:rPr>
            <w:rFonts w:ascii="Cambria Math" w:hAnsi="Cambria Math"/>
          </w:rPr>
          <m:t>U</m:t>
        </m:r>
      </m:oMath>
      <w:r w:rsidRPr="00976C60">
        <w:tab/>
      </w:r>
      <w:r w:rsidRPr="00976C60">
        <w:tab/>
      </w:r>
      <w:r w:rsidRPr="00976C60">
        <w:rPr>
          <w:rFonts w:hint="eastAsia"/>
        </w:rPr>
        <w:t>：通気層を無視した壁体の熱貫流率（</w:t>
      </w:r>
      <w:r w:rsidRPr="00976C60">
        <w:rPr>
          <w:rFonts w:hint="eastAsia"/>
        </w:rPr>
        <w:t>W/(m2</w:t>
      </w:r>
      <w:r w:rsidRPr="00976C60">
        <w:rPr>
          <w:rFonts w:hint="eastAsia"/>
        </w:rPr>
        <w:t>・</w:t>
      </w:r>
      <w:r w:rsidRPr="00976C60">
        <w:rPr>
          <w:rFonts w:hint="eastAsia"/>
        </w:rPr>
        <w:t>K)</w:t>
      </w:r>
      <w:r w:rsidRPr="00976C60">
        <w:rPr>
          <w:rFonts w:hint="eastAsia"/>
        </w:rPr>
        <w:t>）</w:t>
      </w:r>
    </w:p>
    <w:p w14:paraId="0E14C3C8" w14:textId="77777777" w:rsidR="00900CC8" w:rsidRPr="00976C60" w:rsidRDefault="003C0474" w:rsidP="00900CC8">
      <w:pPr>
        <w:pStyle w:val="afffd"/>
        <w:ind w:left="1300" w:hanging="900"/>
      </w:pPr>
      <m:oMath>
        <m:sSubSup>
          <m:sSubSupPr>
            <m:ctrlPr>
              <w:rPr>
                <w:rFonts w:ascii="Cambria Math" w:hAnsi="Cambria Math"/>
              </w:rPr>
            </m:ctrlPr>
          </m:sSubSupPr>
          <m:e>
            <m:r>
              <w:rPr>
                <w:rFonts w:ascii="Cambria Math" w:hAnsi="Cambria Math"/>
              </w:rPr>
              <m:t>U</m:t>
            </m:r>
          </m:e>
          <m:sub>
            <m:r>
              <w:rPr>
                <w:rFonts w:ascii="Cambria Math" w:hAnsi="Cambria Math"/>
              </w:rPr>
              <m:t>s</m:t>
            </m:r>
          </m:sub>
          <m:sup>
            <m:r>
              <m:rPr>
                <m:sty m:val="p"/>
              </m:rPr>
              <w:rPr>
                <w:rFonts w:ascii="Cambria Math" w:hAnsi="Cambria Math"/>
              </w:rPr>
              <m:t>'</m:t>
            </m:r>
          </m:sup>
        </m:sSubSup>
      </m:oMath>
      <w:r w:rsidR="00900CC8" w:rsidRPr="00976C60">
        <w:tab/>
      </w:r>
      <w:r w:rsidR="00900CC8" w:rsidRPr="00976C60">
        <w:tab/>
      </w:r>
      <w:r w:rsidR="00900CC8" w:rsidRPr="00976C60">
        <w:rPr>
          <w:rFonts w:hint="eastAsia"/>
        </w:rPr>
        <w:t>：通気層から室内までの熱貫流率（熱伝達抵抗は温度、風速から計算した値）（</w:t>
      </w:r>
      <w:r w:rsidR="00900CC8" w:rsidRPr="00976C60">
        <w:rPr>
          <w:rFonts w:hint="eastAsia"/>
        </w:rPr>
        <w:t>W/(m2</w:t>
      </w:r>
      <w:r w:rsidR="00900CC8" w:rsidRPr="00976C60">
        <w:rPr>
          <w:rFonts w:hint="eastAsia"/>
        </w:rPr>
        <w:t>・</w:t>
      </w:r>
      <w:r w:rsidR="00900CC8" w:rsidRPr="00976C60">
        <w:rPr>
          <w:rFonts w:hint="eastAsia"/>
        </w:rPr>
        <w:t>K)</w:t>
      </w:r>
      <w:r w:rsidR="00900CC8" w:rsidRPr="00976C60">
        <w:rPr>
          <w:rFonts w:hint="eastAsia"/>
        </w:rPr>
        <w:t>）</w:t>
      </w:r>
    </w:p>
    <w:p w14:paraId="4DA79111"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SAT</m:t>
            </m:r>
          </m:sub>
        </m:sSub>
      </m:oMath>
      <w:r w:rsidR="00900CC8" w:rsidRPr="00976C60">
        <w:tab/>
      </w:r>
      <w:r w:rsidR="00900CC8" w:rsidRPr="00976C60">
        <w:tab/>
      </w:r>
      <w:r w:rsidR="00900CC8" w:rsidRPr="00976C60">
        <w:rPr>
          <w:rFonts w:hint="eastAsia"/>
        </w:rPr>
        <w:t>：相当外気温度（℃）</w:t>
      </w:r>
    </w:p>
    <w:p w14:paraId="307528F8"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e</m:t>
            </m:r>
          </m:sub>
        </m:sSub>
      </m:oMath>
      <w:r w:rsidR="00900CC8" w:rsidRPr="00976C60">
        <w:tab/>
      </w:r>
      <w:r w:rsidR="00900CC8" w:rsidRPr="00976C60">
        <w:tab/>
      </w:r>
      <w:r w:rsidR="00900CC8" w:rsidRPr="00976C60">
        <w:rPr>
          <w:rFonts w:hint="eastAsia"/>
        </w:rPr>
        <w:t>：外気温度（℃）</w:t>
      </w:r>
    </w:p>
    <w:p w14:paraId="19B18C3C"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r</m:t>
            </m:r>
          </m:sub>
        </m:sSub>
      </m:oMath>
      <w:r w:rsidR="00900CC8" w:rsidRPr="00976C60">
        <w:tab/>
      </w:r>
      <w:r w:rsidR="00900CC8" w:rsidRPr="00976C60">
        <w:tab/>
      </w:r>
      <w:r w:rsidR="00900CC8" w:rsidRPr="00976C60">
        <w:rPr>
          <w:rFonts w:hint="eastAsia"/>
        </w:rPr>
        <w:t>：室内温度（℃）</w:t>
      </w:r>
    </w:p>
    <w:p w14:paraId="4B5DA0FA"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oMath>
      <w:r w:rsidR="00900CC8" w:rsidRPr="00976C60">
        <w:tab/>
      </w:r>
      <w:r w:rsidR="00900CC8" w:rsidRPr="00976C60">
        <w:tab/>
      </w:r>
      <w:r w:rsidR="00900CC8" w:rsidRPr="00976C60">
        <w:rPr>
          <w:rFonts w:hint="eastAsia"/>
        </w:rPr>
        <w:t>：外気側表面日射吸収率（</w:t>
      </w:r>
      <w:r w:rsidR="00900CC8" w:rsidRPr="00976C60">
        <w:rPr>
          <w:rFonts w:hint="eastAsia"/>
        </w:rPr>
        <w:t>-</w:t>
      </w:r>
      <w:r w:rsidR="00900CC8" w:rsidRPr="00976C60">
        <w:rPr>
          <w:rFonts w:hint="eastAsia"/>
        </w:rPr>
        <w:t>）</w:t>
      </w:r>
    </w:p>
    <w:p w14:paraId="61F58616"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J</m:t>
            </m:r>
          </m:e>
          <m:sub>
            <m:r>
              <w:rPr>
                <w:rFonts w:ascii="Cambria Math" w:hAnsi="Cambria Math"/>
              </w:rPr>
              <m:t>surf</m:t>
            </m:r>
          </m:sub>
        </m:sSub>
      </m:oMath>
      <w:r w:rsidR="00900CC8" w:rsidRPr="00976C60">
        <w:tab/>
      </w:r>
      <w:r w:rsidR="00900CC8" w:rsidRPr="00976C60">
        <w:tab/>
      </w:r>
      <w:r w:rsidR="00900CC8" w:rsidRPr="00976C60">
        <w:rPr>
          <w:rFonts w:hint="eastAsia"/>
        </w:rPr>
        <w:t>：外気側表面に入射する日射量（</w:t>
      </w:r>
      <w:r w:rsidR="00900CC8" w:rsidRPr="00976C60">
        <w:rPr>
          <w:rFonts w:hint="eastAsia"/>
        </w:rPr>
        <w:t>W/m2</w:t>
      </w:r>
      <w:r w:rsidR="00900CC8" w:rsidRPr="00976C60">
        <w:rPr>
          <w:rFonts w:hint="eastAsia"/>
        </w:rPr>
        <w:t>）</w:t>
      </w:r>
    </w:p>
    <w:p w14:paraId="2325F015"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o</m:t>
            </m:r>
          </m:sub>
        </m:sSub>
      </m:oMath>
      <w:r w:rsidR="00900CC8" w:rsidRPr="00976C60">
        <w:tab/>
      </w:r>
      <w:r w:rsidR="00900CC8" w:rsidRPr="00976C60">
        <w:tab/>
      </w:r>
      <w:r w:rsidR="00900CC8" w:rsidRPr="00976C60">
        <w:rPr>
          <w:rFonts w:hint="eastAsia"/>
        </w:rPr>
        <w:t>：室外側総合熱伝達率（</w:t>
      </w:r>
      <w:r w:rsidR="00900CC8" w:rsidRPr="00976C60">
        <w:rPr>
          <w:rFonts w:hint="eastAsia"/>
        </w:rPr>
        <w:t>W/(m2</w:t>
      </w:r>
      <w:r w:rsidR="00900CC8" w:rsidRPr="00976C60">
        <w:rPr>
          <w:rFonts w:hint="eastAsia"/>
        </w:rPr>
        <w:t>・</w:t>
      </w:r>
      <w:r w:rsidR="00900CC8" w:rsidRPr="00976C60">
        <w:rPr>
          <w:rFonts w:hint="eastAsia"/>
        </w:rPr>
        <w:t>K)</w:t>
      </w:r>
      <w:r w:rsidR="00900CC8" w:rsidRPr="00976C60">
        <w:rPr>
          <w:rFonts w:hint="eastAsia"/>
        </w:rPr>
        <w:t>）（</w:t>
      </w:r>
      <w:r w:rsidR="00900CC8" w:rsidRPr="00976C60">
        <w:rPr>
          <w:rFonts w:hint="eastAsia"/>
        </w:rPr>
        <w:t>=</w:t>
      </w:r>
      <w:r w:rsidR="00900CC8" w:rsidRPr="00976C60">
        <w:t xml:space="preserve"> 1/0.04</w:t>
      </w:r>
      <w:r w:rsidR="00900CC8" w:rsidRPr="00976C60">
        <w:rPr>
          <w:rFonts w:hint="eastAsia"/>
        </w:rPr>
        <w:t>）</w:t>
      </w:r>
    </w:p>
    <w:p w14:paraId="0178134D"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900CC8" w:rsidRPr="00976C60">
        <w:tab/>
      </w:r>
      <w:r w:rsidR="00900CC8" w:rsidRPr="00976C60">
        <w:tab/>
      </w:r>
      <w:r w:rsidR="00900CC8" w:rsidRPr="00976C60">
        <w:rPr>
          <w:rFonts w:hint="eastAsia"/>
        </w:rPr>
        <w:t>：空気の定圧比熱（</w:t>
      </w:r>
      <w:r w:rsidR="00900CC8" w:rsidRPr="00976C60">
        <w:t>J/(</w:t>
      </w:r>
      <w:r w:rsidR="00900CC8" w:rsidRPr="00976C60">
        <w:rPr>
          <w:rFonts w:hint="eastAsia"/>
        </w:rPr>
        <w:t>kg</w:t>
      </w:r>
      <w:r w:rsidR="00900CC8" w:rsidRPr="00976C60">
        <w:rPr>
          <w:rFonts w:hint="eastAsia"/>
        </w:rPr>
        <w:t>・</w:t>
      </w:r>
      <w:r w:rsidR="00900CC8" w:rsidRPr="00976C60">
        <w:rPr>
          <w:rFonts w:hint="eastAsia"/>
        </w:rPr>
        <w:t>K</w:t>
      </w:r>
      <w:r w:rsidR="00900CC8" w:rsidRPr="00976C60">
        <w:t>)</w:t>
      </w:r>
      <w:r w:rsidR="00900CC8" w:rsidRPr="00976C60">
        <w:rPr>
          <w:rFonts w:hint="eastAsia"/>
        </w:rPr>
        <w:t>）（</w:t>
      </w:r>
      <w:r w:rsidR="00900CC8" w:rsidRPr="00976C60">
        <w:rPr>
          <w:rFonts w:hint="eastAsia"/>
        </w:rPr>
        <w:t>=</w:t>
      </w:r>
      <w:r w:rsidR="00900CC8" w:rsidRPr="00976C60">
        <w:t>1.</w:t>
      </w:r>
      <w:r w:rsidR="00900CC8" w:rsidRPr="00976C60">
        <w:rPr>
          <w:rFonts w:hint="eastAsia"/>
        </w:rPr>
        <w:t>006</w:t>
      </w:r>
      <w:r w:rsidR="00900CC8" w:rsidRPr="00976C60">
        <w:rPr>
          <w:rFonts w:hint="eastAsia"/>
        </w:rPr>
        <w:t>）</w:t>
      </w:r>
    </w:p>
    <w:p w14:paraId="768910E4"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900CC8" w:rsidRPr="00976C60">
        <w:tab/>
      </w:r>
      <w:r w:rsidR="00900CC8" w:rsidRPr="00976C60">
        <w:tab/>
      </w:r>
      <w:r w:rsidR="00900CC8" w:rsidRPr="00976C60">
        <w:rPr>
          <w:rFonts w:hint="eastAsia"/>
        </w:rPr>
        <w:t>：空気の密度（</w:t>
      </w:r>
      <w:r w:rsidR="00900CC8" w:rsidRPr="00976C60">
        <w:rPr>
          <w:rFonts w:hint="eastAsia"/>
        </w:rPr>
        <w:t>k</w:t>
      </w:r>
      <w:r w:rsidR="00900CC8" w:rsidRPr="00976C60">
        <w:t>g/</w:t>
      </w:r>
      <w:r w:rsidR="00900CC8" w:rsidRPr="00976C60">
        <w:rPr>
          <w:rFonts w:hint="eastAsia"/>
        </w:rPr>
        <w:t xml:space="preserve"> m</w:t>
      </w:r>
      <w:r w:rsidR="00900CC8" w:rsidRPr="00976C60">
        <w:t>3</w:t>
      </w:r>
      <w:r w:rsidR="00900CC8" w:rsidRPr="00976C60">
        <w:rPr>
          <w:rFonts w:hint="eastAsia"/>
        </w:rPr>
        <w:t>）（</w:t>
      </w:r>
      <w:r w:rsidR="00900CC8" w:rsidRPr="00976C60">
        <w:rPr>
          <w:rFonts w:hint="eastAsia"/>
        </w:rPr>
        <w:t>=</w:t>
      </w:r>
      <w:r w:rsidR="00900CC8" w:rsidRPr="00976C60">
        <w:t>1.2</w:t>
      </w:r>
      <w:r w:rsidR="00900CC8" w:rsidRPr="00976C60">
        <w:rPr>
          <w:rFonts w:hint="eastAsia"/>
        </w:rPr>
        <w:t>）</w:t>
      </w:r>
    </w:p>
    <w:p w14:paraId="0359E335"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900CC8" w:rsidRPr="00976C60">
        <w:tab/>
      </w:r>
      <w:r w:rsidR="00900CC8" w:rsidRPr="00976C60">
        <w:tab/>
      </w:r>
      <w:r w:rsidR="00900CC8" w:rsidRPr="00976C60">
        <w:rPr>
          <w:rFonts w:hint="eastAsia"/>
        </w:rPr>
        <w:t>：通気層内の通気風量（</w:t>
      </w:r>
      <w:r w:rsidR="00900CC8" w:rsidRPr="00976C60">
        <w:rPr>
          <w:rFonts w:hint="eastAsia"/>
        </w:rPr>
        <w:t>m</w:t>
      </w:r>
      <w:r w:rsidR="00900CC8" w:rsidRPr="00976C60">
        <w:t>3/s</w:t>
      </w:r>
      <w:r w:rsidR="00900CC8" w:rsidRPr="00976C60">
        <w:rPr>
          <w:rFonts w:hint="eastAsia"/>
        </w:rPr>
        <w:t>）</w:t>
      </w:r>
    </w:p>
    <w:p w14:paraId="2A6E2852"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900CC8" w:rsidRPr="00976C60">
        <w:tab/>
      </w:r>
      <w:r w:rsidR="00900CC8" w:rsidRPr="00976C60">
        <w:tab/>
      </w:r>
      <w:r w:rsidR="00900CC8" w:rsidRPr="00976C60">
        <w:rPr>
          <w:rFonts w:hint="eastAsia"/>
        </w:rPr>
        <w:t>：通気層の幅（</w:t>
      </w:r>
      <w:r w:rsidR="00900CC8" w:rsidRPr="00976C60">
        <w:rPr>
          <w:rFonts w:hint="eastAsia"/>
        </w:rPr>
        <w:t>m</w:t>
      </w:r>
      <w:r w:rsidR="00900CC8" w:rsidRPr="00976C60">
        <w:rPr>
          <w:rFonts w:hint="eastAsia"/>
        </w:rPr>
        <w:t>）</w:t>
      </w:r>
    </w:p>
    <w:p w14:paraId="5F0D90E1"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900CC8" w:rsidRPr="00976C60">
        <w:tab/>
      </w:r>
      <w:r w:rsidR="00900CC8" w:rsidRPr="00976C60">
        <w:tab/>
      </w:r>
      <w:r w:rsidR="00900CC8" w:rsidRPr="00976C60">
        <w:rPr>
          <w:rFonts w:hint="eastAsia"/>
        </w:rPr>
        <w:t>：通気層の長さ（</w:t>
      </w:r>
      <w:r w:rsidR="00900CC8" w:rsidRPr="00976C60">
        <w:rPr>
          <w:rFonts w:hint="eastAsia"/>
        </w:rPr>
        <w:t>m</w:t>
      </w:r>
      <w:r w:rsidR="00900CC8" w:rsidRPr="00976C60">
        <w:rPr>
          <w:rFonts w:hint="eastAsia"/>
        </w:rPr>
        <w:t>）</w:t>
      </w:r>
    </w:p>
    <w:p w14:paraId="267BDF55"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as</m:t>
            </m:r>
            <m:r>
              <m:rPr>
                <m:sty m:val="p"/>
              </m:rPr>
              <w:rPr>
                <w:rFonts w:ascii="Cambria Math" w:hAnsi="Cambria Math"/>
              </w:rPr>
              <m:t>,</m:t>
            </m:r>
            <m:r>
              <w:rPr>
                <w:rFonts w:ascii="Cambria Math" w:hAnsi="Cambria Math"/>
              </w:rPr>
              <m:t>out</m:t>
            </m:r>
          </m:sub>
        </m:sSub>
      </m:oMath>
      <w:r w:rsidR="00900CC8" w:rsidRPr="00976C60">
        <w:tab/>
      </w:r>
      <w:r w:rsidR="00900CC8" w:rsidRPr="00976C60">
        <w:tab/>
      </w:r>
      <w:r w:rsidR="00900CC8" w:rsidRPr="00976C60">
        <w:rPr>
          <w:rFonts w:hint="eastAsia"/>
        </w:rPr>
        <w:t>：通気層出口温度（℃）</w:t>
      </w:r>
    </w:p>
    <w:p w14:paraId="79338050"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as</m:t>
            </m:r>
            <m:r>
              <m:rPr>
                <m:sty m:val="p"/>
              </m:rPr>
              <w:rPr>
                <w:rFonts w:ascii="Cambria Math" w:hAnsi="Cambria Math"/>
              </w:rPr>
              <m:t>,</m:t>
            </m:r>
            <m:r>
              <w:rPr>
                <w:rFonts w:ascii="Cambria Math" w:hAnsi="Cambria Math" w:hint="eastAsia"/>
              </w:rPr>
              <m:t>in</m:t>
            </m:r>
          </m:sub>
        </m:sSub>
      </m:oMath>
      <w:r w:rsidR="00900CC8" w:rsidRPr="00976C60">
        <w:tab/>
      </w:r>
      <w:r w:rsidR="00900CC8" w:rsidRPr="00976C60">
        <w:tab/>
      </w:r>
      <w:r w:rsidR="00900CC8" w:rsidRPr="00976C60">
        <w:rPr>
          <w:rFonts w:hint="eastAsia"/>
        </w:rPr>
        <w:t>：通気層入口温度（℃）</w:t>
      </w:r>
    </w:p>
    <w:p w14:paraId="47CE855B"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rPr>
              <m:t>as</m:t>
            </m:r>
            <m:r>
              <m:rPr>
                <m:sty m:val="p"/>
              </m:rPr>
              <w:rPr>
                <w:rFonts w:ascii="Cambria Math" w:hAnsi="Cambria Math"/>
              </w:rPr>
              <m:t>,</m:t>
            </m:r>
            <m:r>
              <w:rPr>
                <w:rFonts w:ascii="Cambria Math" w:hAnsi="Cambria Math"/>
              </w:rPr>
              <m:t>e</m:t>
            </m:r>
          </m:sub>
        </m:sSub>
      </m:oMath>
      <w:r w:rsidR="00900CC8" w:rsidRPr="00976C60">
        <w:tab/>
      </w:r>
      <w:r w:rsidR="00900CC8" w:rsidRPr="00976C60">
        <w:tab/>
      </w:r>
      <w:r w:rsidR="00900CC8" w:rsidRPr="00976C60">
        <w:rPr>
          <w:rFonts w:hint="eastAsia"/>
        </w:rPr>
        <w:t>：通気層の等価温度（℃）</w:t>
      </w:r>
    </w:p>
    <w:p w14:paraId="58DEDD7B" w14:textId="77777777" w:rsidR="00900CC8" w:rsidRPr="00976C60" w:rsidRDefault="003C0474" w:rsidP="00900CC8">
      <w:pPr>
        <w:pStyle w:val="afffd"/>
        <w:ind w:left="1300" w:hanging="900"/>
      </w:pPr>
      <m:oMath>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as</m:t>
                </m:r>
              </m:sub>
            </m:sSub>
          </m:e>
        </m:acc>
      </m:oMath>
      <w:r w:rsidR="00900CC8" w:rsidRPr="00976C60">
        <w:tab/>
      </w:r>
      <w:r w:rsidR="00900CC8" w:rsidRPr="00976C60">
        <w:tab/>
      </w:r>
      <w:r w:rsidR="00900CC8" w:rsidRPr="00976C60">
        <w:rPr>
          <w:rFonts w:hint="eastAsia"/>
        </w:rPr>
        <w:t>：通気層の平均温度（℃）</w:t>
      </w:r>
    </w:p>
    <w:p w14:paraId="78E3A753"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900CC8" w:rsidRPr="00976C60">
        <w:tab/>
      </w:r>
      <w:r w:rsidR="00900CC8" w:rsidRPr="00976C60">
        <w:tab/>
      </w:r>
      <w:r w:rsidR="00900CC8" w:rsidRPr="00976C60">
        <w:rPr>
          <w:rFonts w:hint="eastAsia"/>
        </w:rPr>
        <w:t>：面１の温度（℃）</w:t>
      </w:r>
    </w:p>
    <w:p w14:paraId="50970DB8"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900CC8" w:rsidRPr="00976C60">
        <w:tab/>
      </w:r>
      <w:r w:rsidR="00900CC8" w:rsidRPr="00976C60">
        <w:tab/>
      </w:r>
      <w:r w:rsidR="00900CC8" w:rsidRPr="00976C60">
        <w:rPr>
          <w:rFonts w:hint="eastAsia"/>
        </w:rPr>
        <w:t>：通気層の対流熱伝達率（</w:t>
      </w:r>
      <w:r w:rsidR="00900CC8" w:rsidRPr="00976C60">
        <w:rPr>
          <w:rFonts w:hint="eastAsia"/>
        </w:rPr>
        <w:t>W/(m2</w:t>
      </w:r>
      <w:r w:rsidR="00900CC8" w:rsidRPr="00976C60">
        <w:rPr>
          <w:rFonts w:hint="eastAsia"/>
        </w:rPr>
        <w:t>・</w:t>
      </w:r>
      <w:r w:rsidR="00900CC8" w:rsidRPr="00976C60">
        <w:rPr>
          <w:rFonts w:hint="eastAsia"/>
        </w:rPr>
        <w:t>K)</w:t>
      </w:r>
      <w:r w:rsidR="00900CC8" w:rsidRPr="00976C60">
        <w:rPr>
          <w:rFonts w:hint="eastAsia"/>
        </w:rPr>
        <w:t>）</w:t>
      </w:r>
    </w:p>
    <w:p w14:paraId="4DF61B58" w14:textId="77777777" w:rsidR="00900CC8" w:rsidRPr="00976C60" w:rsidRDefault="003C0474" w:rsidP="00900CC8">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rv</m:t>
            </m:r>
          </m:sub>
        </m:sSub>
      </m:oMath>
      <w:r w:rsidR="00900CC8" w:rsidRPr="00976C60">
        <w:tab/>
      </w:r>
      <w:r w:rsidR="00900CC8" w:rsidRPr="00976C60">
        <w:tab/>
      </w:r>
      <w:r w:rsidR="00900CC8" w:rsidRPr="00976C60">
        <w:rPr>
          <w:rFonts w:hint="eastAsia"/>
        </w:rPr>
        <w:t>：通気層の放射熱伝達率（</w:t>
      </w:r>
      <w:r w:rsidR="00900CC8" w:rsidRPr="00976C60">
        <w:rPr>
          <w:rFonts w:hint="eastAsia"/>
        </w:rPr>
        <w:t>W/(m2</w:t>
      </w:r>
      <w:r w:rsidR="00900CC8" w:rsidRPr="00976C60">
        <w:rPr>
          <w:rFonts w:hint="eastAsia"/>
        </w:rPr>
        <w:t>・</w:t>
      </w:r>
      <w:r w:rsidR="00900CC8" w:rsidRPr="00976C60">
        <w:rPr>
          <w:rFonts w:hint="eastAsia"/>
        </w:rPr>
        <w:t>K)</w:t>
      </w:r>
      <w:r w:rsidR="00900CC8" w:rsidRPr="00976C60">
        <w:rPr>
          <w:rFonts w:hint="eastAsia"/>
        </w:rPr>
        <w:t>）</w:t>
      </w:r>
    </w:p>
    <w:p w14:paraId="7583CE17" w14:textId="77777777" w:rsidR="00900CC8" w:rsidRDefault="00900CC8" w:rsidP="00900CC8">
      <w:pPr>
        <w:pStyle w:val="afe"/>
        <w:ind w:firstLine="200"/>
      </w:pPr>
      <w:r>
        <w:rPr>
          <w:rFonts w:hint="eastAsia"/>
        </w:rPr>
        <w:t>である。</w:t>
      </w:r>
    </w:p>
    <w:p w14:paraId="5C86415D" w14:textId="77777777" w:rsidR="00900CC8" w:rsidRDefault="00900CC8" w:rsidP="00900CC8">
      <w:pPr>
        <w:pStyle w:val="afe"/>
        <w:ind w:firstLine="200"/>
      </w:pPr>
    </w:p>
    <w:p w14:paraId="2586741D" w14:textId="1195417F" w:rsidR="00900CC8" w:rsidRDefault="00900CC8" w:rsidP="00900CC8">
      <w:pPr>
        <w:pStyle w:val="afe"/>
        <w:ind w:firstLine="200"/>
      </w:pPr>
      <w:r w:rsidRPr="00071F41">
        <w:rPr>
          <w:rFonts w:hint="eastAsia"/>
        </w:rPr>
        <w:t>通気層から室内までの熱貫流率</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s</m:t>
            </m:r>
          </m:sub>
        </m:sSub>
      </m:oMath>
      <w:r w:rsidRPr="00BA7E28">
        <w:rPr>
          <w:rFonts w:hint="eastAsia"/>
        </w:rPr>
        <w:t>、</w:t>
      </w:r>
      <m:oMath>
        <m:sSubSup>
          <m:sSubSupPr>
            <m:ctrlPr>
              <w:rPr>
                <w:rFonts w:ascii="Cambria Math" w:hAnsi="Cambria Math"/>
                <w:i/>
              </w:rPr>
            </m:ctrlPr>
          </m:sSubSupPr>
          <m:e>
            <m:r>
              <w:rPr>
                <w:rFonts w:ascii="Cambria Math" w:hAnsi="Cambria Math" w:hint="eastAsia"/>
              </w:rPr>
              <m:t>U</m:t>
            </m:r>
            <m:ctrlPr>
              <w:rPr>
                <w:rFonts w:ascii="Cambria Math" w:hAnsi="Cambria Math" w:hint="eastAsia"/>
                <w:i/>
              </w:rPr>
            </m:ctrlPr>
          </m:e>
          <m:sub>
            <m:r>
              <w:rPr>
                <w:rFonts w:ascii="Cambria Math" w:hAnsi="Cambria Math" w:hint="eastAsia"/>
              </w:rPr>
              <m:t>s</m:t>
            </m:r>
          </m:sub>
          <m:sup>
            <m:r>
              <w:rPr>
                <w:rFonts w:ascii="Cambria Math" w:hAnsi="Cambria Math"/>
              </w:rPr>
              <m:t>'</m:t>
            </m:r>
          </m:sup>
        </m:sSubSup>
      </m:oMath>
      <w:r>
        <w:rPr>
          <w:rFonts w:hint="eastAsia"/>
        </w:rPr>
        <w:t>は、</w:t>
      </w:r>
      <w:r w:rsidRPr="00071F41">
        <w:rPr>
          <w:rFonts w:hint="eastAsia"/>
        </w:rPr>
        <w:t>通気層の熱伝達率が異なり、式</w:t>
      </w:r>
      <w:r>
        <w:fldChar w:fldCharType="begin"/>
      </w:r>
      <w:r>
        <w:instrText xml:space="preserve"> </w:instrText>
      </w:r>
      <w:r>
        <w:rPr>
          <w:rFonts w:hint="eastAsia"/>
        </w:rPr>
        <w:instrText>REF _Ref53397251 \h</w:instrText>
      </w:r>
      <w:r>
        <w:instrText xml:space="preserve"> </w:instrText>
      </w:r>
      <w:r>
        <w:fldChar w:fldCharType="separate"/>
      </w:r>
      <w:r w:rsidR="003C0474">
        <w:t>(</w:t>
      </w:r>
      <w:r w:rsidR="003C0474">
        <w:rPr>
          <w:noProof/>
        </w:rPr>
        <w:t>47</w:t>
      </w:r>
      <w:r w:rsidR="003C0474">
        <w:t>)</w:t>
      </w:r>
      <w:r>
        <w:fldChar w:fldCharType="end"/>
      </w:r>
      <w:r w:rsidRPr="00071F41">
        <w:rPr>
          <w:rFonts w:hint="eastAsia"/>
        </w:rPr>
        <w:t>の関係がある。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900CC8" w14:paraId="7982A138" w14:textId="77777777" w:rsidTr="00FB12FC">
        <w:tc>
          <w:tcPr>
            <w:tcW w:w="8221" w:type="dxa"/>
          </w:tcPr>
          <w:p w14:paraId="32214285" w14:textId="77777777" w:rsidR="00900CC8" w:rsidRPr="00117494" w:rsidRDefault="003C0474" w:rsidP="00FB12FC">
            <w:pPr>
              <w:pStyle w:val="afe"/>
              <w:ind w:firstLine="200"/>
              <w:rPr>
                <w:rFonts w:ascii="Century" w:eastAsia="游明朝" w:hAnsi="Century"/>
                <w:i/>
              </w:rPr>
            </w:pPr>
            <m:oMathPara>
              <m:oMath>
                <m:sSubSup>
                  <m:sSubSupPr>
                    <m:ctrlPr>
                      <w:rPr>
                        <w:rFonts w:ascii="Cambria Math" w:hAnsi="Cambria Math"/>
                        <w:i/>
                      </w:rPr>
                    </m:ctrlPr>
                  </m:sSubSupPr>
                  <m:e>
                    <m:r>
                      <w:rPr>
                        <w:rFonts w:ascii="Cambria Math" w:hAnsi="Cambria Math"/>
                      </w:rPr>
                      <m:t>U</m:t>
                    </m:r>
                  </m:e>
                  <m:sub>
                    <m:r>
                      <w:rPr>
                        <w:rFonts w:ascii="Cambria Math" w:hAnsi="Cambria Math"/>
                      </w:rPr>
                      <m:t>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as,s</m:t>
                        </m:r>
                      </m:sub>
                    </m:sSub>
                    <m:r>
                      <w:rPr>
                        <w:rFonts w:ascii="Cambria Math" w:hAnsi="Cambria Math"/>
                      </w:rPr>
                      <m:t>+</m:t>
                    </m:r>
                    <m:f>
                      <m:fPr>
                        <m:type m:val="lin"/>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cv</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rv</m:t>
                                </m:r>
                              </m:sub>
                            </m:sSub>
                          </m:e>
                        </m:d>
                      </m:den>
                    </m:f>
                  </m:den>
                </m:f>
              </m:oMath>
            </m:oMathPara>
          </w:p>
        </w:tc>
        <w:tc>
          <w:tcPr>
            <w:tcW w:w="702" w:type="dxa"/>
            <w:vAlign w:val="center"/>
          </w:tcPr>
          <w:p w14:paraId="4101B4D2" w14:textId="3EFBB7EA" w:rsidR="00900CC8" w:rsidRDefault="00900CC8" w:rsidP="00FB12FC">
            <w:pPr>
              <w:pStyle w:val="afd"/>
            </w:pPr>
            <w:bookmarkStart w:id="664" w:name="_Ref53397251"/>
            <w:r>
              <w:t>(</w:t>
            </w:r>
            <w:r w:rsidR="003C0474">
              <w:fldChar w:fldCharType="begin"/>
            </w:r>
            <w:r w:rsidR="003C0474">
              <w:instrText xml:space="preserve"> SEQ ( \* ARABIC </w:instrText>
            </w:r>
            <w:r w:rsidR="003C0474">
              <w:fldChar w:fldCharType="separate"/>
            </w:r>
            <w:r w:rsidR="003C0474">
              <w:rPr>
                <w:noProof/>
              </w:rPr>
              <w:t>47</w:t>
            </w:r>
            <w:r w:rsidR="003C0474">
              <w:rPr>
                <w:noProof/>
              </w:rPr>
              <w:fldChar w:fldCharType="end"/>
            </w:r>
            <w:r>
              <w:t>)</w:t>
            </w:r>
            <w:bookmarkEnd w:id="664"/>
          </w:p>
        </w:tc>
      </w:tr>
    </w:tbl>
    <w:p w14:paraId="236FE5BE" w14:textId="77777777" w:rsidR="00900CC8" w:rsidRDefault="00900CC8" w:rsidP="00900CC8">
      <w:pPr>
        <w:pStyle w:val="afe"/>
        <w:ind w:firstLine="200"/>
      </w:pPr>
      <w:r>
        <w:rPr>
          <w:rFonts w:hint="eastAsia"/>
        </w:rPr>
        <w:t>ここで、</w:t>
      </w:r>
    </w:p>
    <w:p w14:paraId="16CD825E" w14:textId="77777777" w:rsidR="00900CC8" w:rsidRDefault="003C0474" w:rsidP="00900CC8">
      <w:pPr>
        <w:pStyle w:val="afffd"/>
        <w:ind w:left="1300" w:hanging="900"/>
      </w:pPr>
      <m:oMath>
        <m:sSubSup>
          <m:sSubSupPr>
            <m:ctrlPr>
              <w:rPr>
                <w:rFonts w:ascii="Cambria Math" w:hAnsi="Cambria Math"/>
                <w:i/>
              </w:rPr>
            </m:ctrlPr>
          </m:sSubSupPr>
          <m:e>
            <m:r>
              <w:rPr>
                <w:rFonts w:ascii="Cambria Math" w:hAnsi="Cambria Math"/>
              </w:rPr>
              <m:t>U</m:t>
            </m:r>
          </m:e>
          <m:sub>
            <m:r>
              <w:rPr>
                <w:rFonts w:ascii="Cambria Math" w:hAnsi="Cambria Math"/>
              </w:rPr>
              <m:t>s</m:t>
            </m:r>
          </m:sub>
          <m:sup>
            <m:r>
              <w:rPr>
                <w:rFonts w:ascii="Cambria Math" w:hAnsi="Cambria Math"/>
              </w:rPr>
              <m:t>'</m:t>
            </m:r>
          </m:sup>
        </m:sSubSup>
      </m:oMath>
      <w:r w:rsidR="00900CC8">
        <w:tab/>
      </w:r>
      <w:r w:rsidR="00900CC8">
        <w:tab/>
      </w:r>
      <w:r w:rsidR="00900CC8">
        <w:rPr>
          <w:rFonts w:hint="eastAsia"/>
        </w:rPr>
        <w:t>：</w:t>
      </w:r>
      <w:r w:rsidR="00900CC8" w:rsidRPr="00B74F04">
        <w:rPr>
          <w:rFonts w:hint="eastAsia"/>
        </w:rPr>
        <w:t>通気層から室内までの熱貫流率</w:t>
      </w:r>
      <w:r w:rsidR="00900CC8">
        <w:rPr>
          <w:rFonts w:hint="eastAsia"/>
        </w:rPr>
        <w:t>（</w:t>
      </w:r>
      <w:r w:rsidR="00900CC8" w:rsidRPr="00B74F04">
        <w:rPr>
          <w:rFonts w:hint="eastAsia"/>
        </w:rPr>
        <w:t>熱伝達抵抗</w:t>
      </w:r>
      <w:r w:rsidR="00900CC8">
        <w:rPr>
          <w:rFonts w:hint="eastAsia"/>
        </w:rPr>
        <w:t>は温度、風速から計算した値）</w:t>
      </w:r>
      <w:r w:rsidR="00900CC8" w:rsidRPr="00F901F6">
        <w:rPr>
          <w:rFonts w:hint="eastAsia"/>
        </w:rPr>
        <w:t>（</w:t>
      </w:r>
      <w:r w:rsidR="00900CC8" w:rsidRPr="00F901F6">
        <w:rPr>
          <w:rFonts w:hint="eastAsia"/>
        </w:rPr>
        <w:t>W/(m</w:t>
      </w:r>
      <w:r w:rsidR="00900CC8" w:rsidRPr="00C16702">
        <w:rPr>
          <w:rFonts w:hint="eastAsia"/>
          <w:vertAlign w:val="superscript"/>
        </w:rPr>
        <w:t>2</w:t>
      </w:r>
      <w:r w:rsidR="00900CC8" w:rsidRPr="00F901F6">
        <w:rPr>
          <w:rFonts w:hint="eastAsia"/>
        </w:rPr>
        <w:t>・</w:t>
      </w:r>
      <w:r w:rsidR="00900CC8" w:rsidRPr="00F901F6">
        <w:rPr>
          <w:rFonts w:hint="eastAsia"/>
        </w:rPr>
        <w:t>K)</w:t>
      </w:r>
      <w:r w:rsidR="00900CC8" w:rsidRPr="00F901F6">
        <w:rPr>
          <w:rFonts w:hint="eastAsia"/>
        </w:rPr>
        <w:t>）</w:t>
      </w:r>
    </w:p>
    <w:p w14:paraId="650F098B" w14:textId="77777777" w:rsidR="00900CC8" w:rsidRDefault="003C0474" w:rsidP="00900CC8">
      <w:pPr>
        <w:pStyle w:val="afffd"/>
        <w:ind w:left="1300" w:hanging="900"/>
      </w:pP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s</m:t>
            </m:r>
          </m:sub>
        </m:sSub>
      </m:oMath>
      <w:r w:rsidR="00900CC8">
        <w:tab/>
      </w:r>
      <w:r w:rsidR="00900CC8">
        <w:tab/>
      </w:r>
      <w:r w:rsidR="00900CC8">
        <w:rPr>
          <w:rFonts w:hint="eastAsia"/>
        </w:rPr>
        <w:t>：</w:t>
      </w:r>
      <w:r w:rsidR="00900CC8" w:rsidRPr="00B74F04">
        <w:rPr>
          <w:rFonts w:hint="eastAsia"/>
        </w:rPr>
        <w:t>通気層から室内までの熱貫流率</w:t>
      </w:r>
      <w:r w:rsidR="00900CC8">
        <w:rPr>
          <w:rFonts w:hint="eastAsia"/>
        </w:rPr>
        <w:t>（</w:t>
      </w:r>
      <w:r w:rsidR="00900CC8" w:rsidRPr="00B74F04">
        <w:rPr>
          <w:rFonts w:hint="eastAsia"/>
        </w:rPr>
        <w:t>熱伝達抵抗</w:t>
      </w:r>
      <w:r w:rsidR="00900CC8">
        <w:rPr>
          <w:rFonts w:hint="eastAsia"/>
        </w:rPr>
        <w:t>は</w:t>
      </w:r>
      <w:r w:rsidR="00900CC8" w:rsidRPr="00B74F04">
        <w:rPr>
          <w:rFonts w:hint="eastAsia"/>
        </w:rPr>
        <w:t>省エネルギー基準の規定値</w:t>
      </w:r>
      <w:r w:rsidR="00900CC8">
        <w:rPr>
          <w:rFonts w:hint="eastAsia"/>
        </w:rPr>
        <w:t>）</w:t>
      </w:r>
      <w:r w:rsidR="00900CC8" w:rsidRPr="00F901F6">
        <w:rPr>
          <w:rFonts w:hint="eastAsia"/>
        </w:rPr>
        <w:t>（</w:t>
      </w:r>
      <w:r w:rsidR="00900CC8" w:rsidRPr="00F901F6">
        <w:rPr>
          <w:rFonts w:hint="eastAsia"/>
        </w:rPr>
        <w:t>W/(m</w:t>
      </w:r>
      <w:r w:rsidR="00900CC8" w:rsidRPr="00C16702">
        <w:rPr>
          <w:rFonts w:hint="eastAsia"/>
          <w:vertAlign w:val="superscript"/>
        </w:rPr>
        <w:t>2</w:t>
      </w:r>
      <w:r w:rsidR="00900CC8" w:rsidRPr="00F901F6">
        <w:rPr>
          <w:rFonts w:hint="eastAsia"/>
        </w:rPr>
        <w:t>・</w:t>
      </w:r>
      <w:r w:rsidR="00900CC8" w:rsidRPr="00F901F6">
        <w:rPr>
          <w:rFonts w:hint="eastAsia"/>
        </w:rPr>
        <w:t>K)</w:t>
      </w:r>
      <w:r w:rsidR="00900CC8" w:rsidRPr="00F901F6">
        <w:rPr>
          <w:rFonts w:hint="eastAsia"/>
        </w:rPr>
        <w:t>）</w:t>
      </w:r>
    </w:p>
    <w:p w14:paraId="0CEDF895" w14:textId="77777777" w:rsidR="00900CC8" w:rsidRDefault="003C0474" w:rsidP="00900CC8">
      <w:pPr>
        <w:pStyle w:val="afffd"/>
        <w:ind w:left="1300" w:hanging="900"/>
      </w:pPr>
      <m:oMath>
        <m:sSub>
          <m:sSubPr>
            <m:ctrlPr>
              <w:rPr>
                <w:rFonts w:ascii="Cambria Math" w:hAnsi="Cambria Math"/>
                <w:i/>
              </w:rPr>
            </m:ctrlPr>
          </m:sSubPr>
          <m:e>
            <m:r>
              <w:rPr>
                <w:rFonts w:ascii="Cambria Math" w:hAnsi="Cambria Math"/>
              </w:rPr>
              <m:t>R</m:t>
            </m:r>
          </m:e>
          <m:sub>
            <m:r>
              <w:rPr>
                <w:rFonts w:ascii="Cambria Math" w:hAnsi="Cambria Math"/>
              </w:rPr>
              <m:t>as,s</m:t>
            </m:r>
          </m:sub>
        </m:sSub>
      </m:oMath>
      <w:r w:rsidR="00900CC8" w:rsidRPr="00F901F6">
        <w:tab/>
      </w:r>
      <w:r w:rsidR="00900CC8" w:rsidRPr="00F901F6">
        <w:tab/>
      </w:r>
      <w:r w:rsidR="00900CC8" w:rsidRPr="00F901F6">
        <w:rPr>
          <w:rFonts w:hint="eastAsia"/>
        </w:rPr>
        <w:t>：</w:t>
      </w:r>
      <w:r w:rsidR="00900CC8" w:rsidRPr="00B74F04">
        <w:rPr>
          <w:rFonts w:hint="eastAsia"/>
        </w:rPr>
        <w:t>外気側表面熱伝達抵抗</w:t>
      </w:r>
      <w:r w:rsidR="00900CC8" w:rsidRPr="00F901F6">
        <w:rPr>
          <w:rFonts w:hint="eastAsia"/>
        </w:rPr>
        <w:t>（</w:t>
      </w:r>
      <w:r w:rsidR="00900CC8">
        <w:rPr>
          <w:rFonts w:hint="eastAsia"/>
        </w:rPr>
        <w:t>省エネルギー基準の規定値）（</w:t>
      </w:r>
      <w:r w:rsidR="00900CC8" w:rsidRPr="00F901F6">
        <w:rPr>
          <w:rFonts w:hint="eastAsia"/>
        </w:rPr>
        <w:t>(m</w:t>
      </w:r>
      <w:r w:rsidR="00900CC8" w:rsidRPr="00D521BB">
        <w:rPr>
          <w:rFonts w:hint="eastAsia"/>
          <w:vertAlign w:val="superscript"/>
        </w:rPr>
        <w:t>2</w:t>
      </w:r>
      <w:r w:rsidR="00900CC8" w:rsidRPr="00F901F6">
        <w:rPr>
          <w:rFonts w:hint="eastAsia"/>
        </w:rPr>
        <w:t>・</w:t>
      </w:r>
      <w:r w:rsidR="00900CC8" w:rsidRPr="00F901F6">
        <w:rPr>
          <w:rFonts w:hint="eastAsia"/>
        </w:rPr>
        <w:t>K)</w:t>
      </w:r>
      <w:r w:rsidR="00900CC8">
        <w:t>/</w:t>
      </w:r>
      <w:r w:rsidR="00900CC8" w:rsidRPr="00F901F6">
        <w:rPr>
          <w:rFonts w:hint="eastAsia"/>
        </w:rPr>
        <w:t>W</w:t>
      </w:r>
      <w:r w:rsidR="00900CC8" w:rsidRPr="00F901F6">
        <w:rPr>
          <w:rFonts w:hint="eastAsia"/>
        </w:rPr>
        <w:t>）</w:t>
      </w:r>
    </w:p>
    <w:p w14:paraId="206632DD" w14:textId="77777777" w:rsidR="00900CC8" w:rsidRPr="00F901F6" w:rsidRDefault="003C0474" w:rsidP="00900CC8">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900CC8" w:rsidRPr="00F901F6">
        <w:tab/>
      </w:r>
      <w:r w:rsidR="00900CC8" w:rsidRPr="00F901F6">
        <w:tab/>
      </w:r>
      <w:r w:rsidR="00900CC8" w:rsidRPr="00F901F6">
        <w:rPr>
          <w:rFonts w:hint="eastAsia"/>
        </w:rPr>
        <w:t>：通気層の対流熱伝達率（</w:t>
      </w:r>
      <w:r w:rsidR="00900CC8" w:rsidRPr="00F901F6">
        <w:rPr>
          <w:rFonts w:hint="eastAsia"/>
        </w:rPr>
        <w:t>W/(m</w:t>
      </w:r>
      <w:r w:rsidR="00900CC8" w:rsidRPr="00C16702">
        <w:rPr>
          <w:rFonts w:hint="eastAsia"/>
          <w:vertAlign w:val="superscript"/>
        </w:rPr>
        <w:t>2</w:t>
      </w:r>
      <w:r w:rsidR="00900CC8" w:rsidRPr="00F901F6">
        <w:rPr>
          <w:rFonts w:hint="eastAsia"/>
        </w:rPr>
        <w:t>・</w:t>
      </w:r>
      <w:r w:rsidR="00900CC8" w:rsidRPr="00F901F6">
        <w:rPr>
          <w:rFonts w:hint="eastAsia"/>
        </w:rPr>
        <w:t>K)</w:t>
      </w:r>
      <w:r w:rsidR="00900CC8" w:rsidRPr="00F901F6">
        <w:rPr>
          <w:rFonts w:hint="eastAsia"/>
        </w:rPr>
        <w:t>）</w:t>
      </w:r>
    </w:p>
    <w:p w14:paraId="0BBA0DBF" w14:textId="77777777" w:rsidR="00900CC8" w:rsidRPr="00F901F6" w:rsidRDefault="003C0474" w:rsidP="00900CC8">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rv</m:t>
            </m:r>
          </m:sub>
        </m:sSub>
      </m:oMath>
      <w:r w:rsidR="00900CC8" w:rsidRPr="00F901F6">
        <w:tab/>
      </w:r>
      <w:r w:rsidR="00900CC8" w:rsidRPr="00F901F6">
        <w:tab/>
      </w:r>
      <w:r w:rsidR="00900CC8" w:rsidRPr="00F901F6">
        <w:rPr>
          <w:rFonts w:hint="eastAsia"/>
        </w:rPr>
        <w:t>：通気層の放射熱伝達率（</w:t>
      </w:r>
      <w:r w:rsidR="00900CC8" w:rsidRPr="00F901F6">
        <w:rPr>
          <w:rFonts w:hint="eastAsia"/>
        </w:rPr>
        <w:t>W/(m</w:t>
      </w:r>
      <w:r w:rsidR="00900CC8" w:rsidRPr="00C16702">
        <w:rPr>
          <w:rFonts w:hint="eastAsia"/>
          <w:vertAlign w:val="superscript"/>
        </w:rPr>
        <w:t>2</w:t>
      </w:r>
      <w:r w:rsidR="00900CC8" w:rsidRPr="00F901F6">
        <w:rPr>
          <w:rFonts w:hint="eastAsia"/>
        </w:rPr>
        <w:t>・</w:t>
      </w:r>
      <w:r w:rsidR="00900CC8" w:rsidRPr="00F901F6">
        <w:rPr>
          <w:rFonts w:hint="eastAsia"/>
        </w:rPr>
        <w:t>K)</w:t>
      </w:r>
      <w:r w:rsidR="00900CC8" w:rsidRPr="00F901F6">
        <w:rPr>
          <w:rFonts w:hint="eastAsia"/>
        </w:rPr>
        <w:t>）</w:t>
      </w:r>
    </w:p>
    <w:p w14:paraId="7BAE1A78" w14:textId="77777777" w:rsidR="00900CC8" w:rsidRDefault="00900CC8" w:rsidP="00900CC8">
      <w:pPr>
        <w:pStyle w:val="afe"/>
        <w:ind w:firstLine="200"/>
      </w:pPr>
      <w:r>
        <w:rPr>
          <w:rFonts w:hint="eastAsia"/>
        </w:rPr>
        <w:t>である。</w:t>
      </w:r>
      <m:oMath>
        <m:sSub>
          <m:sSubPr>
            <m:ctrlPr>
              <w:rPr>
                <w:rFonts w:ascii="Cambria Math" w:hAnsi="Cambria Math"/>
                <w:i/>
              </w:rPr>
            </m:ctrlPr>
          </m:sSubPr>
          <m:e>
            <m:r>
              <w:rPr>
                <w:rFonts w:ascii="Cambria Math" w:hAnsi="Cambria Math"/>
              </w:rPr>
              <m:t>R</m:t>
            </m:r>
          </m:e>
          <m:sub>
            <m:r>
              <w:rPr>
                <w:rFonts w:ascii="Cambria Math" w:hAnsi="Cambria Math"/>
              </w:rPr>
              <m:t>as,s</m:t>
            </m:r>
          </m:sub>
        </m:sSub>
      </m:oMath>
      <w:r>
        <w:rPr>
          <w:rFonts w:hint="eastAsia"/>
        </w:rPr>
        <w:t>は、壁体が屋根の場合は</w:t>
      </w:r>
      <w:r>
        <w:rPr>
          <w:rFonts w:hint="eastAsia"/>
        </w:rPr>
        <w:t>0</w:t>
      </w:r>
      <w:r>
        <w:t xml:space="preserve">.09 </w:t>
      </w:r>
      <w:r w:rsidRPr="00F901F6">
        <w:rPr>
          <w:rFonts w:hint="eastAsia"/>
        </w:rPr>
        <w:t>(m</w:t>
      </w:r>
      <w:r w:rsidRPr="00D521BB">
        <w:rPr>
          <w:rFonts w:hint="eastAsia"/>
          <w:vertAlign w:val="superscript"/>
        </w:rPr>
        <w:t>2</w:t>
      </w:r>
      <w:r w:rsidRPr="00F901F6">
        <w:rPr>
          <w:rFonts w:hint="eastAsia"/>
        </w:rPr>
        <w:t>・</w:t>
      </w:r>
      <w:r w:rsidRPr="00F901F6">
        <w:rPr>
          <w:rFonts w:hint="eastAsia"/>
        </w:rPr>
        <w:t>K)</w:t>
      </w:r>
      <w:r>
        <w:t>/</w:t>
      </w:r>
      <w:r w:rsidRPr="00F901F6">
        <w:rPr>
          <w:rFonts w:hint="eastAsia"/>
        </w:rPr>
        <w:t>W</w:t>
      </w:r>
      <w:r>
        <w:rPr>
          <w:rFonts w:hint="eastAsia"/>
        </w:rPr>
        <w:t>、外壁の場合は</w:t>
      </w:r>
      <w:r>
        <w:rPr>
          <w:rFonts w:hint="eastAsia"/>
        </w:rPr>
        <w:t>0</w:t>
      </w:r>
      <w:r>
        <w:t xml:space="preserve">.11 </w:t>
      </w:r>
      <w:r w:rsidRPr="00F901F6">
        <w:rPr>
          <w:rFonts w:hint="eastAsia"/>
        </w:rPr>
        <w:t>(m</w:t>
      </w:r>
      <w:r w:rsidRPr="00D521BB">
        <w:rPr>
          <w:rFonts w:hint="eastAsia"/>
          <w:vertAlign w:val="superscript"/>
        </w:rPr>
        <w:t>2</w:t>
      </w:r>
      <w:r w:rsidRPr="00F901F6">
        <w:rPr>
          <w:rFonts w:hint="eastAsia"/>
        </w:rPr>
        <w:t>・</w:t>
      </w:r>
      <w:r w:rsidRPr="00F901F6">
        <w:rPr>
          <w:rFonts w:hint="eastAsia"/>
        </w:rPr>
        <w:t>K)</w:t>
      </w:r>
      <w:r>
        <w:t>/</w:t>
      </w:r>
      <w:r w:rsidRPr="00F901F6">
        <w:rPr>
          <w:rFonts w:hint="eastAsia"/>
        </w:rPr>
        <w:t>W</w:t>
      </w:r>
      <w:r>
        <w:rPr>
          <w:rFonts w:hint="eastAsia"/>
        </w:rPr>
        <w:t>となる。</w:t>
      </w:r>
    </w:p>
    <w:p w14:paraId="613A75BD" w14:textId="77777777" w:rsidR="00900CC8" w:rsidRDefault="00900CC8" w:rsidP="00900CC8">
      <w:pPr>
        <w:pStyle w:val="afe"/>
        <w:ind w:firstLine="200"/>
      </w:pPr>
    </w:p>
    <w:p w14:paraId="1AC3AF26" w14:textId="19C31BF6" w:rsidR="00900CC8" w:rsidRDefault="00900CC8" w:rsidP="00900CC8">
      <w:pPr>
        <w:pStyle w:val="afe"/>
        <w:ind w:firstLine="200"/>
      </w:pPr>
      <w:r w:rsidRPr="009F67A2">
        <w:rPr>
          <w:rFonts w:hint="eastAsia"/>
        </w:rPr>
        <w:t>現行</w:t>
      </w:r>
      <w:r>
        <w:rPr>
          <w:rFonts w:hint="eastAsia"/>
        </w:rPr>
        <w:t>の</w:t>
      </w:r>
      <w:r w:rsidRPr="009F67A2">
        <w:rPr>
          <w:rFonts w:hint="eastAsia"/>
        </w:rPr>
        <w:t>省</w:t>
      </w:r>
      <w:r>
        <w:rPr>
          <w:rFonts w:hint="eastAsia"/>
        </w:rPr>
        <w:t>エネルギー</w:t>
      </w:r>
      <w:r w:rsidRPr="009F67A2">
        <w:rPr>
          <w:rFonts w:hint="eastAsia"/>
        </w:rPr>
        <w:t>基準で定義される通気層を有する壁体の熱貫流率</w:t>
      </w:r>
      <m:oMath>
        <m:sSubSup>
          <m:sSubSupPr>
            <m:ctrlPr>
              <w:rPr>
                <w:rFonts w:ascii="Cambria Math" w:hAnsi="Cambria Math"/>
                <w:i/>
              </w:rPr>
            </m:ctrlPr>
          </m:sSubSupPr>
          <m:e>
            <m:r>
              <w:rPr>
                <w:rFonts w:ascii="Cambria Math" w:hAnsi="Cambria Math" w:hint="eastAsia"/>
              </w:rPr>
              <m:t>U</m:t>
            </m:r>
            <m:ctrlPr>
              <w:rPr>
                <w:rFonts w:ascii="Cambria Math" w:hAnsi="Cambria Math" w:hint="eastAsia"/>
                <w:i/>
              </w:rPr>
            </m:ctrlPr>
          </m:e>
          <m:sub>
            <m:r>
              <w:rPr>
                <w:rFonts w:ascii="Cambria Math" w:hAnsi="Cambria Math" w:hint="eastAsia"/>
              </w:rPr>
              <m:t>s</m:t>
            </m:r>
          </m:sub>
          <m:sup>
            <m:r>
              <w:rPr>
                <w:rFonts w:ascii="Cambria Math" w:hAnsi="Cambria Math"/>
              </w:rPr>
              <m:t>'</m:t>
            </m:r>
          </m:sup>
        </m:sSubSup>
      </m:oMath>
      <w:r w:rsidRPr="009F67A2">
        <w:rPr>
          <w:rFonts w:hint="eastAsia"/>
        </w:rPr>
        <w:t>と、通気層を考慮した相当熱貫流率</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e</m:t>
            </m:r>
          </m:sub>
        </m:sSub>
      </m:oMath>
      <w:r w:rsidRPr="009F67A2">
        <w:rPr>
          <w:rFonts w:hint="eastAsia"/>
        </w:rPr>
        <w:t>、相当日射熱取得率</w:t>
      </w:r>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Pr="009F67A2">
        <w:rPr>
          <w:rFonts w:hint="eastAsia"/>
        </w:rPr>
        <w:t>の関係は、</w:t>
      </w:r>
      <w:r>
        <w:rPr>
          <w:rFonts w:hint="eastAsia"/>
        </w:rPr>
        <w:t>式</w:t>
      </w:r>
      <w:r>
        <w:fldChar w:fldCharType="begin"/>
      </w:r>
      <w:r>
        <w:instrText xml:space="preserve"> </w:instrText>
      </w:r>
      <w:r>
        <w:rPr>
          <w:rFonts w:hint="eastAsia"/>
        </w:rPr>
        <w:instrText>REF _Ref53397220 \h</w:instrText>
      </w:r>
      <w:r>
        <w:instrText xml:space="preserve"> </w:instrText>
      </w:r>
      <w:r>
        <w:fldChar w:fldCharType="separate"/>
      </w:r>
      <w:r w:rsidR="003C0474">
        <w:t>(</w:t>
      </w:r>
      <w:r w:rsidR="003C0474">
        <w:rPr>
          <w:noProof/>
        </w:rPr>
        <w:t>43</w:t>
      </w:r>
      <w:r w:rsidR="003C0474">
        <w:t>)</w:t>
      </w:r>
      <w:r>
        <w:fldChar w:fldCharType="end"/>
      </w:r>
      <w:r w:rsidRPr="009F67A2">
        <w:rPr>
          <w:rFonts w:hint="eastAsia"/>
        </w:rPr>
        <w:t>、</w:t>
      </w:r>
      <w:r>
        <w:fldChar w:fldCharType="begin"/>
      </w:r>
      <w:r>
        <w:instrText xml:space="preserve"> </w:instrText>
      </w:r>
      <w:r>
        <w:rPr>
          <w:rFonts w:hint="eastAsia"/>
        </w:rPr>
        <w:instrText>REF _Ref53397234 \h</w:instrText>
      </w:r>
      <w:r>
        <w:instrText xml:space="preserve"> </w:instrText>
      </w:r>
      <w:r>
        <w:fldChar w:fldCharType="separate"/>
      </w:r>
      <w:r w:rsidR="003C0474">
        <w:t>(</w:t>
      </w:r>
      <w:r w:rsidR="003C0474">
        <w:rPr>
          <w:noProof/>
        </w:rPr>
        <w:t>45</w:t>
      </w:r>
      <w:r w:rsidR="003C0474">
        <w:t>)</w:t>
      </w:r>
      <w:r>
        <w:fldChar w:fldCharType="end"/>
      </w:r>
      <w:r w:rsidRPr="009F67A2">
        <w:rPr>
          <w:rFonts w:hint="eastAsia"/>
        </w:rPr>
        <w:t>より</w:t>
      </w:r>
      <w:r>
        <w:rPr>
          <w:rFonts w:hint="eastAsia"/>
        </w:rPr>
        <w:t>、</w:t>
      </w:r>
      <w:r w:rsidRPr="009F67A2">
        <w:rPr>
          <w:rFonts w:hint="eastAsia"/>
        </w:rPr>
        <w:t>式</w:t>
      </w:r>
      <w:r>
        <w:fldChar w:fldCharType="begin"/>
      </w:r>
      <w:r>
        <w:instrText xml:space="preserve"> </w:instrText>
      </w:r>
      <w:r>
        <w:rPr>
          <w:rFonts w:hint="eastAsia"/>
        </w:rPr>
        <w:instrText>REF _Ref53397301 \h</w:instrText>
      </w:r>
      <w:r>
        <w:instrText xml:space="preserve"> </w:instrText>
      </w:r>
      <w:r>
        <w:fldChar w:fldCharType="separate"/>
      </w:r>
      <w:r w:rsidR="003C0474">
        <w:t>(</w:t>
      </w:r>
      <w:r w:rsidR="003C0474">
        <w:rPr>
          <w:noProof/>
        </w:rPr>
        <w:t>48</w:t>
      </w:r>
      <w:r w:rsidR="003C0474">
        <w:t>)</w:t>
      </w:r>
      <w:r>
        <w:fldChar w:fldCharType="end"/>
      </w:r>
      <w:r>
        <w:rPr>
          <w:rFonts w:hint="eastAsia"/>
        </w:rPr>
        <w:t>、</w:t>
      </w:r>
      <w:r>
        <w:fldChar w:fldCharType="begin"/>
      </w:r>
      <w:r>
        <w:instrText xml:space="preserve"> </w:instrText>
      </w:r>
      <w:r>
        <w:rPr>
          <w:rFonts w:hint="eastAsia"/>
        </w:rPr>
        <w:instrText>REF _Ref53397307 \h</w:instrText>
      </w:r>
      <w:r>
        <w:instrText xml:space="preserve"> </w:instrText>
      </w:r>
      <w:r>
        <w:fldChar w:fldCharType="separate"/>
      </w:r>
      <w:r w:rsidR="003C0474">
        <w:t>(</w:t>
      </w:r>
      <w:r w:rsidR="003C0474">
        <w:rPr>
          <w:noProof/>
        </w:rPr>
        <w:t>49</w:t>
      </w:r>
      <w:r w:rsidR="003C0474">
        <w:t>)</w:t>
      </w:r>
      <w:r>
        <w:fldChar w:fldCharType="end"/>
      </w:r>
      <w:r w:rsidRPr="009F67A2">
        <w:rPr>
          <w:rFonts w:hint="eastAsia"/>
        </w:rPr>
        <w:t>のように</w:t>
      </w:r>
      <w:r>
        <w:rPr>
          <w:rFonts w:hint="eastAsia"/>
        </w:rPr>
        <w:t>表される</w:t>
      </w:r>
      <w:r w:rsidRPr="009F67A2">
        <w:rPr>
          <w:rFonts w:hint="eastAsia"/>
        </w:rPr>
        <w:t>。</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900CC8" w14:paraId="049A8391" w14:textId="77777777" w:rsidTr="00FB12FC">
        <w:tc>
          <w:tcPr>
            <w:tcW w:w="8221" w:type="dxa"/>
          </w:tcPr>
          <w:p w14:paraId="60231653" w14:textId="77777777" w:rsidR="00900CC8" w:rsidRPr="00117494" w:rsidRDefault="003C0474" w:rsidP="00FB12FC">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s</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as,e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den>
                </m:f>
              </m:oMath>
            </m:oMathPara>
          </w:p>
        </w:tc>
        <w:tc>
          <w:tcPr>
            <w:tcW w:w="702" w:type="dxa"/>
            <w:vAlign w:val="center"/>
          </w:tcPr>
          <w:p w14:paraId="3D1C5FF8" w14:textId="4E766C1B" w:rsidR="00900CC8" w:rsidRDefault="00900CC8" w:rsidP="00FB12FC">
            <w:pPr>
              <w:pStyle w:val="afd"/>
            </w:pPr>
            <w:bookmarkStart w:id="665" w:name="_Ref53397301"/>
            <w:r>
              <w:t>(</w:t>
            </w:r>
            <w:r w:rsidR="003C0474">
              <w:fldChar w:fldCharType="begin"/>
            </w:r>
            <w:r w:rsidR="003C0474">
              <w:instrText xml:space="preserve"> SEQ ( \* ARABIC </w:instrText>
            </w:r>
            <w:r w:rsidR="003C0474">
              <w:fldChar w:fldCharType="separate"/>
            </w:r>
            <w:r w:rsidR="003C0474">
              <w:rPr>
                <w:noProof/>
              </w:rPr>
              <w:t>48</w:t>
            </w:r>
            <w:r w:rsidR="003C0474">
              <w:rPr>
                <w:noProof/>
              </w:rPr>
              <w:fldChar w:fldCharType="end"/>
            </w:r>
            <w:r>
              <w:t>)</w:t>
            </w:r>
            <w:bookmarkEnd w:id="665"/>
          </w:p>
        </w:tc>
      </w:tr>
      <w:tr w:rsidR="00900CC8" w14:paraId="7D2F7D24" w14:textId="77777777" w:rsidTr="00FB12FC">
        <w:tc>
          <w:tcPr>
            <w:tcW w:w="8221" w:type="dxa"/>
          </w:tcPr>
          <w:p w14:paraId="36B5F651" w14:textId="77777777" w:rsidR="00900CC8" w:rsidRDefault="003C0474" w:rsidP="00FB12FC">
            <w:pPr>
              <w:pStyle w:val="afe"/>
              <w:ind w:firstLine="200"/>
              <w:rPr>
                <w:rFonts w:ascii="Century" w:eastAsia="游明朝" w:hAnsi="Century"/>
              </w:rPr>
            </w:pPr>
            <m:oMathPara>
              <m:oMath>
                <m:sSub>
                  <m:sSubPr>
                    <m:ctrlPr>
                      <w:rPr>
                        <w:rFonts w:ascii="Cambria Math" w:hAnsi="Cambria Math"/>
                        <w:i/>
                      </w:rPr>
                    </m:ctrlPr>
                  </m:sSubPr>
                  <m:e>
                    <m:r>
                      <w:rPr>
                        <w:rFonts w:ascii="Cambria Math" w:hAnsi="Cambria Math"/>
                      </w:rPr>
                      <m:t>η</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s</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as,e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den>
                </m:f>
              </m:oMath>
            </m:oMathPara>
          </w:p>
        </w:tc>
        <w:tc>
          <w:tcPr>
            <w:tcW w:w="702" w:type="dxa"/>
            <w:vAlign w:val="center"/>
          </w:tcPr>
          <w:p w14:paraId="7DB75471" w14:textId="76B5DBE3" w:rsidR="00900CC8" w:rsidRDefault="00900CC8" w:rsidP="00FB12FC">
            <w:pPr>
              <w:pStyle w:val="afd"/>
            </w:pPr>
            <w:bookmarkStart w:id="666" w:name="_Ref53397307"/>
            <w:r>
              <w:t>(</w:t>
            </w:r>
            <w:r w:rsidR="003C0474">
              <w:fldChar w:fldCharType="begin"/>
            </w:r>
            <w:r w:rsidR="003C0474">
              <w:instrText xml:space="preserve"> SEQ ( \* ARABIC </w:instrText>
            </w:r>
            <w:r w:rsidR="003C0474">
              <w:fldChar w:fldCharType="separate"/>
            </w:r>
            <w:r w:rsidR="003C0474">
              <w:rPr>
                <w:noProof/>
              </w:rPr>
              <w:t>49</w:t>
            </w:r>
            <w:r w:rsidR="003C0474">
              <w:rPr>
                <w:noProof/>
              </w:rPr>
              <w:fldChar w:fldCharType="end"/>
            </w:r>
            <w:r>
              <w:t>)</w:t>
            </w:r>
            <w:bookmarkEnd w:id="666"/>
          </w:p>
        </w:tc>
      </w:tr>
    </w:tbl>
    <w:p w14:paraId="21E0C54B" w14:textId="77777777" w:rsidR="00900CC8" w:rsidRDefault="00900CC8" w:rsidP="00900CC8">
      <w:pPr>
        <w:pStyle w:val="afe"/>
        <w:ind w:firstLine="200"/>
      </w:pPr>
      <w:r>
        <w:rPr>
          <w:rFonts w:hint="eastAsia"/>
        </w:rPr>
        <w:t>ここで、</w:t>
      </w:r>
    </w:p>
    <w:p w14:paraId="46FD816C" w14:textId="77777777" w:rsidR="00900CC8" w:rsidRDefault="003C0474" w:rsidP="00900CC8">
      <w:pPr>
        <w:pStyle w:val="afffd"/>
        <w:ind w:left="1300" w:hanging="900"/>
      </w:pPr>
      <m:oMath>
        <m:sSub>
          <m:sSubPr>
            <m:ctrlPr>
              <w:rPr>
                <w:rFonts w:ascii="Cambria Math" w:hAnsi="Cambria Math"/>
                <w:i/>
              </w:rPr>
            </m:ctrlPr>
          </m:sSubPr>
          <m:e>
            <m:r>
              <w:rPr>
                <w:rFonts w:ascii="Cambria Math" w:hAnsi="Cambria Math"/>
              </w:rPr>
              <m:t>U</m:t>
            </m:r>
          </m:e>
          <m:sub>
            <m:r>
              <w:rPr>
                <w:rFonts w:ascii="Cambria Math" w:hAnsi="Cambria Math"/>
              </w:rPr>
              <m:t>e</m:t>
            </m:r>
          </m:sub>
        </m:sSub>
      </m:oMath>
      <w:r w:rsidR="00900CC8">
        <w:tab/>
      </w:r>
      <w:r w:rsidR="00900CC8">
        <w:tab/>
      </w:r>
      <w:r w:rsidR="00900CC8">
        <w:rPr>
          <w:rFonts w:hint="eastAsia"/>
        </w:rPr>
        <w:t>：</w:t>
      </w:r>
      <w:r w:rsidR="00900CC8" w:rsidRPr="00220E69">
        <w:rPr>
          <w:rFonts w:hint="eastAsia"/>
        </w:rPr>
        <w:t>通気層を考慮した壁体の相当熱貫流率</w:t>
      </w:r>
      <w:r w:rsidR="00900CC8" w:rsidRPr="00F901F6">
        <w:rPr>
          <w:rFonts w:hint="eastAsia"/>
        </w:rPr>
        <w:t>（</w:t>
      </w:r>
      <w:r w:rsidR="00900CC8" w:rsidRPr="00F901F6">
        <w:rPr>
          <w:rFonts w:hint="eastAsia"/>
        </w:rPr>
        <w:t>W/(m</w:t>
      </w:r>
      <w:r w:rsidR="00900CC8" w:rsidRPr="00C16702">
        <w:rPr>
          <w:rFonts w:hint="eastAsia"/>
          <w:vertAlign w:val="superscript"/>
        </w:rPr>
        <w:t>2</w:t>
      </w:r>
      <w:r w:rsidR="00900CC8" w:rsidRPr="00F901F6">
        <w:rPr>
          <w:rFonts w:hint="eastAsia"/>
        </w:rPr>
        <w:t>・</w:t>
      </w:r>
      <w:r w:rsidR="00900CC8" w:rsidRPr="00F901F6">
        <w:rPr>
          <w:rFonts w:hint="eastAsia"/>
        </w:rPr>
        <w:t>K)</w:t>
      </w:r>
      <w:r w:rsidR="00900CC8" w:rsidRPr="00F901F6">
        <w:rPr>
          <w:rFonts w:hint="eastAsia"/>
        </w:rPr>
        <w:t>）</w:t>
      </w:r>
    </w:p>
    <w:p w14:paraId="065AE866" w14:textId="77777777" w:rsidR="00900CC8" w:rsidRDefault="003C0474" w:rsidP="00900CC8">
      <w:pPr>
        <w:pStyle w:val="afffd"/>
        <w:ind w:left="1300" w:hanging="900"/>
      </w:pPr>
      <m:oMath>
        <m:sSubSup>
          <m:sSubSupPr>
            <m:ctrlPr>
              <w:rPr>
                <w:rFonts w:ascii="Cambria Math" w:hAnsi="Cambria Math"/>
                <w:i/>
              </w:rPr>
            </m:ctrlPr>
          </m:sSubSupPr>
          <m:e>
            <m:r>
              <w:rPr>
                <w:rFonts w:ascii="Cambria Math" w:hAnsi="Cambria Math"/>
              </w:rPr>
              <m:t>U</m:t>
            </m:r>
          </m:e>
          <m:sub>
            <m:r>
              <w:rPr>
                <w:rFonts w:ascii="Cambria Math" w:hAnsi="Cambria Math"/>
              </w:rPr>
              <m:t>s</m:t>
            </m:r>
          </m:sub>
          <m:sup>
            <m:r>
              <w:rPr>
                <w:rFonts w:ascii="Cambria Math" w:hAnsi="Cambria Math"/>
              </w:rPr>
              <m:t>'</m:t>
            </m:r>
          </m:sup>
        </m:sSubSup>
      </m:oMath>
      <w:r w:rsidR="00900CC8">
        <w:tab/>
      </w:r>
      <w:r w:rsidR="00900CC8">
        <w:tab/>
      </w:r>
      <w:r w:rsidR="00900CC8">
        <w:rPr>
          <w:rFonts w:hint="eastAsia"/>
        </w:rPr>
        <w:t>：</w:t>
      </w:r>
      <w:r w:rsidR="00900CC8" w:rsidRPr="00B74F04">
        <w:rPr>
          <w:rFonts w:hint="eastAsia"/>
        </w:rPr>
        <w:t>通気層から室内までの熱貫流率</w:t>
      </w:r>
      <w:r w:rsidR="00900CC8">
        <w:rPr>
          <w:rFonts w:hint="eastAsia"/>
        </w:rPr>
        <w:t>（</w:t>
      </w:r>
      <w:r w:rsidR="00900CC8" w:rsidRPr="00B74F04">
        <w:rPr>
          <w:rFonts w:hint="eastAsia"/>
        </w:rPr>
        <w:t>熱伝達抵抗</w:t>
      </w:r>
      <w:r w:rsidR="00900CC8">
        <w:rPr>
          <w:rFonts w:hint="eastAsia"/>
        </w:rPr>
        <w:t>は温度、風速から計算した値）</w:t>
      </w:r>
      <w:r w:rsidR="00900CC8" w:rsidRPr="00F901F6">
        <w:rPr>
          <w:rFonts w:hint="eastAsia"/>
        </w:rPr>
        <w:t>（</w:t>
      </w:r>
      <w:r w:rsidR="00900CC8" w:rsidRPr="00F901F6">
        <w:rPr>
          <w:rFonts w:hint="eastAsia"/>
        </w:rPr>
        <w:t>W/(m</w:t>
      </w:r>
      <w:r w:rsidR="00900CC8" w:rsidRPr="00C16702">
        <w:rPr>
          <w:rFonts w:hint="eastAsia"/>
          <w:vertAlign w:val="superscript"/>
        </w:rPr>
        <w:t>2</w:t>
      </w:r>
      <w:r w:rsidR="00900CC8" w:rsidRPr="00F901F6">
        <w:rPr>
          <w:rFonts w:hint="eastAsia"/>
        </w:rPr>
        <w:t>・</w:t>
      </w:r>
      <w:r w:rsidR="00900CC8" w:rsidRPr="00F901F6">
        <w:rPr>
          <w:rFonts w:hint="eastAsia"/>
        </w:rPr>
        <w:t>K)</w:t>
      </w:r>
      <w:r w:rsidR="00900CC8" w:rsidRPr="00F901F6">
        <w:rPr>
          <w:rFonts w:hint="eastAsia"/>
        </w:rPr>
        <w:t>）</w:t>
      </w:r>
    </w:p>
    <w:p w14:paraId="68925490" w14:textId="77777777" w:rsidR="00900CC8" w:rsidRDefault="003C0474" w:rsidP="00900CC8">
      <w:pPr>
        <w:pStyle w:val="afffd"/>
        <w:ind w:left="1300" w:hanging="900"/>
      </w:pPr>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00900CC8">
        <w:tab/>
      </w:r>
      <w:r w:rsidR="00900CC8">
        <w:tab/>
      </w:r>
      <w:r w:rsidR="00900CC8">
        <w:rPr>
          <w:rFonts w:hint="eastAsia"/>
        </w:rPr>
        <w:t>：</w:t>
      </w:r>
      <w:r w:rsidR="00900CC8" w:rsidRPr="00220E69">
        <w:rPr>
          <w:rFonts w:hint="eastAsia"/>
        </w:rPr>
        <w:t>通気層を考慮した壁体の</w:t>
      </w:r>
      <w:r w:rsidR="00900CC8" w:rsidRPr="009F67A2">
        <w:rPr>
          <w:rFonts w:hint="eastAsia"/>
        </w:rPr>
        <w:t>日射熱取得率</w:t>
      </w:r>
      <w:r w:rsidR="00900CC8" w:rsidRPr="00F901F6">
        <w:rPr>
          <w:rFonts w:hint="eastAsia"/>
        </w:rPr>
        <w:t>（</w:t>
      </w:r>
      <w:r w:rsidR="00900CC8">
        <w:rPr>
          <w:rFonts w:hint="eastAsia"/>
        </w:rPr>
        <w:t>-</w:t>
      </w:r>
      <w:r w:rsidR="00900CC8" w:rsidRPr="00F901F6">
        <w:rPr>
          <w:rFonts w:hint="eastAsia"/>
        </w:rPr>
        <w:t>）</w:t>
      </w:r>
    </w:p>
    <w:p w14:paraId="50C30B67" w14:textId="77777777" w:rsidR="00900CC8" w:rsidRPr="006D2195" w:rsidRDefault="003C0474" w:rsidP="00900CC8">
      <w:pPr>
        <w:pStyle w:val="afffd"/>
        <w:ind w:left="1400" w:hanging="1000"/>
      </w:pPr>
      <m:oMath>
        <m:sSub>
          <m:sSubPr>
            <m:ctrlPr>
              <w:rPr>
                <w:rFonts w:ascii="Cambria Math" w:hAnsi="Cambria Math"/>
                <w:i/>
                <w:sz w:val="20"/>
              </w:rPr>
            </m:ctrlPr>
          </m:sSubPr>
          <m:e>
            <m:r>
              <w:rPr>
                <w:rFonts w:ascii="Cambria Math" w:hAnsi="Cambria Math"/>
              </w:rPr>
              <m:t>θ</m:t>
            </m:r>
          </m:e>
          <m:sub>
            <m:r>
              <w:rPr>
                <w:rFonts w:ascii="Cambria Math" w:hAnsi="Cambria Math"/>
              </w:rPr>
              <m:t>as,e</m:t>
            </m:r>
          </m:sub>
        </m:sSub>
      </m:oMath>
      <w:r w:rsidR="00900CC8">
        <w:tab/>
      </w:r>
      <w:r w:rsidR="00900CC8">
        <w:tab/>
      </w:r>
      <w:r w:rsidR="00900CC8">
        <w:rPr>
          <w:rFonts w:hint="eastAsia"/>
        </w:rPr>
        <w:t>：通気層の等価温度</w:t>
      </w:r>
      <w:r w:rsidR="00900CC8" w:rsidRPr="00F901F6">
        <w:rPr>
          <w:rFonts w:hint="eastAsia"/>
        </w:rPr>
        <w:t>（℃）</w:t>
      </w:r>
    </w:p>
    <w:p w14:paraId="65994841" w14:textId="77777777" w:rsidR="00900CC8" w:rsidRPr="00F901F6" w:rsidRDefault="003C0474" w:rsidP="00900CC8">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SAT</m:t>
            </m:r>
          </m:sub>
        </m:sSub>
      </m:oMath>
      <w:r w:rsidR="00900CC8" w:rsidRPr="00F901F6">
        <w:tab/>
      </w:r>
      <w:r w:rsidR="00900CC8" w:rsidRPr="00F901F6">
        <w:tab/>
      </w:r>
      <w:r w:rsidR="00900CC8" w:rsidRPr="00F901F6">
        <w:rPr>
          <w:rFonts w:hint="eastAsia"/>
        </w:rPr>
        <w:t>：</w:t>
      </w:r>
      <w:r w:rsidR="00900CC8">
        <w:rPr>
          <w:rFonts w:hint="eastAsia"/>
        </w:rPr>
        <w:t>相当外気温度</w:t>
      </w:r>
      <w:r w:rsidR="00900CC8" w:rsidRPr="00F901F6">
        <w:rPr>
          <w:rFonts w:hint="eastAsia"/>
        </w:rPr>
        <w:t>（℃）</w:t>
      </w:r>
    </w:p>
    <w:p w14:paraId="4475DDA6" w14:textId="77777777" w:rsidR="00900CC8" w:rsidRDefault="003C0474" w:rsidP="00900CC8">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r</m:t>
            </m:r>
          </m:sub>
        </m:sSub>
      </m:oMath>
      <w:r w:rsidR="00900CC8" w:rsidRPr="00F901F6">
        <w:tab/>
      </w:r>
      <w:r w:rsidR="00900CC8" w:rsidRPr="00F901F6">
        <w:tab/>
      </w:r>
      <w:r w:rsidR="00900CC8" w:rsidRPr="00F901F6">
        <w:rPr>
          <w:rFonts w:hint="eastAsia"/>
        </w:rPr>
        <w:t>：室内温度（℃）</w:t>
      </w:r>
    </w:p>
    <w:p w14:paraId="78C502B1" w14:textId="77777777" w:rsidR="00900CC8" w:rsidRPr="00F901F6" w:rsidRDefault="003C0474" w:rsidP="00900CC8">
      <w:pPr>
        <w:pStyle w:val="afffd"/>
        <w:ind w:left="1300" w:hanging="900"/>
      </w:pPr>
      <m:oMath>
        <m:sSub>
          <m:sSubPr>
            <m:ctrlPr>
              <w:rPr>
                <w:rFonts w:ascii="Cambria Math" w:hAnsi="Cambria Math"/>
              </w:rPr>
            </m:ctrlPr>
          </m:sSubPr>
          <m:e>
            <m:r>
              <w:rPr>
                <w:rFonts w:ascii="Cambria Math" w:hAnsi="Cambria Math"/>
              </w:rPr>
              <m:t>a</m:t>
            </m:r>
          </m:e>
          <m:sub>
            <m:r>
              <w:rPr>
                <w:rFonts w:ascii="Cambria Math" w:hAnsi="Cambria Math"/>
              </w:rPr>
              <m:t>out</m:t>
            </m:r>
            <m:r>
              <m:rPr>
                <m:sty m:val="p"/>
              </m:rPr>
              <w:rPr>
                <w:rFonts w:ascii="Cambria Math" w:hAnsi="Cambria Math"/>
              </w:rPr>
              <m:t>,</m:t>
            </m:r>
            <m:r>
              <w:rPr>
                <w:rFonts w:ascii="Cambria Math" w:hAnsi="Cambria Math"/>
              </w:rPr>
              <m:t>surf</m:t>
            </m:r>
          </m:sub>
        </m:sSub>
      </m:oMath>
      <w:r w:rsidR="00900CC8" w:rsidRPr="00F901F6">
        <w:tab/>
      </w:r>
      <w:r w:rsidR="00900CC8" w:rsidRPr="00F901F6">
        <w:tab/>
      </w:r>
      <w:r w:rsidR="00900CC8" w:rsidRPr="00F901F6">
        <w:rPr>
          <w:rFonts w:hint="eastAsia"/>
        </w:rPr>
        <w:t>：外気側表面日射吸収率（</w:t>
      </w:r>
      <w:r w:rsidR="00900CC8">
        <w:rPr>
          <w:rFonts w:hint="eastAsia"/>
        </w:rPr>
        <w:t>-</w:t>
      </w:r>
      <w:r w:rsidR="00900CC8" w:rsidRPr="00F901F6">
        <w:rPr>
          <w:rFonts w:hint="eastAsia"/>
        </w:rPr>
        <w:t>）</w:t>
      </w:r>
    </w:p>
    <w:p w14:paraId="390534E4" w14:textId="77777777" w:rsidR="00900CC8" w:rsidRPr="00F901F6" w:rsidRDefault="003C0474" w:rsidP="00900CC8">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o</m:t>
            </m:r>
          </m:sub>
        </m:sSub>
      </m:oMath>
      <w:r w:rsidR="00900CC8" w:rsidRPr="00F901F6">
        <w:tab/>
      </w:r>
      <w:r w:rsidR="00900CC8" w:rsidRPr="00F901F6">
        <w:tab/>
      </w:r>
      <w:r w:rsidR="00900CC8" w:rsidRPr="00F901F6">
        <w:rPr>
          <w:rFonts w:hint="eastAsia"/>
        </w:rPr>
        <w:t>：室外側総合熱伝達率（</w:t>
      </w:r>
      <w:r w:rsidR="00900CC8" w:rsidRPr="00F901F6">
        <w:rPr>
          <w:rFonts w:hint="eastAsia"/>
        </w:rPr>
        <w:t>W/(m</w:t>
      </w:r>
      <w:r w:rsidR="00900CC8" w:rsidRPr="00D521BB">
        <w:rPr>
          <w:rFonts w:hint="eastAsia"/>
          <w:vertAlign w:val="superscript"/>
        </w:rPr>
        <w:t>2</w:t>
      </w:r>
      <w:r w:rsidR="00900CC8" w:rsidRPr="00F901F6">
        <w:rPr>
          <w:rFonts w:hint="eastAsia"/>
        </w:rPr>
        <w:t>・</w:t>
      </w:r>
      <w:r w:rsidR="00900CC8" w:rsidRPr="00F901F6">
        <w:rPr>
          <w:rFonts w:hint="eastAsia"/>
        </w:rPr>
        <w:t>K)</w:t>
      </w:r>
      <w:r w:rsidR="00900CC8" w:rsidRPr="00F901F6">
        <w:rPr>
          <w:rFonts w:hint="eastAsia"/>
        </w:rPr>
        <w:t>）（</w:t>
      </w:r>
      <w:r w:rsidR="00900CC8" w:rsidRPr="00F901F6">
        <w:rPr>
          <w:rFonts w:hint="eastAsia"/>
        </w:rPr>
        <w:t>=</w:t>
      </w:r>
      <w:r w:rsidR="00900CC8" w:rsidRPr="00F901F6">
        <w:t xml:space="preserve"> 1/0.04</w:t>
      </w:r>
      <w:r w:rsidR="00900CC8" w:rsidRPr="00F901F6">
        <w:rPr>
          <w:rFonts w:hint="eastAsia"/>
        </w:rPr>
        <w:t>）</w:t>
      </w:r>
    </w:p>
    <w:p w14:paraId="17CADA95" w14:textId="77777777" w:rsidR="00900CC8" w:rsidRDefault="00900CC8" w:rsidP="00900CC8">
      <w:pPr>
        <w:pStyle w:val="afe"/>
        <w:ind w:firstLine="200"/>
      </w:pPr>
      <w:r>
        <w:rPr>
          <w:rFonts w:hint="eastAsia"/>
        </w:rPr>
        <w:t>である。</w:t>
      </w:r>
    </w:p>
    <w:p w14:paraId="5C30521B" w14:textId="79216B6D" w:rsidR="00900CC8" w:rsidRDefault="00900CC8" w:rsidP="00900CC8">
      <w:pPr>
        <w:pStyle w:val="afe"/>
        <w:ind w:firstLine="200"/>
      </w:pPr>
      <w:r w:rsidRPr="009F67A2">
        <w:rPr>
          <w:rFonts w:hint="eastAsia"/>
        </w:rPr>
        <w:t>現行</w:t>
      </w:r>
      <w:r>
        <w:rPr>
          <w:rFonts w:hint="eastAsia"/>
        </w:rPr>
        <w:t>の</w:t>
      </w:r>
      <w:r w:rsidRPr="009F67A2">
        <w:rPr>
          <w:rFonts w:hint="eastAsia"/>
        </w:rPr>
        <w:t>省</w:t>
      </w:r>
      <w:r>
        <w:rPr>
          <w:rFonts w:hint="eastAsia"/>
        </w:rPr>
        <w:t>エネルギー</w:t>
      </w:r>
      <w:r w:rsidRPr="009F67A2">
        <w:rPr>
          <w:rFonts w:hint="eastAsia"/>
        </w:rPr>
        <w:t>基準で定義される通気層を有する壁体の熱貫流率</w:t>
      </w:r>
      <m:oMath>
        <m:sSubSup>
          <m:sSubSupPr>
            <m:ctrlPr>
              <w:rPr>
                <w:rFonts w:ascii="Cambria Math" w:hAnsi="Cambria Math"/>
                <w:i/>
              </w:rPr>
            </m:ctrlPr>
          </m:sSubSupPr>
          <m:e>
            <m:r>
              <w:rPr>
                <w:rFonts w:ascii="Cambria Math" w:hAnsi="Cambria Math" w:hint="eastAsia"/>
              </w:rPr>
              <m:t>U</m:t>
            </m:r>
            <m:ctrlPr>
              <w:rPr>
                <w:rFonts w:ascii="Cambria Math" w:hAnsi="Cambria Math" w:hint="eastAsia"/>
                <w:i/>
              </w:rPr>
            </m:ctrlPr>
          </m:e>
          <m:sub>
            <m:r>
              <w:rPr>
                <w:rFonts w:ascii="Cambria Math" w:hAnsi="Cambria Math" w:hint="eastAsia"/>
              </w:rPr>
              <m:t>s</m:t>
            </m:r>
          </m:sub>
          <m:sup>
            <m:r>
              <w:rPr>
                <w:rFonts w:ascii="Cambria Math" w:hAnsi="Cambria Math"/>
              </w:rPr>
              <m:t>'</m:t>
            </m:r>
          </m:sup>
        </m:sSubSup>
      </m:oMath>
      <w:r>
        <w:rPr>
          <w:rFonts w:hint="eastAsia"/>
        </w:rPr>
        <w:t>を補正する係数</w:t>
      </w:r>
      <m:oMath>
        <m:sSub>
          <m:sSubPr>
            <m:ctrlPr>
              <w:rPr>
                <w:rFonts w:ascii="Cambria Math" w:hAnsi="Cambria Math"/>
                <w:i/>
              </w:rPr>
            </m:ctrlPr>
          </m:sSubPr>
          <m:e>
            <m:r>
              <w:rPr>
                <w:rFonts w:ascii="Cambria Math" w:hAnsi="Cambria Math" w:hint="eastAsia"/>
              </w:rPr>
              <m:t>k</m:t>
            </m:r>
          </m:e>
          <m:sub>
            <m:r>
              <w:rPr>
                <w:rFonts w:ascii="Cambria Math" w:hAnsi="Cambria Math"/>
              </w:rPr>
              <m:t>e</m:t>
            </m:r>
          </m:sub>
        </m:sSub>
      </m:oMath>
      <w:r>
        <w:rPr>
          <w:rFonts w:hint="eastAsia"/>
        </w:rPr>
        <w:t>を式</w:t>
      </w:r>
      <w:r>
        <w:fldChar w:fldCharType="begin"/>
      </w:r>
      <w:r>
        <w:instrText xml:space="preserve"> </w:instrText>
      </w:r>
      <w:r>
        <w:rPr>
          <w:rFonts w:hint="eastAsia"/>
        </w:rPr>
        <w:instrText>REF _Ref59443041 \h</w:instrText>
      </w:r>
      <w:r>
        <w:instrText xml:space="preserve"> </w:instrText>
      </w:r>
      <w:r>
        <w:fldChar w:fldCharType="separate"/>
      </w:r>
      <w:r w:rsidR="003C0474">
        <w:t>(</w:t>
      </w:r>
      <w:r w:rsidR="003C0474">
        <w:rPr>
          <w:noProof/>
        </w:rPr>
        <w:t>50</w:t>
      </w:r>
      <w:r w:rsidR="003C0474">
        <w:t>)</w:t>
      </w:r>
      <w:r>
        <w:fldChar w:fldCharType="end"/>
      </w:r>
      <w:r>
        <w:rPr>
          <w:rFonts w:hint="eastAsia"/>
        </w:rPr>
        <w:t>のように定義すると、</w:t>
      </w:r>
      <w:r w:rsidRPr="009F67A2">
        <w:rPr>
          <w:rFonts w:hint="eastAsia"/>
        </w:rPr>
        <w:t>式</w:t>
      </w:r>
      <w:r>
        <w:fldChar w:fldCharType="begin"/>
      </w:r>
      <w:r>
        <w:instrText xml:space="preserve"> </w:instrText>
      </w:r>
      <w:r>
        <w:rPr>
          <w:rFonts w:hint="eastAsia"/>
        </w:rPr>
        <w:instrText>REF _Ref53397301 \h</w:instrText>
      </w:r>
      <w:r>
        <w:instrText xml:space="preserve"> </w:instrText>
      </w:r>
      <w:r>
        <w:fldChar w:fldCharType="separate"/>
      </w:r>
      <w:r w:rsidR="003C0474">
        <w:t>(</w:t>
      </w:r>
      <w:r w:rsidR="003C0474">
        <w:rPr>
          <w:noProof/>
        </w:rPr>
        <w:t>48</w:t>
      </w:r>
      <w:r w:rsidR="003C0474">
        <w:t>)</w:t>
      </w:r>
      <w:r>
        <w:fldChar w:fldCharType="end"/>
      </w:r>
      <w:r>
        <w:rPr>
          <w:rFonts w:hint="eastAsia"/>
        </w:rPr>
        <w:t>は式</w:t>
      </w:r>
      <w:r>
        <w:fldChar w:fldCharType="begin"/>
      </w:r>
      <w:r>
        <w:instrText xml:space="preserve"> </w:instrText>
      </w:r>
      <w:r>
        <w:rPr>
          <w:rFonts w:hint="eastAsia"/>
        </w:rPr>
        <w:instrText>REF _Ref59443047 \h</w:instrText>
      </w:r>
      <w:r>
        <w:instrText xml:space="preserve"> </w:instrText>
      </w:r>
      <w:r>
        <w:fldChar w:fldCharType="separate"/>
      </w:r>
      <w:r w:rsidR="003C0474">
        <w:t>(</w:t>
      </w:r>
      <w:r w:rsidR="003C0474">
        <w:rPr>
          <w:noProof/>
        </w:rPr>
        <w:t>51</w:t>
      </w:r>
      <w:r w:rsidR="003C0474">
        <w:t>)</w:t>
      </w:r>
      <w:r>
        <w:fldChar w:fldCharType="end"/>
      </w:r>
      <w:r>
        <w:rPr>
          <w:rFonts w:hint="eastAsia"/>
        </w:rPr>
        <w:t>のように書き換えることができる。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9"/>
        <w:gridCol w:w="824"/>
      </w:tblGrid>
      <w:tr w:rsidR="00900CC8" w14:paraId="455AE5EF" w14:textId="77777777" w:rsidTr="00FB12FC">
        <w:tc>
          <w:tcPr>
            <w:tcW w:w="8109" w:type="dxa"/>
          </w:tcPr>
          <w:p w14:paraId="44CAB6B1" w14:textId="77777777" w:rsidR="00900CC8" w:rsidRPr="00117494" w:rsidRDefault="003C0474" w:rsidP="00FB12FC">
            <w:pPr>
              <w:pStyle w:val="afe"/>
              <w:ind w:firstLine="200"/>
              <w:rPr>
                <w:rFonts w:ascii="Century" w:eastAsia="游明朝" w:hAnsi="Century"/>
                <w:i/>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as,e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den>
                </m:f>
              </m:oMath>
            </m:oMathPara>
          </w:p>
        </w:tc>
        <w:tc>
          <w:tcPr>
            <w:tcW w:w="824" w:type="dxa"/>
            <w:vAlign w:val="center"/>
          </w:tcPr>
          <w:p w14:paraId="2FCF78D2" w14:textId="4D2D00AD" w:rsidR="00900CC8" w:rsidRDefault="00900CC8" w:rsidP="00FB12FC">
            <w:pPr>
              <w:pStyle w:val="afd"/>
            </w:pPr>
            <w:bookmarkStart w:id="667" w:name="_Ref59443041"/>
            <w:r>
              <w:t>(</w:t>
            </w:r>
            <w:r w:rsidR="003C0474">
              <w:fldChar w:fldCharType="begin"/>
            </w:r>
            <w:r w:rsidR="003C0474">
              <w:instrText xml:space="preserve"> SEQ ( \* ARABIC </w:instrText>
            </w:r>
            <w:r w:rsidR="003C0474">
              <w:fldChar w:fldCharType="separate"/>
            </w:r>
            <w:r w:rsidR="003C0474">
              <w:rPr>
                <w:noProof/>
              </w:rPr>
              <w:t>50</w:t>
            </w:r>
            <w:r w:rsidR="003C0474">
              <w:rPr>
                <w:noProof/>
              </w:rPr>
              <w:fldChar w:fldCharType="end"/>
            </w:r>
            <w:r>
              <w:t>)</w:t>
            </w:r>
            <w:bookmarkEnd w:id="667"/>
          </w:p>
        </w:tc>
      </w:tr>
      <w:tr w:rsidR="00900CC8" w14:paraId="045F0AE5" w14:textId="77777777" w:rsidTr="00FB12FC">
        <w:tc>
          <w:tcPr>
            <w:tcW w:w="8109" w:type="dxa"/>
          </w:tcPr>
          <w:p w14:paraId="4B33CCE7" w14:textId="77777777" w:rsidR="00900CC8" w:rsidRDefault="003C0474" w:rsidP="00FB12FC">
            <w:pPr>
              <w:pStyle w:val="afe"/>
              <w:ind w:firstLine="200"/>
              <w:rPr>
                <w:rFonts w:ascii="Century" w:eastAsia="游明朝" w:hAnsi="Century"/>
              </w:rPr>
            </w:pPr>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tc>
        <w:tc>
          <w:tcPr>
            <w:tcW w:w="824" w:type="dxa"/>
            <w:vAlign w:val="center"/>
          </w:tcPr>
          <w:p w14:paraId="1D4893E9" w14:textId="1D5DA97E" w:rsidR="00900CC8" w:rsidRDefault="00900CC8" w:rsidP="00FB12FC">
            <w:pPr>
              <w:pStyle w:val="afd"/>
            </w:pPr>
            <w:bookmarkStart w:id="668" w:name="_Ref59443047"/>
            <w:r>
              <w:t>(</w:t>
            </w:r>
            <w:r w:rsidR="003C0474">
              <w:fldChar w:fldCharType="begin"/>
            </w:r>
            <w:r w:rsidR="003C0474">
              <w:instrText xml:space="preserve"> SEQ</w:instrText>
            </w:r>
            <w:r w:rsidR="003C0474">
              <w:instrText xml:space="preserve"> ( \* ARABIC </w:instrText>
            </w:r>
            <w:r w:rsidR="003C0474">
              <w:fldChar w:fldCharType="separate"/>
            </w:r>
            <w:r w:rsidR="003C0474">
              <w:rPr>
                <w:noProof/>
              </w:rPr>
              <w:t>51</w:t>
            </w:r>
            <w:r w:rsidR="003C0474">
              <w:rPr>
                <w:noProof/>
              </w:rPr>
              <w:fldChar w:fldCharType="end"/>
            </w:r>
            <w:r>
              <w:t>)</w:t>
            </w:r>
            <w:bookmarkEnd w:id="668"/>
          </w:p>
        </w:tc>
      </w:tr>
    </w:tbl>
    <w:p w14:paraId="4D319DFA" w14:textId="77777777" w:rsidR="00900CC8" w:rsidRDefault="00900CC8" w:rsidP="00900CC8">
      <w:pPr>
        <w:pStyle w:val="afe"/>
        <w:ind w:firstLine="200"/>
      </w:pPr>
      <w:r>
        <w:rPr>
          <w:rFonts w:hint="eastAsia"/>
        </w:rPr>
        <w:t>ここで、</w:t>
      </w:r>
    </w:p>
    <w:p w14:paraId="03864ECC" w14:textId="77777777" w:rsidR="00900CC8" w:rsidRDefault="003C0474" w:rsidP="00900CC8">
      <w:pPr>
        <w:pStyle w:val="afffd"/>
        <w:ind w:left="1300" w:hanging="900"/>
      </w:pPr>
      <m:oMath>
        <m:sSub>
          <m:sSubPr>
            <m:ctrlPr>
              <w:rPr>
                <w:rFonts w:ascii="Cambria Math" w:hAnsi="Cambria Math"/>
                <w:i/>
              </w:rPr>
            </m:ctrlPr>
          </m:sSubPr>
          <m:e>
            <m:r>
              <w:rPr>
                <w:rFonts w:ascii="Cambria Math" w:hAnsi="Cambria Math" w:hint="eastAsia"/>
              </w:rPr>
              <m:t>k</m:t>
            </m:r>
          </m:e>
          <m:sub>
            <m:r>
              <w:rPr>
                <w:rFonts w:ascii="Cambria Math" w:hAnsi="Cambria Math"/>
              </w:rPr>
              <m:t>e</m:t>
            </m:r>
          </m:sub>
        </m:sSub>
      </m:oMath>
      <w:r w:rsidR="00900CC8">
        <w:tab/>
      </w:r>
      <w:r w:rsidR="00900CC8">
        <w:tab/>
      </w:r>
      <w:r w:rsidR="00900CC8">
        <w:rPr>
          <w:rFonts w:hint="eastAsia"/>
        </w:rPr>
        <w:t>：</w:t>
      </w:r>
      <w:r w:rsidR="00900CC8" w:rsidRPr="00220E69">
        <w:rPr>
          <w:rFonts w:hint="eastAsia"/>
        </w:rPr>
        <w:t>通気層を</w:t>
      </w:r>
      <w:r w:rsidR="00900CC8">
        <w:rPr>
          <w:rFonts w:hint="eastAsia"/>
        </w:rPr>
        <w:t>有する</w:t>
      </w:r>
      <w:r w:rsidR="00900CC8" w:rsidRPr="00220E69">
        <w:rPr>
          <w:rFonts w:hint="eastAsia"/>
        </w:rPr>
        <w:t>壁体の相当熱貫流率</w:t>
      </w:r>
      <w:r w:rsidR="00900CC8">
        <w:rPr>
          <w:rFonts w:hint="eastAsia"/>
        </w:rPr>
        <w:t>を求めるための補正係数</w:t>
      </w:r>
      <w:r w:rsidR="00900CC8" w:rsidRPr="00F901F6">
        <w:rPr>
          <w:rFonts w:hint="eastAsia"/>
        </w:rPr>
        <w:t>（</w:t>
      </w:r>
      <w:r w:rsidR="00900CC8">
        <w:t>-</w:t>
      </w:r>
      <w:r w:rsidR="00900CC8" w:rsidRPr="00F901F6">
        <w:rPr>
          <w:rFonts w:hint="eastAsia"/>
        </w:rPr>
        <w:t>）</w:t>
      </w:r>
    </w:p>
    <w:p w14:paraId="5289ACD1" w14:textId="77777777" w:rsidR="00900CC8" w:rsidRDefault="00900CC8" w:rsidP="00900CC8">
      <w:pPr>
        <w:pStyle w:val="afe"/>
        <w:ind w:firstLine="200"/>
      </w:pPr>
      <w:r>
        <w:rPr>
          <w:rFonts w:hint="eastAsia"/>
        </w:rPr>
        <w:t>である。</w:t>
      </w:r>
    </w:p>
    <w:p w14:paraId="06B7BD6C" w14:textId="77777777" w:rsidR="00900CC8" w:rsidDel="000C085B" w:rsidRDefault="00900CC8" w:rsidP="00900CC8">
      <w:pPr>
        <w:pStyle w:val="afe"/>
        <w:ind w:firstLine="200"/>
        <w:rPr>
          <w:del w:id="669" w:author="のりえ" w:date="2020-10-09T16:22:00Z"/>
        </w:rPr>
      </w:pPr>
      <w:del w:id="670" w:author="のりえ" w:date="2020-10-09T16:22:00Z">
        <w:r w:rsidRPr="00F901F6" w:rsidDel="000C085B">
          <w:rPr>
            <w:rFonts w:hint="eastAsia"/>
          </w:rPr>
          <w:delText>通気層を有する壁体の熱貫流率</w:delText>
        </w:r>
      </w:del>
      <m:oMath>
        <m:sSup>
          <m:sSupPr>
            <m:ctrlPr>
              <w:del w:id="671" w:author="のりえ" w:date="2020-10-09T16:22:00Z">
                <w:rPr>
                  <w:rFonts w:ascii="Cambria Math" w:hAnsi="Cambria Math"/>
                </w:rPr>
              </w:del>
            </m:ctrlPr>
          </m:sSupPr>
          <m:e>
            <m:r>
              <w:del w:id="672" w:author="のりえ" w:date="2020-10-09T16:22:00Z">
                <w:rPr>
                  <w:rFonts w:ascii="Cambria Math" w:hAnsi="Cambria Math"/>
                </w:rPr>
                <m:t>U</m:t>
              </w:del>
            </m:r>
          </m:e>
          <m:sup>
            <m:r>
              <w:del w:id="673" w:author="のりえ" w:date="2020-10-09T16:22:00Z">
                <m:rPr>
                  <m:sty m:val="p"/>
                </m:rPr>
                <w:rPr>
                  <w:rFonts w:ascii="Cambria Math" w:hAnsi="Cambria Math"/>
                </w:rPr>
                <m:t>'</m:t>
              </w:del>
            </m:r>
          </m:sup>
        </m:sSup>
      </m:oMath>
      <w:del w:id="674" w:author="のりえ" w:date="2020-10-09T16:22:00Z">
        <w:r w:rsidDel="000C085B">
          <w:rPr>
            <w:rFonts w:hint="eastAsia"/>
          </w:rPr>
          <w:delText>は、式</w:delText>
        </w:r>
        <w:r w:rsidDel="000C085B">
          <w:fldChar w:fldCharType="begin"/>
        </w:r>
        <w:r w:rsidDel="000C085B">
          <w:delInstrText xml:space="preserve"> </w:delInstrText>
        </w:r>
        <w:r w:rsidDel="000C085B">
          <w:rPr>
            <w:rFonts w:hint="eastAsia"/>
          </w:rPr>
          <w:delInstrText>REF _Ref48126291 \h</w:delInstrText>
        </w:r>
        <w:r w:rsidDel="000C085B">
          <w:delInstrText xml:space="preserve"> </w:delInstrText>
        </w:r>
        <w:r w:rsidDel="000C085B">
          <w:fldChar w:fldCharType="separate"/>
        </w:r>
        <w:r w:rsidDel="000C085B">
          <w:delText>(</w:delText>
        </w:r>
        <w:r w:rsidDel="000C085B">
          <w:rPr>
            <w:noProof/>
          </w:rPr>
          <w:delText>37</w:delText>
        </w:r>
        <w:r w:rsidDel="000C085B">
          <w:delText>)</w:delText>
        </w:r>
        <w:r w:rsidDel="000C085B">
          <w:fldChar w:fldCharType="end"/>
        </w:r>
        <w:r w:rsidDel="000C085B">
          <w:rPr>
            <w:rFonts w:hint="eastAsia"/>
          </w:rPr>
          <w:delText>により求められる。</w:delText>
        </w:r>
      </w:del>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900CC8" w:rsidDel="000C085B" w14:paraId="22872D08" w14:textId="77777777" w:rsidTr="00FB12FC">
        <w:trPr>
          <w:del w:id="675" w:author="のりえ" w:date="2020-10-09T16:22:00Z"/>
        </w:trPr>
        <w:tc>
          <w:tcPr>
            <w:tcW w:w="8221" w:type="dxa"/>
          </w:tcPr>
          <w:p w14:paraId="51EA9680" w14:textId="77777777" w:rsidR="00900CC8" w:rsidRPr="00117494" w:rsidDel="000C085B" w:rsidRDefault="003C0474" w:rsidP="00FB12FC">
            <w:pPr>
              <w:pStyle w:val="afe"/>
              <w:ind w:firstLine="200"/>
              <w:rPr>
                <w:del w:id="676" w:author="のりえ" w:date="2020-10-09T16:22:00Z"/>
                <w:rFonts w:ascii="Century" w:eastAsia="游明朝" w:hAnsi="Century"/>
                <w:i/>
              </w:rPr>
            </w:pPr>
            <m:oMathPara>
              <m:oMath>
                <m:sSup>
                  <m:sSupPr>
                    <m:ctrlPr>
                      <w:del w:id="677" w:author="のりえ" w:date="2020-10-09T16:22:00Z">
                        <w:rPr>
                          <w:rFonts w:ascii="Cambria Math" w:hAnsi="Cambria Math"/>
                          <w:i/>
                        </w:rPr>
                      </w:del>
                    </m:ctrlPr>
                  </m:sSupPr>
                  <m:e>
                    <m:r>
                      <w:del w:id="678" w:author="のりえ" w:date="2020-10-09T16:22:00Z">
                        <w:rPr>
                          <w:rFonts w:ascii="Cambria Math" w:hAnsi="Cambria Math"/>
                        </w:rPr>
                        <m:t>U</m:t>
                      </w:del>
                    </m:r>
                  </m:e>
                  <m:sup>
                    <m:r>
                      <w:del w:id="679" w:author="のりえ" w:date="2020-10-09T16:22:00Z">
                        <w:rPr>
                          <w:rFonts w:ascii="Cambria Math" w:hAnsi="Cambria Math"/>
                        </w:rPr>
                        <m:t>'</m:t>
                      </w:del>
                    </m:r>
                  </m:sup>
                </m:sSup>
                <m:r>
                  <w:del w:id="680" w:author="のりえ" w:date="2020-10-09T16:22:00Z">
                    <w:rPr>
                      <w:rFonts w:ascii="Cambria Math" w:hAnsi="Cambria Math"/>
                    </w:rPr>
                    <m:t>=</m:t>
                  </w:del>
                </m:r>
                <m:f>
                  <m:fPr>
                    <m:ctrlPr>
                      <w:del w:id="681" w:author="のりえ" w:date="2020-10-09T16:22:00Z">
                        <w:rPr>
                          <w:rFonts w:ascii="Cambria Math" w:hAnsi="Cambria Math"/>
                          <w:i/>
                        </w:rPr>
                      </w:del>
                    </m:ctrlPr>
                  </m:fPr>
                  <m:num>
                    <m:r>
                      <w:del w:id="682" w:author="のりえ" w:date="2020-10-09T16:22:00Z">
                        <w:rPr>
                          <w:rFonts w:ascii="Cambria Math" w:hAnsi="Cambria Math"/>
                        </w:rPr>
                        <m:t>q</m:t>
                      </w:del>
                    </m:r>
                  </m:num>
                  <m:den>
                    <m:sSub>
                      <m:sSubPr>
                        <m:ctrlPr>
                          <w:del w:id="683" w:author="のりえ" w:date="2020-10-09T16:22:00Z">
                            <w:rPr>
                              <w:rFonts w:ascii="Cambria Math" w:hAnsi="Cambria Math"/>
                              <w:i/>
                            </w:rPr>
                          </w:del>
                        </m:ctrlPr>
                      </m:sSubPr>
                      <m:e>
                        <m:r>
                          <w:del w:id="684" w:author="のりえ" w:date="2020-10-09T16:22:00Z">
                            <w:rPr>
                              <w:rFonts w:ascii="Cambria Math" w:hAnsi="Cambria Math"/>
                            </w:rPr>
                            <m:t>θ</m:t>
                          </w:del>
                        </m:r>
                      </m:e>
                      <m:sub>
                        <m:r>
                          <w:del w:id="685" w:author="のりえ" w:date="2020-10-09T16:22:00Z">
                            <w:rPr>
                              <w:rFonts w:ascii="Cambria Math" w:hAnsi="Cambria Math" w:hint="eastAsia"/>
                            </w:rPr>
                            <m:t>SAT</m:t>
                          </w:del>
                        </m:r>
                      </m:sub>
                    </m:sSub>
                    <m:r>
                      <w:del w:id="686" w:author="のりえ" w:date="2020-10-09T16:22:00Z">
                        <w:rPr>
                          <w:rFonts w:ascii="Cambria Math" w:hAnsi="Cambria Math"/>
                        </w:rPr>
                        <m:t>-</m:t>
                      </w:del>
                    </m:r>
                    <m:sSub>
                      <m:sSubPr>
                        <m:ctrlPr>
                          <w:del w:id="687" w:author="のりえ" w:date="2020-10-09T16:22:00Z">
                            <w:rPr>
                              <w:rFonts w:ascii="Cambria Math" w:hAnsi="Cambria Math"/>
                              <w:i/>
                            </w:rPr>
                          </w:del>
                        </m:ctrlPr>
                      </m:sSubPr>
                      <m:e>
                        <m:r>
                          <w:del w:id="688" w:author="のりえ" w:date="2020-10-09T16:22:00Z">
                            <w:rPr>
                              <w:rFonts w:ascii="Cambria Math" w:hAnsi="Cambria Math"/>
                            </w:rPr>
                            <m:t>θ</m:t>
                          </w:del>
                        </m:r>
                      </m:e>
                      <m:sub>
                        <m:r>
                          <w:del w:id="689" w:author="のりえ" w:date="2020-10-09T16:22:00Z">
                            <w:rPr>
                              <w:rFonts w:ascii="Cambria Math" w:hAnsi="Cambria Math" w:hint="eastAsia"/>
                            </w:rPr>
                            <m:t>r</m:t>
                          </w:del>
                        </m:r>
                      </m:sub>
                    </m:sSub>
                  </m:den>
                </m:f>
                <m:r>
                  <w:del w:id="690" w:author="のりえ" w:date="2020-10-09T16:22:00Z">
                    <w:rPr>
                      <w:rFonts w:ascii="Cambria Math" w:hAnsi="Cambria Math"/>
                    </w:rPr>
                    <m:t>=</m:t>
                  </w:del>
                </m:r>
                <m:f>
                  <m:fPr>
                    <m:ctrlPr>
                      <w:del w:id="691" w:author="のりえ" w:date="2020-10-09T16:22:00Z">
                        <w:rPr>
                          <w:rFonts w:ascii="Cambria Math" w:hAnsi="Cambria Math"/>
                          <w:i/>
                        </w:rPr>
                      </w:del>
                    </m:ctrlPr>
                  </m:fPr>
                  <m:num>
                    <m:sSub>
                      <m:sSubPr>
                        <m:ctrlPr>
                          <w:del w:id="692" w:author="のりえ" w:date="2020-10-09T16:22:00Z">
                            <w:rPr>
                              <w:rFonts w:ascii="Cambria Math" w:hAnsi="Cambria Math"/>
                              <w:i/>
                            </w:rPr>
                          </w:del>
                        </m:ctrlPr>
                      </m:sSubPr>
                      <m:e>
                        <m:r>
                          <w:del w:id="693" w:author="のりえ" w:date="2020-10-09T16:22:00Z">
                            <w:rPr>
                              <w:rFonts w:ascii="Cambria Math" w:eastAsia="ＭＳ 明朝" w:hAnsi="Cambria Math" w:cs="ＭＳ 明朝"/>
                            </w:rPr>
                            <m:t>h</m:t>
                          </w:del>
                        </m:r>
                      </m:e>
                      <m:sub>
                        <m:r>
                          <w:del w:id="694" w:author="のりえ" w:date="2020-10-09T16:22:00Z">
                            <w:rPr>
                              <w:rFonts w:ascii="Cambria Math" w:hAnsi="Cambria Math"/>
                            </w:rPr>
                            <m:t>i</m:t>
                          </w:del>
                        </m:r>
                      </m:sub>
                    </m:sSub>
                    <m:r>
                      <w:del w:id="695" w:author="のりえ" w:date="2020-10-09T16:22:00Z">
                        <w:rPr>
                          <w:rFonts w:ascii="Cambria Math" w:hAnsi="Cambria Math"/>
                        </w:rPr>
                        <m:t>×(</m:t>
                      </w:del>
                    </m:r>
                    <m:sSub>
                      <m:sSubPr>
                        <m:ctrlPr>
                          <w:del w:id="696" w:author="のりえ" w:date="2020-10-09T16:22:00Z">
                            <w:rPr>
                              <w:rFonts w:ascii="Cambria Math" w:hAnsi="Cambria Math"/>
                              <w:i/>
                            </w:rPr>
                          </w:del>
                        </m:ctrlPr>
                      </m:sSubPr>
                      <m:e>
                        <m:r>
                          <w:del w:id="697" w:author="のりえ" w:date="2020-10-09T16:22:00Z">
                            <w:rPr>
                              <w:rFonts w:ascii="Cambria Math" w:hAnsi="Cambria Math"/>
                            </w:rPr>
                            <m:t>θ</m:t>
                          </w:del>
                        </m:r>
                      </m:e>
                      <m:sub>
                        <m:r>
                          <w:del w:id="698" w:author="のりえ" w:date="2020-10-09T16:22:00Z">
                            <w:rPr>
                              <w:rFonts w:ascii="Cambria Math" w:hAnsi="Cambria Math"/>
                            </w:rPr>
                            <m:t>in,surf</m:t>
                          </w:del>
                        </m:r>
                      </m:sub>
                    </m:sSub>
                    <m:r>
                      <w:del w:id="699" w:author="のりえ" w:date="2020-10-09T16:22:00Z">
                        <w:rPr>
                          <w:rFonts w:ascii="Cambria Math" w:hAnsi="Cambria Math"/>
                        </w:rPr>
                        <m:t>-</m:t>
                      </w:del>
                    </m:r>
                    <m:sSub>
                      <m:sSubPr>
                        <m:ctrlPr>
                          <w:del w:id="700" w:author="のりえ" w:date="2020-10-09T16:22:00Z">
                            <w:rPr>
                              <w:rFonts w:ascii="Cambria Math" w:hAnsi="Cambria Math"/>
                              <w:i/>
                            </w:rPr>
                          </w:del>
                        </m:ctrlPr>
                      </m:sSubPr>
                      <m:e>
                        <m:r>
                          <w:del w:id="701" w:author="のりえ" w:date="2020-10-09T16:22:00Z">
                            <w:rPr>
                              <w:rFonts w:ascii="Cambria Math" w:hAnsi="Cambria Math"/>
                            </w:rPr>
                            <m:t>θ</m:t>
                          </w:del>
                        </m:r>
                      </m:e>
                      <m:sub>
                        <m:r>
                          <w:del w:id="702" w:author="のりえ" w:date="2020-10-09T16:22:00Z">
                            <w:rPr>
                              <w:rFonts w:ascii="Cambria Math" w:hAnsi="Cambria Math" w:hint="eastAsia"/>
                            </w:rPr>
                            <m:t>r</m:t>
                          </w:del>
                        </m:r>
                      </m:sub>
                    </m:sSub>
                    <m:r>
                      <w:del w:id="703" w:author="のりえ" w:date="2020-10-09T16:22:00Z">
                        <w:rPr>
                          <w:rFonts w:ascii="Cambria Math" w:hAnsi="Cambria Math"/>
                        </w:rPr>
                        <m:t>)</m:t>
                      </w:del>
                    </m:r>
                  </m:num>
                  <m:den>
                    <m:sSub>
                      <m:sSubPr>
                        <m:ctrlPr>
                          <w:del w:id="704" w:author="のりえ" w:date="2020-10-09T16:22:00Z">
                            <w:rPr>
                              <w:rFonts w:ascii="Cambria Math" w:hAnsi="Cambria Math"/>
                              <w:i/>
                            </w:rPr>
                          </w:del>
                        </m:ctrlPr>
                      </m:sSubPr>
                      <m:e>
                        <m:r>
                          <w:del w:id="705" w:author="のりえ" w:date="2020-10-09T16:22:00Z">
                            <w:rPr>
                              <w:rFonts w:ascii="Cambria Math" w:hAnsi="Cambria Math"/>
                            </w:rPr>
                            <m:t>θ</m:t>
                          </w:del>
                        </m:r>
                      </m:e>
                      <m:sub>
                        <m:r>
                          <w:del w:id="706" w:author="のりえ" w:date="2020-10-09T16:22:00Z">
                            <w:rPr>
                              <w:rFonts w:ascii="Cambria Math" w:hAnsi="Cambria Math" w:hint="eastAsia"/>
                            </w:rPr>
                            <m:t>SAT</m:t>
                          </w:del>
                        </m:r>
                      </m:sub>
                    </m:sSub>
                    <m:r>
                      <w:del w:id="707" w:author="のりえ" w:date="2020-10-09T16:22:00Z">
                        <w:rPr>
                          <w:rFonts w:ascii="Cambria Math" w:hAnsi="Cambria Math"/>
                        </w:rPr>
                        <m:t>-</m:t>
                      </w:del>
                    </m:r>
                    <m:sSub>
                      <m:sSubPr>
                        <m:ctrlPr>
                          <w:del w:id="708" w:author="のりえ" w:date="2020-10-09T16:22:00Z">
                            <w:rPr>
                              <w:rFonts w:ascii="Cambria Math" w:hAnsi="Cambria Math"/>
                              <w:i/>
                            </w:rPr>
                          </w:del>
                        </m:ctrlPr>
                      </m:sSubPr>
                      <m:e>
                        <m:r>
                          <w:del w:id="709" w:author="のりえ" w:date="2020-10-09T16:22:00Z">
                            <w:rPr>
                              <w:rFonts w:ascii="Cambria Math" w:hAnsi="Cambria Math"/>
                            </w:rPr>
                            <m:t>θ</m:t>
                          </w:del>
                        </m:r>
                      </m:e>
                      <m:sub>
                        <m:r>
                          <w:del w:id="710" w:author="のりえ" w:date="2020-10-09T16:22:00Z">
                            <w:rPr>
                              <w:rFonts w:ascii="Cambria Math" w:hAnsi="Cambria Math" w:hint="eastAsia"/>
                            </w:rPr>
                            <m:t>r</m:t>
                          </w:del>
                        </m:r>
                      </m:sub>
                    </m:sSub>
                  </m:den>
                </m:f>
              </m:oMath>
            </m:oMathPara>
          </w:p>
        </w:tc>
        <w:tc>
          <w:tcPr>
            <w:tcW w:w="702" w:type="dxa"/>
            <w:vAlign w:val="center"/>
          </w:tcPr>
          <w:p w14:paraId="2F9C842B" w14:textId="77777777" w:rsidR="00900CC8" w:rsidDel="000C085B" w:rsidRDefault="00900CC8" w:rsidP="00FB12FC">
            <w:pPr>
              <w:pStyle w:val="afd"/>
              <w:rPr>
                <w:del w:id="711" w:author="のりえ" w:date="2020-10-09T16:22:00Z"/>
              </w:rPr>
            </w:pPr>
            <w:del w:id="712" w:author="のりえ" w:date="2020-10-09T16:22:00Z">
              <w:r w:rsidDel="000C085B">
                <w:delText>(</w:delText>
              </w:r>
              <w:r w:rsidDel="000C085B">
                <w:fldChar w:fldCharType="begin"/>
              </w:r>
              <w:r w:rsidDel="000C085B">
                <w:delInstrText xml:space="preserve"> SEQ ( \* ARABIC </w:delInstrText>
              </w:r>
              <w:r w:rsidDel="000C085B">
                <w:fldChar w:fldCharType="separate"/>
              </w:r>
              <w:r w:rsidDel="000C085B">
                <w:rPr>
                  <w:noProof/>
                </w:rPr>
                <w:delText>37</w:delText>
              </w:r>
              <w:r w:rsidDel="000C085B">
                <w:rPr>
                  <w:noProof/>
                </w:rPr>
                <w:fldChar w:fldCharType="end"/>
              </w:r>
              <w:r w:rsidDel="000C085B">
                <w:delText>)</w:delText>
              </w:r>
            </w:del>
          </w:p>
        </w:tc>
      </w:tr>
    </w:tbl>
    <w:p w14:paraId="36D7435B" w14:textId="77777777" w:rsidR="00900CC8" w:rsidDel="000C085B" w:rsidRDefault="00900CC8" w:rsidP="00900CC8">
      <w:pPr>
        <w:pStyle w:val="afe"/>
        <w:ind w:firstLine="200"/>
        <w:rPr>
          <w:del w:id="713" w:author="のりえ" w:date="2020-10-09T16:22:00Z"/>
        </w:rPr>
      </w:pPr>
      <w:del w:id="714" w:author="のりえ" w:date="2020-10-09T16:22:00Z">
        <w:r w:rsidDel="000C085B">
          <w:rPr>
            <w:rFonts w:hint="eastAsia"/>
          </w:rPr>
          <w:delText>ここで、</w:delText>
        </w:r>
      </w:del>
    </w:p>
    <w:p w14:paraId="7B3FBD6A" w14:textId="77777777" w:rsidR="00900CC8" w:rsidDel="000C085B" w:rsidRDefault="003C0474" w:rsidP="00900CC8">
      <w:pPr>
        <w:pStyle w:val="afffd"/>
        <w:ind w:left="1300" w:hanging="900"/>
        <w:rPr>
          <w:del w:id="715" w:author="のりえ" w:date="2020-10-09T16:22:00Z"/>
        </w:rPr>
      </w:pPr>
      <m:oMath>
        <m:sSup>
          <m:sSupPr>
            <m:ctrlPr>
              <w:del w:id="716" w:author="のりえ" w:date="2020-10-09T16:22:00Z">
                <w:rPr>
                  <w:rFonts w:ascii="Cambria Math" w:hAnsi="Cambria Math"/>
                </w:rPr>
              </w:del>
            </m:ctrlPr>
          </m:sSupPr>
          <m:e>
            <m:r>
              <w:del w:id="717" w:author="のりえ" w:date="2020-10-09T16:22:00Z">
                <w:rPr>
                  <w:rFonts w:ascii="Cambria Math" w:hAnsi="Cambria Math"/>
                </w:rPr>
                <m:t>U</m:t>
              </w:del>
            </m:r>
          </m:e>
          <m:sup>
            <m:r>
              <w:del w:id="718" w:author="のりえ" w:date="2020-10-09T16:22:00Z">
                <m:rPr>
                  <m:sty m:val="p"/>
                </m:rPr>
                <w:rPr>
                  <w:rFonts w:ascii="Cambria Math" w:hAnsi="Cambria Math"/>
                </w:rPr>
                <m:t>'</m:t>
              </w:del>
            </m:r>
          </m:sup>
        </m:sSup>
      </m:oMath>
      <w:del w:id="719" w:author="のりえ" w:date="2020-10-09T16:22:00Z">
        <w:r w:rsidR="00900CC8" w:rsidRPr="00F901F6" w:rsidDel="000C085B">
          <w:tab/>
        </w:r>
        <w:r w:rsidR="00900CC8" w:rsidRPr="00F901F6" w:rsidDel="000C085B">
          <w:tab/>
        </w:r>
        <w:r w:rsidR="00900CC8" w:rsidRPr="00F901F6" w:rsidDel="000C085B">
          <w:rPr>
            <w:rFonts w:hint="eastAsia"/>
          </w:rPr>
          <w:delText>：通気層を有する壁体の熱貫流率（</w:delText>
        </w:r>
        <w:r w:rsidR="00900CC8" w:rsidRPr="00F901F6" w:rsidDel="000C085B">
          <w:rPr>
            <w:rFonts w:hint="eastAsia"/>
          </w:rPr>
          <w:delText>W/(m</w:delText>
        </w:r>
        <w:r w:rsidR="00900CC8" w:rsidRPr="00D521BB" w:rsidDel="000C085B">
          <w:rPr>
            <w:rFonts w:hint="eastAsia"/>
            <w:vertAlign w:val="superscript"/>
          </w:rPr>
          <w:delText>2</w:delText>
        </w:r>
        <w:r w:rsidR="00900CC8" w:rsidRPr="00F901F6" w:rsidDel="000C085B">
          <w:rPr>
            <w:rFonts w:hint="eastAsia"/>
          </w:rPr>
          <w:delText>・</w:delText>
        </w:r>
        <w:r w:rsidR="00900CC8" w:rsidRPr="00F901F6" w:rsidDel="000C085B">
          <w:rPr>
            <w:rFonts w:hint="eastAsia"/>
          </w:rPr>
          <w:delText>K)</w:delText>
        </w:r>
        <w:r w:rsidR="00900CC8" w:rsidRPr="00F901F6" w:rsidDel="000C085B">
          <w:rPr>
            <w:rFonts w:hint="eastAsia"/>
          </w:rPr>
          <w:delText>）</w:delText>
        </w:r>
      </w:del>
    </w:p>
    <w:p w14:paraId="57529706" w14:textId="77777777" w:rsidR="00900CC8" w:rsidDel="000C085B" w:rsidRDefault="00900CC8" w:rsidP="00900CC8">
      <w:pPr>
        <w:pStyle w:val="afffd"/>
        <w:ind w:left="1300" w:hanging="900"/>
        <w:rPr>
          <w:del w:id="720" w:author="のりえ" w:date="2020-10-09T16:22:00Z"/>
        </w:rPr>
      </w:pPr>
      <m:oMath>
        <m:r>
          <w:del w:id="721" w:author="のりえ" w:date="2020-10-09T16:22:00Z">
            <w:rPr>
              <w:rFonts w:ascii="Cambria Math" w:hAnsi="Cambria Math"/>
            </w:rPr>
            <m:t>q</m:t>
          </w:del>
        </m:r>
      </m:oMath>
      <w:del w:id="722" w:author="のりえ" w:date="2020-10-09T16:22:00Z">
        <w:r w:rsidDel="000C085B">
          <w:tab/>
        </w:r>
        <w:r w:rsidDel="000C085B">
          <w:tab/>
        </w:r>
        <w:r w:rsidDel="000C085B">
          <w:rPr>
            <w:rFonts w:hint="eastAsia"/>
          </w:rPr>
          <w:delText>：室内側表面熱流（</w:delText>
        </w:r>
        <w:r w:rsidRPr="00F901F6" w:rsidDel="000C085B">
          <w:rPr>
            <w:rFonts w:hint="eastAsia"/>
          </w:rPr>
          <w:delText>W/m</w:delText>
        </w:r>
        <w:r w:rsidRPr="00D521BB" w:rsidDel="000C085B">
          <w:rPr>
            <w:rFonts w:hint="eastAsia"/>
            <w:vertAlign w:val="superscript"/>
          </w:rPr>
          <w:delText>2</w:delText>
        </w:r>
        <w:r w:rsidDel="000C085B">
          <w:rPr>
            <w:rFonts w:hint="eastAsia"/>
          </w:rPr>
          <w:delText>）</w:delText>
        </w:r>
      </w:del>
    </w:p>
    <w:p w14:paraId="1678A36A" w14:textId="77777777" w:rsidR="00900CC8" w:rsidDel="000C085B" w:rsidRDefault="003C0474" w:rsidP="00900CC8">
      <w:pPr>
        <w:pStyle w:val="afffd"/>
        <w:ind w:left="1300" w:hanging="900"/>
        <w:rPr>
          <w:del w:id="723" w:author="のりえ" w:date="2020-10-09T16:22:00Z"/>
        </w:rPr>
      </w:pPr>
      <m:oMath>
        <m:sSub>
          <m:sSubPr>
            <m:ctrlPr>
              <w:del w:id="724" w:author="のりえ" w:date="2020-10-09T16:22:00Z">
                <w:rPr>
                  <w:rFonts w:ascii="Cambria Math" w:hAnsi="Cambria Math"/>
                </w:rPr>
              </w:del>
            </m:ctrlPr>
          </m:sSubPr>
          <m:e>
            <m:r>
              <w:del w:id="725" w:author="のりえ" w:date="2020-10-09T16:22:00Z">
                <w:rPr>
                  <w:rFonts w:ascii="Cambria Math" w:hAnsi="Cambria Math"/>
                </w:rPr>
                <m:t>h</m:t>
              </w:del>
            </m:r>
          </m:e>
          <m:sub>
            <m:r>
              <w:del w:id="726" w:author="のりえ" w:date="2020-10-09T16:22:00Z">
                <w:rPr>
                  <w:rFonts w:ascii="Cambria Math" w:hAnsi="Cambria Math"/>
                </w:rPr>
                <m:t>i</m:t>
              </w:del>
            </m:r>
          </m:sub>
        </m:sSub>
      </m:oMath>
      <w:del w:id="727" w:author="のりえ" w:date="2020-10-09T16:22:00Z">
        <w:r w:rsidR="00900CC8" w:rsidRPr="00F901F6" w:rsidDel="000C085B">
          <w:tab/>
        </w:r>
        <w:r w:rsidR="00900CC8" w:rsidRPr="00F901F6" w:rsidDel="000C085B">
          <w:tab/>
        </w:r>
        <w:r w:rsidR="00900CC8" w:rsidRPr="00F901F6" w:rsidDel="000C085B">
          <w:rPr>
            <w:rFonts w:hint="eastAsia"/>
          </w:rPr>
          <w:delText>：室内側総合熱伝達率（</w:delText>
        </w:r>
        <w:r w:rsidR="00900CC8" w:rsidRPr="00F901F6" w:rsidDel="000C085B">
          <w:rPr>
            <w:rFonts w:hint="eastAsia"/>
          </w:rPr>
          <w:delText>W/(m</w:delText>
        </w:r>
        <w:r w:rsidR="00900CC8" w:rsidRPr="00D521BB" w:rsidDel="000C085B">
          <w:rPr>
            <w:rFonts w:hint="eastAsia"/>
            <w:vertAlign w:val="superscript"/>
          </w:rPr>
          <w:delText>2</w:delText>
        </w:r>
        <w:r w:rsidR="00900CC8" w:rsidRPr="00F901F6" w:rsidDel="000C085B">
          <w:rPr>
            <w:rFonts w:hint="eastAsia"/>
          </w:rPr>
          <w:delText>・</w:delText>
        </w:r>
        <w:r w:rsidR="00900CC8" w:rsidRPr="00F901F6" w:rsidDel="000C085B">
          <w:rPr>
            <w:rFonts w:hint="eastAsia"/>
          </w:rPr>
          <w:delText>K)</w:delText>
        </w:r>
        <w:r w:rsidR="00900CC8" w:rsidRPr="00F901F6" w:rsidDel="000C085B">
          <w:rPr>
            <w:rFonts w:hint="eastAsia"/>
          </w:rPr>
          <w:delText>）（</w:delText>
        </w:r>
        <w:r w:rsidR="00900CC8" w:rsidRPr="00F901F6" w:rsidDel="000C085B">
          <w:rPr>
            <w:rFonts w:hint="eastAsia"/>
          </w:rPr>
          <w:delText>=</w:delText>
        </w:r>
        <w:r w:rsidR="00900CC8" w:rsidRPr="00F901F6" w:rsidDel="000C085B">
          <w:delText xml:space="preserve"> 1/0.</w:delText>
        </w:r>
        <w:r w:rsidR="00900CC8" w:rsidRPr="00F901F6" w:rsidDel="000C085B">
          <w:rPr>
            <w:rFonts w:hint="eastAsia"/>
          </w:rPr>
          <w:delText>1</w:delText>
        </w:r>
        <w:r w:rsidR="00900CC8" w:rsidRPr="00F901F6" w:rsidDel="000C085B">
          <w:delText>1</w:delText>
        </w:r>
        <w:r w:rsidR="00900CC8" w:rsidRPr="00F901F6" w:rsidDel="000C085B">
          <w:rPr>
            <w:rFonts w:hint="eastAsia"/>
          </w:rPr>
          <w:delText>）</w:delText>
        </w:r>
      </w:del>
    </w:p>
    <w:p w14:paraId="2D21D201" w14:textId="77777777" w:rsidR="00900CC8" w:rsidRPr="00F901F6" w:rsidDel="000C085B" w:rsidRDefault="003C0474" w:rsidP="00900CC8">
      <w:pPr>
        <w:pStyle w:val="afffd"/>
        <w:ind w:left="1300" w:hanging="900"/>
        <w:rPr>
          <w:del w:id="728" w:author="のりえ" w:date="2020-10-09T16:22:00Z"/>
        </w:rPr>
      </w:pPr>
      <m:oMath>
        <m:sSub>
          <m:sSubPr>
            <m:ctrlPr>
              <w:del w:id="729" w:author="のりえ" w:date="2020-10-09T16:22:00Z">
                <w:rPr>
                  <w:rFonts w:ascii="Cambria Math" w:hAnsi="Cambria Math"/>
                  <w:i/>
                </w:rPr>
              </w:del>
            </m:ctrlPr>
          </m:sSubPr>
          <m:e>
            <m:r>
              <w:del w:id="730" w:author="のりえ" w:date="2020-10-09T16:22:00Z">
                <w:rPr>
                  <w:rFonts w:ascii="Cambria Math" w:hAnsi="Cambria Math"/>
                </w:rPr>
                <m:t>θ</m:t>
              </w:del>
            </m:r>
          </m:e>
          <m:sub>
            <m:r>
              <w:del w:id="731" w:author="のりえ" w:date="2020-10-09T16:22:00Z">
                <w:rPr>
                  <w:rFonts w:ascii="Cambria Math" w:hAnsi="Cambria Math" w:hint="eastAsia"/>
                </w:rPr>
                <m:t>SAT</m:t>
              </w:del>
            </m:r>
          </m:sub>
        </m:sSub>
      </m:oMath>
      <w:del w:id="732" w:author="のりえ" w:date="2020-10-09T16:22:00Z">
        <w:r w:rsidR="00900CC8" w:rsidRPr="00F901F6" w:rsidDel="000C085B">
          <w:tab/>
        </w:r>
        <w:r w:rsidR="00900CC8" w:rsidRPr="00F901F6" w:rsidDel="000C085B">
          <w:tab/>
        </w:r>
        <w:r w:rsidR="00900CC8" w:rsidRPr="00F901F6" w:rsidDel="000C085B">
          <w:rPr>
            <w:rFonts w:hint="eastAsia"/>
          </w:rPr>
          <w:delText>：</w:delText>
        </w:r>
        <w:r w:rsidR="00900CC8" w:rsidDel="000C085B">
          <w:rPr>
            <w:rFonts w:hint="eastAsia"/>
          </w:rPr>
          <w:delText>相当外気温度</w:delText>
        </w:r>
        <w:r w:rsidR="00900CC8" w:rsidRPr="00F901F6" w:rsidDel="000C085B">
          <w:rPr>
            <w:rFonts w:hint="eastAsia"/>
          </w:rPr>
          <w:delText>（℃）</w:delText>
        </w:r>
      </w:del>
    </w:p>
    <w:p w14:paraId="0582488F" w14:textId="77777777" w:rsidR="00900CC8" w:rsidDel="000C085B" w:rsidRDefault="003C0474" w:rsidP="00900CC8">
      <w:pPr>
        <w:pStyle w:val="afffd"/>
        <w:ind w:left="1300" w:hanging="900"/>
        <w:rPr>
          <w:del w:id="733" w:author="のりえ" w:date="2020-10-09T16:22:00Z"/>
        </w:rPr>
      </w:pPr>
      <m:oMath>
        <m:sSub>
          <m:sSubPr>
            <m:ctrlPr>
              <w:del w:id="734" w:author="のりえ" w:date="2020-10-09T16:22:00Z">
                <w:rPr>
                  <w:rFonts w:ascii="Cambria Math" w:hAnsi="Cambria Math"/>
                </w:rPr>
              </w:del>
            </m:ctrlPr>
          </m:sSubPr>
          <m:e>
            <m:r>
              <w:del w:id="735" w:author="のりえ" w:date="2020-10-09T16:22:00Z">
                <w:rPr>
                  <w:rFonts w:ascii="Cambria Math" w:hAnsi="Cambria Math"/>
                </w:rPr>
                <m:t>θ</m:t>
              </w:del>
            </m:r>
          </m:e>
          <m:sub>
            <m:r>
              <w:del w:id="736" w:author="のりえ" w:date="2020-10-09T16:22:00Z">
                <w:rPr>
                  <w:rFonts w:ascii="Cambria Math" w:hAnsi="Cambria Math" w:hint="eastAsia"/>
                </w:rPr>
                <m:t>in</m:t>
              </w:del>
            </m:r>
            <m:r>
              <w:del w:id="737" w:author="のりえ" w:date="2020-10-09T16:22:00Z">
                <m:rPr>
                  <m:sty m:val="p"/>
                </m:rPr>
                <w:rPr>
                  <w:rFonts w:ascii="Cambria Math" w:hAnsi="Cambria Math"/>
                </w:rPr>
                <m:t>,</m:t>
              </w:del>
            </m:r>
            <m:r>
              <w:del w:id="738" w:author="のりえ" w:date="2020-10-09T16:22:00Z">
                <w:rPr>
                  <w:rFonts w:ascii="Cambria Math" w:hAnsi="Cambria Math"/>
                </w:rPr>
                <m:t>surf</m:t>
              </w:del>
            </m:r>
          </m:sub>
        </m:sSub>
      </m:oMath>
      <w:del w:id="739" w:author="のりえ" w:date="2020-10-09T16:22:00Z">
        <w:r w:rsidR="00900CC8" w:rsidRPr="00F901F6" w:rsidDel="000C085B">
          <w:tab/>
        </w:r>
        <w:r w:rsidR="00900CC8" w:rsidRPr="00F901F6" w:rsidDel="000C085B">
          <w:tab/>
        </w:r>
        <w:r w:rsidR="00900CC8" w:rsidRPr="00F901F6" w:rsidDel="000C085B">
          <w:rPr>
            <w:rFonts w:hint="eastAsia"/>
          </w:rPr>
          <w:delText>：室内側表面温度（℃）</w:delText>
        </w:r>
      </w:del>
    </w:p>
    <w:p w14:paraId="72264168" w14:textId="77777777" w:rsidR="00900CC8" w:rsidRPr="00F901F6" w:rsidDel="000C085B" w:rsidRDefault="003C0474" w:rsidP="00900CC8">
      <w:pPr>
        <w:pStyle w:val="afffd"/>
        <w:ind w:left="1300" w:hanging="900"/>
        <w:rPr>
          <w:del w:id="740" w:author="のりえ" w:date="2020-10-09T16:22:00Z"/>
        </w:rPr>
      </w:pPr>
      <m:oMath>
        <m:sSub>
          <m:sSubPr>
            <m:ctrlPr>
              <w:del w:id="741" w:author="のりえ" w:date="2020-10-09T16:22:00Z">
                <w:rPr>
                  <w:rFonts w:ascii="Cambria Math" w:hAnsi="Cambria Math"/>
                </w:rPr>
              </w:del>
            </m:ctrlPr>
          </m:sSubPr>
          <m:e>
            <m:r>
              <w:del w:id="742" w:author="のりえ" w:date="2020-10-09T16:22:00Z">
                <w:rPr>
                  <w:rFonts w:ascii="Cambria Math" w:hAnsi="Cambria Math"/>
                </w:rPr>
                <m:t>θ</m:t>
              </w:del>
            </m:r>
          </m:e>
          <m:sub>
            <m:r>
              <w:del w:id="743" w:author="のりえ" w:date="2020-10-09T16:22:00Z">
                <w:rPr>
                  <w:rFonts w:ascii="Cambria Math" w:hAnsi="Cambria Math" w:hint="eastAsia"/>
                </w:rPr>
                <m:t>r</m:t>
              </w:del>
            </m:r>
          </m:sub>
        </m:sSub>
      </m:oMath>
      <w:del w:id="744" w:author="のりえ" w:date="2020-10-09T16:22:00Z">
        <w:r w:rsidR="00900CC8" w:rsidRPr="00F901F6" w:rsidDel="000C085B">
          <w:tab/>
        </w:r>
        <w:r w:rsidR="00900CC8" w:rsidRPr="00F901F6" w:rsidDel="000C085B">
          <w:tab/>
        </w:r>
        <w:r w:rsidR="00900CC8" w:rsidRPr="00F901F6" w:rsidDel="000C085B">
          <w:rPr>
            <w:rFonts w:hint="eastAsia"/>
          </w:rPr>
          <w:delText>：室内温度（℃）</w:delText>
        </w:r>
      </w:del>
    </w:p>
    <w:p w14:paraId="40A81A1C" w14:textId="77777777" w:rsidR="00900CC8" w:rsidDel="000C085B" w:rsidRDefault="00900CC8" w:rsidP="00900CC8">
      <w:pPr>
        <w:pStyle w:val="afe"/>
        <w:ind w:firstLine="200"/>
        <w:rPr>
          <w:del w:id="745" w:author="のりえ" w:date="2020-10-09T16:22:00Z"/>
        </w:rPr>
      </w:pPr>
      <w:del w:id="746" w:author="のりえ" w:date="2020-10-09T16:22:00Z">
        <w:r w:rsidDel="000C085B">
          <w:rPr>
            <w:rFonts w:hint="eastAsia"/>
          </w:rPr>
          <w:delText>である。</w:delText>
        </w:r>
      </w:del>
    </w:p>
    <w:p w14:paraId="0BFE6A3C" w14:textId="77777777" w:rsidR="00900CC8" w:rsidDel="000C085B" w:rsidRDefault="00900CC8" w:rsidP="00900CC8">
      <w:pPr>
        <w:pStyle w:val="afe"/>
        <w:ind w:firstLine="200"/>
        <w:rPr>
          <w:del w:id="747" w:author="のりえ" w:date="2020-10-09T16:22:00Z"/>
        </w:rPr>
      </w:pPr>
    </w:p>
    <w:p w14:paraId="3A3E2CE8" w14:textId="77777777" w:rsidR="00900CC8" w:rsidRPr="00124EF5" w:rsidDel="000C085B" w:rsidRDefault="00900CC8" w:rsidP="00900CC8">
      <w:pPr>
        <w:pStyle w:val="afe"/>
        <w:ind w:firstLine="200"/>
        <w:rPr>
          <w:del w:id="748" w:author="のりえ" w:date="2020-10-09T16:22:00Z"/>
        </w:rPr>
      </w:pPr>
      <w:del w:id="749" w:author="のりえ" w:date="2020-10-09T16:22:00Z">
        <w:r w:rsidDel="000C085B">
          <w:rPr>
            <w:rFonts w:hint="eastAsia"/>
          </w:rPr>
          <w:delText>通気層を有する壁体の日射熱取得率</w:delText>
        </w:r>
      </w:del>
      <m:oMath>
        <m:sSup>
          <m:sSupPr>
            <m:ctrlPr>
              <w:del w:id="750" w:author="のりえ" w:date="2020-10-09T16:22:00Z">
                <w:rPr>
                  <w:rFonts w:ascii="Cambria Math" w:hAnsi="Cambria Math"/>
                  <w:i/>
                </w:rPr>
              </w:del>
            </m:ctrlPr>
          </m:sSupPr>
          <m:e>
            <m:r>
              <w:del w:id="751" w:author="のりえ" w:date="2020-10-09T16:22:00Z">
                <w:rPr>
                  <w:rFonts w:ascii="Cambria Math" w:hAnsi="Cambria Math" w:hint="eastAsia"/>
                </w:rPr>
                <m:t>η</m:t>
              </w:del>
            </m:r>
          </m:e>
          <m:sup>
            <m:r>
              <w:del w:id="752" w:author="のりえ" w:date="2020-10-09T16:22:00Z">
                <w:rPr>
                  <w:rFonts w:ascii="Cambria Math" w:hAnsi="Cambria Math"/>
                </w:rPr>
                <m:t>'</m:t>
              </w:del>
            </m:r>
          </m:sup>
        </m:sSup>
      </m:oMath>
      <w:del w:id="753" w:author="のりえ" w:date="2020-10-09T16:22:00Z">
        <w:r w:rsidDel="000C085B">
          <w:rPr>
            <w:rFonts w:hint="eastAsia"/>
          </w:rPr>
          <w:delText>は、内外温度差を</w:delText>
        </w:r>
        <w:r w:rsidDel="000C085B">
          <w:rPr>
            <w:rFonts w:hint="eastAsia"/>
          </w:rPr>
          <w:delText>0</w:delText>
        </w:r>
        <w:r w:rsidDel="000C085B">
          <w:delText xml:space="preserve"> </w:delText>
        </w:r>
        <w:r w:rsidDel="000C085B">
          <w:rPr>
            <w:rFonts w:hint="eastAsia"/>
          </w:rPr>
          <w:delText>℃とした場合の室内側表面温度</w:delText>
        </w:r>
      </w:del>
      <m:oMath>
        <m:sSubSup>
          <m:sSubSupPr>
            <m:ctrlPr>
              <w:del w:id="754" w:author="のりえ" w:date="2020-10-09T16:22:00Z">
                <w:rPr>
                  <w:rFonts w:ascii="Cambria Math" w:hAnsi="Cambria Math"/>
                  <w:i/>
                </w:rPr>
              </w:del>
            </m:ctrlPr>
          </m:sSubSupPr>
          <m:e>
            <m:r>
              <w:del w:id="755" w:author="のりえ" w:date="2020-10-09T16:22:00Z">
                <w:rPr>
                  <w:rFonts w:ascii="Cambria Math" w:hAnsi="Cambria Math" w:hint="eastAsia"/>
                </w:rPr>
                <m:t>θ</m:t>
              </w:del>
            </m:r>
          </m:e>
          <m:sub>
            <m:r>
              <w:del w:id="756" w:author="のりえ" w:date="2020-10-09T16:22:00Z">
                <w:rPr>
                  <w:rFonts w:ascii="Cambria Math" w:hAnsi="Cambria Math"/>
                </w:rPr>
                <m:t>in,surf</m:t>
              </w:del>
            </m:r>
          </m:sub>
          <m:sup>
            <m:r>
              <w:del w:id="757" w:author="のりえ" w:date="2020-10-09T16:22:00Z">
                <w:rPr>
                  <w:rFonts w:ascii="Cambria Math" w:hAnsi="Cambria Math"/>
                </w:rPr>
                <m:t>'</m:t>
              </w:del>
            </m:r>
          </m:sup>
        </m:sSubSup>
      </m:oMath>
      <w:del w:id="758" w:author="のりえ" w:date="2020-10-09T16:22:00Z">
        <w:r w:rsidDel="000C085B">
          <w:rPr>
            <w:rFonts w:hint="eastAsia"/>
          </w:rPr>
          <w:delText>を用いて、式</w:delText>
        </w:r>
        <w:r w:rsidDel="000C085B">
          <w:fldChar w:fldCharType="begin"/>
        </w:r>
        <w:r w:rsidDel="000C085B">
          <w:delInstrText xml:space="preserve"> </w:delInstrText>
        </w:r>
        <w:r w:rsidDel="000C085B">
          <w:rPr>
            <w:rFonts w:hint="eastAsia"/>
          </w:rPr>
          <w:delInstrText>REF _Ref48126295 \h</w:delInstrText>
        </w:r>
        <w:r w:rsidDel="000C085B">
          <w:delInstrText xml:space="preserve"> </w:delInstrText>
        </w:r>
        <w:r w:rsidDel="000C085B">
          <w:fldChar w:fldCharType="separate"/>
        </w:r>
        <w:r w:rsidDel="000C085B">
          <w:delText>(</w:delText>
        </w:r>
        <w:r w:rsidDel="000C085B">
          <w:rPr>
            <w:noProof/>
          </w:rPr>
          <w:delText>38</w:delText>
        </w:r>
        <w:r w:rsidDel="000C085B">
          <w:delText>)</w:delText>
        </w:r>
        <w:r w:rsidDel="000C085B">
          <w:fldChar w:fldCharType="end"/>
        </w:r>
        <w:r w:rsidDel="000C085B">
          <w:rPr>
            <w:rFonts w:hint="eastAsia"/>
          </w:rPr>
          <w:delText>により求められる。</w:delText>
        </w:r>
      </w:del>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900CC8" w:rsidDel="000C085B" w14:paraId="03CE4ABC" w14:textId="77777777" w:rsidTr="00FB12FC">
        <w:trPr>
          <w:del w:id="759" w:author="のりえ" w:date="2020-10-09T16:22:00Z"/>
        </w:trPr>
        <w:tc>
          <w:tcPr>
            <w:tcW w:w="8221" w:type="dxa"/>
          </w:tcPr>
          <w:p w14:paraId="7E4D8117" w14:textId="77777777" w:rsidR="00900CC8" w:rsidRPr="00FE20C5" w:rsidDel="000C085B" w:rsidRDefault="003C0474" w:rsidP="00FB12FC">
            <w:pPr>
              <w:pStyle w:val="afe"/>
              <w:ind w:firstLine="200"/>
              <w:rPr>
                <w:del w:id="760" w:author="のりえ" w:date="2020-10-09T16:22:00Z"/>
                <w:rFonts w:ascii="Cambria Math" w:eastAsia="游明朝" w:hAnsi="Cambria Math"/>
                <w:i/>
              </w:rPr>
            </w:pPr>
            <m:oMathPara>
              <m:oMath>
                <m:sSup>
                  <m:sSupPr>
                    <m:ctrlPr>
                      <w:del w:id="761" w:author="のりえ" w:date="2020-10-09T16:22:00Z">
                        <w:rPr>
                          <w:rFonts w:ascii="Cambria Math" w:hAnsi="Cambria Math"/>
                          <w:i/>
                        </w:rPr>
                      </w:del>
                    </m:ctrlPr>
                  </m:sSupPr>
                  <m:e>
                    <m:r>
                      <w:del w:id="762" w:author="のりえ" w:date="2020-10-09T16:22:00Z">
                        <w:rPr>
                          <w:rFonts w:ascii="Cambria Math" w:hAnsi="Cambria Math"/>
                        </w:rPr>
                        <m:t>η</m:t>
                      </w:del>
                    </m:r>
                  </m:e>
                  <m:sup>
                    <m:r>
                      <w:del w:id="763" w:author="のりえ" w:date="2020-10-09T16:22:00Z">
                        <w:rPr>
                          <w:rFonts w:ascii="Cambria Math" w:hAnsi="Cambria Math"/>
                        </w:rPr>
                        <m:t>'</m:t>
                      </w:del>
                    </m:r>
                  </m:sup>
                </m:sSup>
                <m:r>
                  <w:del w:id="764" w:author="のりえ" w:date="2020-10-09T16:22:00Z">
                    <w:rPr>
                      <w:rFonts w:ascii="Cambria Math" w:hAnsi="Cambria Math"/>
                    </w:rPr>
                    <m:t>=</m:t>
                  </w:del>
                </m:r>
                <m:f>
                  <m:fPr>
                    <m:ctrlPr>
                      <w:del w:id="765" w:author="のりえ" w:date="2020-10-09T16:22:00Z">
                        <w:rPr>
                          <w:rFonts w:ascii="Cambria Math" w:hAnsi="Cambria Math"/>
                          <w:i/>
                        </w:rPr>
                      </w:del>
                    </m:ctrlPr>
                  </m:fPr>
                  <m:num>
                    <m:r>
                      <w:del w:id="766" w:author="のりえ" w:date="2020-10-09T16:22:00Z">
                        <w:rPr>
                          <w:rFonts w:ascii="Cambria Math" w:hAnsi="Cambria Math"/>
                        </w:rPr>
                        <m:t>q'</m:t>
                      </w:del>
                    </m:r>
                  </m:num>
                  <m:den>
                    <m:sSub>
                      <m:sSubPr>
                        <m:ctrlPr>
                          <w:del w:id="767" w:author="のりえ" w:date="2020-10-09T16:22:00Z">
                            <w:rPr>
                              <w:rFonts w:ascii="Cambria Math" w:hAnsi="Cambria Math"/>
                              <w:i/>
                            </w:rPr>
                          </w:del>
                        </m:ctrlPr>
                      </m:sSubPr>
                      <m:e>
                        <m:r>
                          <w:del w:id="768" w:author="のりえ" w:date="2020-10-09T16:22:00Z">
                            <w:rPr>
                              <w:rFonts w:ascii="Cambria Math" w:hAnsi="Cambria Math"/>
                            </w:rPr>
                            <m:t>J</m:t>
                          </w:del>
                        </m:r>
                      </m:e>
                      <m:sub>
                        <m:r>
                          <w:del w:id="769" w:author="のりえ" w:date="2020-10-09T16:22:00Z">
                            <w:rPr>
                              <w:rFonts w:ascii="Cambria Math" w:hAnsi="Cambria Math"/>
                            </w:rPr>
                            <m:t>surf</m:t>
                          </w:del>
                        </m:r>
                      </m:sub>
                    </m:sSub>
                  </m:den>
                </m:f>
                <m:r>
                  <w:del w:id="770" w:author="のりえ" w:date="2020-10-09T16:22:00Z">
                    <w:rPr>
                      <w:rFonts w:ascii="Cambria Math" w:hAnsi="Cambria Math"/>
                    </w:rPr>
                    <m:t>=</m:t>
                  </w:del>
                </m:r>
                <m:f>
                  <m:fPr>
                    <m:ctrlPr>
                      <w:del w:id="771" w:author="のりえ" w:date="2020-10-09T16:22:00Z">
                        <w:rPr>
                          <w:rFonts w:ascii="Cambria Math" w:hAnsi="Cambria Math"/>
                          <w:i/>
                        </w:rPr>
                      </w:del>
                    </m:ctrlPr>
                  </m:fPr>
                  <m:num>
                    <m:sSub>
                      <m:sSubPr>
                        <m:ctrlPr>
                          <w:del w:id="772" w:author="のりえ" w:date="2020-10-09T16:22:00Z">
                            <w:rPr>
                              <w:rFonts w:ascii="Cambria Math" w:hAnsi="Cambria Math"/>
                              <w:i/>
                            </w:rPr>
                          </w:del>
                        </m:ctrlPr>
                      </m:sSubPr>
                      <m:e>
                        <m:r>
                          <w:del w:id="773" w:author="のりえ" w:date="2020-10-09T16:22:00Z">
                            <w:rPr>
                              <w:rFonts w:ascii="Cambria Math" w:eastAsia="ＭＳ 明朝" w:hAnsi="Cambria Math" w:cs="ＭＳ 明朝"/>
                            </w:rPr>
                            <m:t>h</m:t>
                          </w:del>
                        </m:r>
                      </m:e>
                      <m:sub>
                        <m:r>
                          <w:del w:id="774" w:author="のりえ" w:date="2020-10-09T16:22:00Z">
                            <w:rPr>
                              <w:rFonts w:ascii="Cambria Math" w:hAnsi="Cambria Math"/>
                            </w:rPr>
                            <m:t>i</m:t>
                          </w:del>
                        </m:r>
                      </m:sub>
                    </m:sSub>
                    <m:r>
                      <w:del w:id="775" w:author="のりえ" w:date="2020-10-09T16:22:00Z">
                        <w:rPr>
                          <w:rFonts w:ascii="Cambria Math" w:hAnsi="Cambria Math"/>
                        </w:rPr>
                        <m:t>×(</m:t>
                      </w:del>
                    </m:r>
                    <m:sSubSup>
                      <m:sSubSupPr>
                        <m:ctrlPr>
                          <w:del w:id="776" w:author="のりえ" w:date="2020-10-09T16:22:00Z">
                            <w:rPr>
                              <w:rFonts w:ascii="Cambria Math" w:hAnsi="Cambria Math"/>
                              <w:i/>
                            </w:rPr>
                          </w:del>
                        </m:ctrlPr>
                      </m:sSubSupPr>
                      <m:e>
                        <m:r>
                          <w:del w:id="777" w:author="のりえ" w:date="2020-10-09T16:22:00Z">
                            <w:rPr>
                              <w:rFonts w:ascii="Cambria Math" w:hAnsi="Cambria Math"/>
                            </w:rPr>
                            <m:t>θ</m:t>
                          </w:del>
                        </m:r>
                      </m:e>
                      <m:sub>
                        <m:r>
                          <w:del w:id="778" w:author="のりえ" w:date="2020-10-09T16:22:00Z">
                            <w:rPr>
                              <w:rFonts w:ascii="Cambria Math" w:hAnsi="Cambria Math"/>
                            </w:rPr>
                            <m:t>in,surf</m:t>
                          </w:del>
                        </m:r>
                      </m:sub>
                      <m:sup>
                        <m:r>
                          <w:del w:id="779" w:author="のりえ" w:date="2020-10-09T16:22:00Z">
                            <w:rPr>
                              <w:rFonts w:ascii="Cambria Math" w:hAnsi="Cambria Math"/>
                            </w:rPr>
                            <m:t>'</m:t>
                          </w:del>
                        </m:r>
                      </m:sup>
                    </m:sSubSup>
                    <m:r>
                      <w:del w:id="780" w:author="のりえ" w:date="2020-10-09T16:22:00Z">
                        <w:rPr>
                          <w:rFonts w:ascii="Cambria Math" w:hAnsi="Cambria Math"/>
                        </w:rPr>
                        <m:t>-</m:t>
                      </w:del>
                    </m:r>
                    <m:sSub>
                      <m:sSubPr>
                        <m:ctrlPr>
                          <w:del w:id="781" w:author="のりえ" w:date="2020-10-09T16:22:00Z">
                            <w:rPr>
                              <w:rFonts w:ascii="Cambria Math" w:hAnsi="Cambria Math"/>
                              <w:i/>
                            </w:rPr>
                          </w:del>
                        </m:ctrlPr>
                      </m:sSubPr>
                      <m:e>
                        <m:r>
                          <w:del w:id="782" w:author="のりえ" w:date="2020-10-09T16:22:00Z">
                            <w:rPr>
                              <w:rFonts w:ascii="Cambria Math" w:hAnsi="Cambria Math"/>
                            </w:rPr>
                            <m:t>θ</m:t>
                          </w:del>
                        </m:r>
                      </m:e>
                      <m:sub>
                        <m:r>
                          <w:del w:id="783" w:author="のりえ" w:date="2020-10-09T16:22:00Z">
                            <w:rPr>
                              <w:rFonts w:ascii="Cambria Math" w:hAnsi="Cambria Math" w:hint="eastAsia"/>
                            </w:rPr>
                            <m:t>r</m:t>
                          </w:del>
                        </m:r>
                      </m:sub>
                    </m:sSub>
                    <m:r>
                      <w:del w:id="784" w:author="のりえ" w:date="2020-10-09T16:22:00Z">
                        <w:rPr>
                          <w:rFonts w:ascii="Cambria Math" w:hAnsi="Cambria Math"/>
                        </w:rPr>
                        <m:t>)</m:t>
                      </w:del>
                    </m:r>
                  </m:num>
                  <m:den>
                    <m:sSub>
                      <m:sSubPr>
                        <m:ctrlPr>
                          <w:del w:id="785" w:author="のりえ" w:date="2020-10-09T16:22:00Z">
                            <w:rPr>
                              <w:rFonts w:ascii="Cambria Math" w:hAnsi="Cambria Math"/>
                              <w:i/>
                            </w:rPr>
                          </w:del>
                        </m:ctrlPr>
                      </m:sSubPr>
                      <m:e>
                        <m:r>
                          <w:del w:id="786" w:author="のりえ" w:date="2020-10-09T16:22:00Z">
                            <w:rPr>
                              <w:rFonts w:ascii="Cambria Math" w:hAnsi="Cambria Math"/>
                            </w:rPr>
                            <m:t>J</m:t>
                          </w:del>
                        </m:r>
                      </m:e>
                      <m:sub>
                        <m:r>
                          <w:del w:id="787" w:author="のりえ" w:date="2020-10-09T16:22:00Z">
                            <w:rPr>
                              <w:rFonts w:ascii="Cambria Math" w:hAnsi="Cambria Math"/>
                            </w:rPr>
                            <m:t>surf</m:t>
                          </w:del>
                        </m:r>
                      </m:sub>
                    </m:sSub>
                  </m:den>
                </m:f>
              </m:oMath>
            </m:oMathPara>
          </w:p>
        </w:tc>
        <w:tc>
          <w:tcPr>
            <w:tcW w:w="702" w:type="dxa"/>
            <w:vAlign w:val="center"/>
          </w:tcPr>
          <w:p w14:paraId="7E5E5420" w14:textId="77777777" w:rsidR="00900CC8" w:rsidDel="000C085B" w:rsidRDefault="00900CC8" w:rsidP="00FB12FC">
            <w:pPr>
              <w:pStyle w:val="afd"/>
              <w:rPr>
                <w:del w:id="788" w:author="のりえ" w:date="2020-10-09T16:22:00Z"/>
              </w:rPr>
            </w:pPr>
            <w:del w:id="789" w:author="のりえ" w:date="2020-10-09T16:22:00Z">
              <w:r w:rsidDel="000C085B">
                <w:delText>(</w:delText>
              </w:r>
              <w:r w:rsidDel="000C085B">
                <w:fldChar w:fldCharType="begin"/>
              </w:r>
              <w:r w:rsidDel="000C085B">
                <w:delInstrText xml:space="preserve"> SEQ ( \* ARABIC </w:delInstrText>
              </w:r>
              <w:r w:rsidDel="000C085B">
                <w:fldChar w:fldCharType="separate"/>
              </w:r>
              <w:r w:rsidDel="000C085B">
                <w:rPr>
                  <w:noProof/>
                </w:rPr>
                <w:delText>38</w:delText>
              </w:r>
              <w:r w:rsidDel="000C085B">
                <w:rPr>
                  <w:noProof/>
                </w:rPr>
                <w:fldChar w:fldCharType="end"/>
              </w:r>
              <w:r w:rsidDel="000C085B">
                <w:delText>)</w:delText>
              </w:r>
            </w:del>
          </w:p>
        </w:tc>
      </w:tr>
    </w:tbl>
    <w:p w14:paraId="1C15D28F" w14:textId="77777777" w:rsidR="00900CC8" w:rsidDel="000C085B" w:rsidRDefault="00900CC8" w:rsidP="00900CC8">
      <w:pPr>
        <w:pStyle w:val="afe"/>
        <w:ind w:firstLine="200"/>
        <w:rPr>
          <w:del w:id="790" w:author="のりえ" w:date="2020-10-09T16:22:00Z"/>
        </w:rPr>
      </w:pPr>
      <w:del w:id="791" w:author="のりえ" w:date="2020-10-09T16:22:00Z">
        <w:r w:rsidDel="000C085B">
          <w:rPr>
            <w:rFonts w:hint="eastAsia"/>
          </w:rPr>
          <w:delText>ここで、</w:delText>
        </w:r>
      </w:del>
    </w:p>
    <w:p w14:paraId="0C3B7DA3" w14:textId="77777777" w:rsidR="00900CC8" w:rsidDel="000C085B" w:rsidRDefault="003C0474" w:rsidP="00900CC8">
      <w:pPr>
        <w:pStyle w:val="afffd"/>
        <w:ind w:left="1300" w:hanging="900"/>
        <w:rPr>
          <w:del w:id="792" w:author="のりえ" w:date="2020-10-09T16:22:00Z"/>
        </w:rPr>
      </w:pPr>
      <m:oMath>
        <m:sSup>
          <m:sSupPr>
            <m:ctrlPr>
              <w:del w:id="793" w:author="のりえ" w:date="2020-10-09T16:22:00Z">
                <w:rPr>
                  <w:rFonts w:ascii="Cambria Math" w:hAnsi="Cambria Math"/>
                </w:rPr>
              </w:del>
            </m:ctrlPr>
          </m:sSupPr>
          <m:e>
            <m:r>
              <w:del w:id="794" w:author="のりえ" w:date="2020-10-09T16:22:00Z">
                <w:rPr>
                  <w:rFonts w:ascii="Cambria Math" w:hAnsi="Cambria Math" w:hint="eastAsia"/>
                </w:rPr>
                <m:t>η</m:t>
              </w:del>
            </m:r>
          </m:e>
          <m:sup>
            <m:r>
              <w:del w:id="795" w:author="のりえ" w:date="2020-10-09T16:22:00Z">
                <m:rPr>
                  <m:sty m:val="p"/>
                </m:rPr>
                <w:rPr>
                  <w:rFonts w:ascii="Cambria Math" w:hAnsi="Cambria Math"/>
                </w:rPr>
                <m:t>'</m:t>
              </w:del>
            </m:r>
          </m:sup>
        </m:sSup>
      </m:oMath>
      <w:del w:id="796" w:author="のりえ" w:date="2020-10-09T16:22:00Z">
        <w:r w:rsidR="00900CC8" w:rsidRPr="00F901F6" w:rsidDel="000C085B">
          <w:tab/>
        </w:r>
        <w:r w:rsidR="00900CC8" w:rsidRPr="00F901F6" w:rsidDel="000C085B">
          <w:tab/>
        </w:r>
        <w:r w:rsidR="00900CC8" w:rsidRPr="00F901F6" w:rsidDel="000C085B">
          <w:rPr>
            <w:rFonts w:hint="eastAsia"/>
          </w:rPr>
          <w:delText>：通気層を有する壁体の日射熱取得率（</w:delText>
        </w:r>
        <w:r w:rsidR="00900CC8" w:rsidDel="000C085B">
          <w:rPr>
            <w:rFonts w:hint="eastAsia"/>
          </w:rPr>
          <w:delText>-</w:delText>
        </w:r>
        <w:r w:rsidR="00900CC8" w:rsidRPr="00F901F6" w:rsidDel="000C085B">
          <w:rPr>
            <w:rFonts w:hint="eastAsia"/>
          </w:rPr>
          <w:delText>）</w:delText>
        </w:r>
      </w:del>
    </w:p>
    <w:p w14:paraId="614F86D7" w14:textId="77777777" w:rsidR="00900CC8" w:rsidDel="000C085B" w:rsidRDefault="003C0474" w:rsidP="00900CC8">
      <w:pPr>
        <w:pStyle w:val="afffd"/>
        <w:ind w:left="1300" w:hanging="900"/>
        <w:rPr>
          <w:del w:id="797" w:author="のりえ" w:date="2020-10-09T16:22:00Z"/>
        </w:rPr>
      </w:pPr>
      <m:oMath>
        <m:sSup>
          <m:sSupPr>
            <m:ctrlPr>
              <w:del w:id="798" w:author="のりえ" w:date="2020-10-09T16:22:00Z">
                <w:rPr>
                  <w:rFonts w:ascii="Cambria Math" w:hAnsi="Cambria Math"/>
                  <w:i/>
                </w:rPr>
              </w:del>
            </m:ctrlPr>
          </m:sSupPr>
          <m:e>
            <m:r>
              <w:del w:id="799" w:author="のりえ" w:date="2020-10-09T16:22:00Z">
                <w:rPr>
                  <w:rFonts w:ascii="Cambria Math" w:hAnsi="Cambria Math"/>
                </w:rPr>
                <m:t>q</m:t>
              </w:del>
            </m:r>
          </m:e>
          <m:sup>
            <m:r>
              <w:del w:id="800" w:author="のりえ" w:date="2020-10-09T16:22:00Z">
                <w:rPr>
                  <w:rFonts w:ascii="Cambria Math" w:hAnsi="Cambria Math"/>
                </w:rPr>
                <m:t>'</m:t>
              </w:del>
            </m:r>
          </m:sup>
        </m:sSup>
      </m:oMath>
      <w:del w:id="801" w:author="のりえ" w:date="2020-10-09T16:22:00Z">
        <w:r w:rsidR="00900CC8" w:rsidDel="000C085B">
          <w:tab/>
        </w:r>
        <w:r w:rsidR="00900CC8" w:rsidDel="000C085B">
          <w:tab/>
        </w:r>
        <w:r w:rsidR="00900CC8" w:rsidDel="000C085B">
          <w:rPr>
            <w:rFonts w:hint="eastAsia"/>
          </w:rPr>
          <w:delText>：内外温度差が</w:delText>
        </w:r>
        <w:r w:rsidR="00900CC8" w:rsidDel="000C085B">
          <w:rPr>
            <w:rFonts w:hint="eastAsia"/>
          </w:rPr>
          <w:delText xml:space="preserve">0 </w:delText>
        </w:r>
        <w:r w:rsidR="00900CC8" w:rsidDel="000C085B">
          <w:rPr>
            <w:rFonts w:hint="eastAsia"/>
          </w:rPr>
          <w:delText>℃のときの室内側表面熱流（</w:delText>
        </w:r>
        <w:r w:rsidR="00900CC8" w:rsidRPr="00F901F6" w:rsidDel="000C085B">
          <w:rPr>
            <w:rFonts w:hint="eastAsia"/>
          </w:rPr>
          <w:delText>W/m</w:delText>
        </w:r>
        <w:r w:rsidR="00900CC8" w:rsidRPr="00D521BB" w:rsidDel="000C085B">
          <w:rPr>
            <w:rFonts w:hint="eastAsia"/>
            <w:vertAlign w:val="superscript"/>
          </w:rPr>
          <w:delText>2</w:delText>
        </w:r>
        <w:r w:rsidR="00900CC8" w:rsidDel="000C085B">
          <w:rPr>
            <w:rFonts w:hint="eastAsia"/>
          </w:rPr>
          <w:delText>）</w:delText>
        </w:r>
      </w:del>
    </w:p>
    <w:p w14:paraId="42F4E1E3" w14:textId="77777777" w:rsidR="00900CC8" w:rsidRPr="00F901F6" w:rsidDel="000C085B" w:rsidRDefault="003C0474" w:rsidP="00900CC8">
      <w:pPr>
        <w:pStyle w:val="afffd"/>
        <w:ind w:left="1300" w:hanging="900"/>
        <w:rPr>
          <w:del w:id="802" w:author="のりえ" w:date="2020-10-09T16:22:00Z"/>
        </w:rPr>
      </w:pPr>
      <m:oMath>
        <m:sSub>
          <m:sSubPr>
            <m:ctrlPr>
              <w:del w:id="803" w:author="のりえ" w:date="2020-10-09T16:22:00Z">
                <w:rPr>
                  <w:rFonts w:ascii="Cambria Math" w:hAnsi="Cambria Math"/>
                </w:rPr>
              </w:del>
            </m:ctrlPr>
          </m:sSubPr>
          <m:e>
            <m:r>
              <w:del w:id="804" w:author="のりえ" w:date="2020-10-09T16:22:00Z">
                <w:rPr>
                  <w:rFonts w:ascii="Cambria Math" w:hAnsi="Cambria Math"/>
                </w:rPr>
                <m:t>J</m:t>
              </w:del>
            </m:r>
          </m:e>
          <m:sub>
            <m:r>
              <w:del w:id="805" w:author="のりえ" w:date="2020-10-09T16:22:00Z">
                <w:rPr>
                  <w:rFonts w:ascii="Cambria Math" w:hAnsi="Cambria Math"/>
                </w:rPr>
                <m:t>surf</m:t>
              </w:del>
            </m:r>
          </m:sub>
        </m:sSub>
      </m:oMath>
      <w:del w:id="806" w:author="のりえ" w:date="2020-10-09T16:22:00Z">
        <w:r w:rsidR="00900CC8" w:rsidRPr="00F901F6" w:rsidDel="000C085B">
          <w:tab/>
        </w:r>
        <w:r w:rsidR="00900CC8" w:rsidRPr="00F901F6" w:rsidDel="000C085B">
          <w:tab/>
        </w:r>
        <w:r w:rsidR="00900CC8" w:rsidRPr="00F901F6" w:rsidDel="000C085B">
          <w:rPr>
            <w:rFonts w:hint="eastAsia"/>
          </w:rPr>
          <w:delText>：外気側表面に入射する日射量（</w:delText>
        </w:r>
        <w:r w:rsidR="00900CC8" w:rsidRPr="00F901F6" w:rsidDel="000C085B">
          <w:rPr>
            <w:rFonts w:hint="eastAsia"/>
          </w:rPr>
          <w:delText>W/m</w:delText>
        </w:r>
        <w:r w:rsidR="00900CC8" w:rsidRPr="00D521BB" w:rsidDel="000C085B">
          <w:rPr>
            <w:rFonts w:hint="eastAsia"/>
            <w:vertAlign w:val="superscript"/>
          </w:rPr>
          <w:delText>2</w:delText>
        </w:r>
        <w:r w:rsidR="00900CC8" w:rsidRPr="00F901F6" w:rsidDel="000C085B">
          <w:rPr>
            <w:rFonts w:hint="eastAsia"/>
          </w:rPr>
          <w:delText>）</w:delText>
        </w:r>
      </w:del>
    </w:p>
    <w:p w14:paraId="478A9E00" w14:textId="77777777" w:rsidR="00900CC8" w:rsidDel="000C085B" w:rsidRDefault="003C0474" w:rsidP="00900CC8">
      <w:pPr>
        <w:pStyle w:val="afffd"/>
        <w:ind w:left="1300" w:hanging="900"/>
        <w:rPr>
          <w:del w:id="807" w:author="のりえ" w:date="2020-10-09T16:22:00Z"/>
        </w:rPr>
      </w:pPr>
      <m:oMath>
        <m:sSub>
          <m:sSubPr>
            <m:ctrlPr>
              <w:del w:id="808" w:author="のりえ" w:date="2020-10-09T16:22:00Z">
                <w:rPr>
                  <w:rFonts w:ascii="Cambria Math" w:hAnsi="Cambria Math"/>
                </w:rPr>
              </w:del>
            </m:ctrlPr>
          </m:sSubPr>
          <m:e>
            <m:r>
              <w:del w:id="809" w:author="のりえ" w:date="2020-10-09T16:22:00Z">
                <w:rPr>
                  <w:rFonts w:ascii="Cambria Math" w:hAnsi="Cambria Math"/>
                </w:rPr>
                <m:t>h</m:t>
              </w:del>
            </m:r>
          </m:e>
          <m:sub>
            <m:r>
              <w:del w:id="810" w:author="のりえ" w:date="2020-10-09T16:22:00Z">
                <w:rPr>
                  <w:rFonts w:ascii="Cambria Math" w:hAnsi="Cambria Math"/>
                </w:rPr>
                <m:t>i</m:t>
              </w:del>
            </m:r>
          </m:sub>
        </m:sSub>
      </m:oMath>
      <w:del w:id="811" w:author="のりえ" w:date="2020-10-09T16:22:00Z">
        <w:r w:rsidR="00900CC8" w:rsidRPr="00F901F6" w:rsidDel="000C085B">
          <w:tab/>
        </w:r>
        <w:r w:rsidR="00900CC8" w:rsidRPr="00F901F6" w:rsidDel="000C085B">
          <w:tab/>
        </w:r>
        <w:r w:rsidR="00900CC8" w:rsidRPr="00F901F6" w:rsidDel="000C085B">
          <w:rPr>
            <w:rFonts w:hint="eastAsia"/>
          </w:rPr>
          <w:delText>：室内側総合熱伝達率（</w:delText>
        </w:r>
        <w:r w:rsidR="00900CC8" w:rsidRPr="00F901F6" w:rsidDel="000C085B">
          <w:rPr>
            <w:rFonts w:hint="eastAsia"/>
          </w:rPr>
          <w:delText>W/(m</w:delText>
        </w:r>
        <w:r w:rsidR="00900CC8" w:rsidRPr="00D521BB" w:rsidDel="000C085B">
          <w:rPr>
            <w:rFonts w:hint="eastAsia"/>
            <w:vertAlign w:val="superscript"/>
          </w:rPr>
          <w:delText>2</w:delText>
        </w:r>
        <w:r w:rsidR="00900CC8" w:rsidRPr="00F901F6" w:rsidDel="000C085B">
          <w:rPr>
            <w:rFonts w:hint="eastAsia"/>
          </w:rPr>
          <w:delText>・</w:delText>
        </w:r>
        <w:r w:rsidR="00900CC8" w:rsidRPr="00F901F6" w:rsidDel="000C085B">
          <w:rPr>
            <w:rFonts w:hint="eastAsia"/>
          </w:rPr>
          <w:delText>K)</w:delText>
        </w:r>
        <w:r w:rsidR="00900CC8" w:rsidRPr="00F901F6" w:rsidDel="000C085B">
          <w:rPr>
            <w:rFonts w:hint="eastAsia"/>
          </w:rPr>
          <w:delText>）（</w:delText>
        </w:r>
        <w:r w:rsidR="00900CC8" w:rsidRPr="00F901F6" w:rsidDel="000C085B">
          <w:rPr>
            <w:rFonts w:hint="eastAsia"/>
          </w:rPr>
          <w:delText>=</w:delText>
        </w:r>
        <w:r w:rsidR="00900CC8" w:rsidRPr="00F901F6" w:rsidDel="000C085B">
          <w:delText xml:space="preserve"> 1/0.</w:delText>
        </w:r>
        <w:r w:rsidR="00900CC8" w:rsidRPr="00F901F6" w:rsidDel="000C085B">
          <w:rPr>
            <w:rFonts w:hint="eastAsia"/>
          </w:rPr>
          <w:delText>1</w:delText>
        </w:r>
        <w:r w:rsidR="00900CC8" w:rsidRPr="00F901F6" w:rsidDel="000C085B">
          <w:delText>1</w:delText>
        </w:r>
        <w:r w:rsidR="00900CC8" w:rsidRPr="00F901F6" w:rsidDel="000C085B">
          <w:rPr>
            <w:rFonts w:hint="eastAsia"/>
          </w:rPr>
          <w:delText>）</w:delText>
        </w:r>
      </w:del>
    </w:p>
    <w:p w14:paraId="2BDC4C5B" w14:textId="77777777" w:rsidR="00900CC8" w:rsidDel="000C085B" w:rsidRDefault="003C0474" w:rsidP="00900CC8">
      <w:pPr>
        <w:pStyle w:val="afffd"/>
        <w:ind w:left="1400" w:hanging="1000"/>
        <w:rPr>
          <w:del w:id="812" w:author="のりえ" w:date="2020-10-09T16:22:00Z"/>
        </w:rPr>
      </w:pPr>
      <m:oMath>
        <m:sSubSup>
          <m:sSubSupPr>
            <m:ctrlPr>
              <w:del w:id="813" w:author="のりえ" w:date="2020-10-09T16:22:00Z">
                <w:rPr>
                  <w:rFonts w:ascii="Cambria Math" w:hAnsi="Cambria Math"/>
                  <w:i/>
                  <w:sz w:val="20"/>
                </w:rPr>
              </w:del>
            </m:ctrlPr>
          </m:sSubSupPr>
          <m:e>
            <m:r>
              <w:del w:id="814" w:author="のりえ" w:date="2020-10-09T16:22:00Z">
                <w:rPr>
                  <w:rFonts w:ascii="Cambria Math" w:hAnsi="Cambria Math" w:hint="eastAsia"/>
                </w:rPr>
                <m:t>θ</m:t>
              </w:del>
            </m:r>
          </m:e>
          <m:sub>
            <m:r>
              <w:del w:id="815" w:author="のりえ" w:date="2020-10-09T16:22:00Z">
                <w:rPr>
                  <w:rFonts w:ascii="Cambria Math" w:hAnsi="Cambria Math"/>
                </w:rPr>
                <m:t>in,surf</m:t>
              </w:del>
            </m:r>
          </m:sub>
          <m:sup>
            <m:r>
              <w:del w:id="816" w:author="のりえ" w:date="2020-10-09T16:22:00Z">
                <w:rPr>
                  <w:rFonts w:ascii="Cambria Math" w:hAnsi="Cambria Math"/>
                </w:rPr>
                <m:t>'</m:t>
              </w:del>
            </m:r>
          </m:sup>
        </m:sSubSup>
      </m:oMath>
      <w:del w:id="817" w:author="のりえ" w:date="2020-10-09T16:22:00Z">
        <w:r w:rsidR="00900CC8" w:rsidRPr="00F901F6" w:rsidDel="000C085B">
          <w:tab/>
        </w:r>
        <w:r w:rsidR="00900CC8" w:rsidRPr="00F901F6" w:rsidDel="000C085B">
          <w:tab/>
        </w:r>
        <w:r w:rsidR="00900CC8" w:rsidRPr="00F901F6" w:rsidDel="000C085B">
          <w:rPr>
            <w:rFonts w:hint="eastAsia"/>
          </w:rPr>
          <w:delText>：</w:delText>
        </w:r>
        <w:r w:rsidR="00900CC8" w:rsidDel="000C085B">
          <w:rPr>
            <w:rFonts w:hint="eastAsia"/>
          </w:rPr>
          <w:delText>内外温度差を</w:delText>
        </w:r>
        <w:r w:rsidR="00900CC8" w:rsidDel="000C085B">
          <w:rPr>
            <w:rFonts w:hint="eastAsia"/>
          </w:rPr>
          <w:delText>0</w:delText>
        </w:r>
        <w:r w:rsidR="00900CC8" w:rsidDel="000C085B">
          <w:delText xml:space="preserve"> </w:delText>
        </w:r>
        <w:r w:rsidR="00900CC8" w:rsidDel="000C085B">
          <w:rPr>
            <w:rFonts w:hint="eastAsia"/>
          </w:rPr>
          <w:delText>℃とした場合の</w:delText>
        </w:r>
        <w:r w:rsidR="00900CC8" w:rsidRPr="00F901F6" w:rsidDel="000C085B">
          <w:rPr>
            <w:rFonts w:hint="eastAsia"/>
          </w:rPr>
          <w:delText>室内側表面温度（℃）</w:delText>
        </w:r>
      </w:del>
    </w:p>
    <w:p w14:paraId="3D69F72E" w14:textId="77777777" w:rsidR="00900CC8" w:rsidRPr="00F901F6" w:rsidDel="000C085B" w:rsidRDefault="003C0474" w:rsidP="00900CC8">
      <w:pPr>
        <w:pStyle w:val="afffd"/>
        <w:ind w:left="1300" w:hanging="900"/>
        <w:rPr>
          <w:del w:id="818" w:author="のりえ" w:date="2020-10-09T16:22:00Z"/>
        </w:rPr>
      </w:pPr>
      <m:oMath>
        <m:sSub>
          <m:sSubPr>
            <m:ctrlPr>
              <w:del w:id="819" w:author="のりえ" w:date="2020-10-09T16:22:00Z">
                <w:rPr>
                  <w:rFonts w:ascii="Cambria Math" w:hAnsi="Cambria Math"/>
                </w:rPr>
              </w:del>
            </m:ctrlPr>
          </m:sSubPr>
          <m:e>
            <m:r>
              <w:del w:id="820" w:author="のりえ" w:date="2020-10-09T16:22:00Z">
                <w:rPr>
                  <w:rFonts w:ascii="Cambria Math" w:hAnsi="Cambria Math"/>
                </w:rPr>
                <m:t>θ</m:t>
              </w:del>
            </m:r>
          </m:e>
          <m:sub>
            <m:r>
              <w:del w:id="821" w:author="のりえ" w:date="2020-10-09T16:22:00Z">
                <w:rPr>
                  <w:rFonts w:ascii="Cambria Math" w:hAnsi="Cambria Math" w:hint="eastAsia"/>
                </w:rPr>
                <m:t>r</m:t>
              </w:del>
            </m:r>
          </m:sub>
        </m:sSub>
      </m:oMath>
      <w:del w:id="822" w:author="のりえ" w:date="2020-10-09T16:22:00Z">
        <w:r w:rsidR="00900CC8" w:rsidRPr="00F901F6" w:rsidDel="000C085B">
          <w:tab/>
        </w:r>
        <w:r w:rsidR="00900CC8" w:rsidRPr="00F901F6" w:rsidDel="000C085B">
          <w:tab/>
        </w:r>
        <w:r w:rsidR="00900CC8" w:rsidRPr="00F901F6" w:rsidDel="000C085B">
          <w:rPr>
            <w:rFonts w:hint="eastAsia"/>
          </w:rPr>
          <w:delText>：室内温度（℃）</w:delText>
        </w:r>
      </w:del>
    </w:p>
    <w:p w14:paraId="253C7B6D" w14:textId="77777777" w:rsidR="00900CC8" w:rsidDel="000C085B" w:rsidRDefault="00900CC8" w:rsidP="00900CC8">
      <w:pPr>
        <w:pStyle w:val="afe"/>
        <w:ind w:firstLine="200"/>
        <w:rPr>
          <w:del w:id="823" w:author="のりえ" w:date="2020-10-09T16:22:00Z"/>
        </w:rPr>
      </w:pPr>
      <w:del w:id="824" w:author="のりえ" w:date="2020-10-09T16:22:00Z">
        <w:r w:rsidDel="000C085B">
          <w:rPr>
            <w:rFonts w:hint="eastAsia"/>
          </w:rPr>
          <w:delText>である。</w:delText>
        </w:r>
      </w:del>
    </w:p>
    <w:p w14:paraId="1C57C4AA" w14:textId="77777777" w:rsidR="00900CC8" w:rsidRDefault="00900CC8" w:rsidP="00900CC8">
      <w:pPr>
        <w:pStyle w:val="afe"/>
        <w:ind w:firstLine="200"/>
      </w:pPr>
    </w:p>
    <w:p w14:paraId="6E206CD8" w14:textId="77777777" w:rsidR="00900CC8" w:rsidRDefault="00900CC8" w:rsidP="00900CC8">
      <w:pPr>
        <w:widowControl/>
        <w:jc w:val="left"/>
        <w:rPr>
          <w:rFonts w:asciiTheme="majorHAnsi" w:eastAsiaTheme="majorEastAsia" w:hAnsiTheme="majorHAnsi"/>
          <w:sz w:val="22"/>
        </w:rPr>
      </w:pPr>
      <w:r>
        <w:br w:type="page"/>
      </w:r>
    </w:p>
    <w:p w14:paraId="62F1E853" w14:textId="130208E5" w:rsidR="005041BF" w:rsidRDefault="00900CC8" w:rsidP="00900CC8">
      <w:pPr>
        <w:pStyle w:val="20"/>
      </w:pPr>
      <w:r>
        <w:rPr>
          <w:rFonts w:hint="eastAsia"/>
        </w:rPr>
        <w:t>室内表面熱流の簡易計算法</w:t>
      </w:r>
    </w:p>
    <w:p w14:paraId="4489F433" w14:textId="77777777" w:rsidR="00FB12FC" w:rsidRPr="00FB12FC" w:rsidRDefault="00FB12FC" w:rsidP="00FB12FC">
      <w:pPr>
        <w:pStyle w:val="afe"/>
        <w:ind w:firstLine="200"/>
      </w:pPr>
    </w:p>
    <w:p w14:paraId="031822D5" w14:textId="5F0CACAE" w:rsidR="00900CC8" w:rsidRDefault="005041BF" w:rsidP="005041BF">
      <w:pPr>
        <w:pStyle w:val="30"/>
      </w:pPr>
      <w:r>
        <w:rPr>
          <w:rFonts w:hint="eastAsia"/>
        </w:rPr>
        <w:t>簡易計算法案①：</w:t>
      </w:r>
      <w:r w:rsidR="00FB12FC">
        <w:rPr>
          <w:rFonts w:hint="eastAsia"/>
        </w:rPr>
        <w:t>簡易</w:t>
      </w:r>
      <w:r w:rsidR="00900CC8">
        <w:rPr>
          <w:rFonts w:hint="eastAsia"/>
        </w:rPr>
        <w:t>版</w:t>
      </w:r>
      <w:r w:rsidR="00FB12FC">
        <w:rPr>
          <w:rFonts w:hint="eastAsia"/>
        </w:rPr>
        <w:t>の行列式による方法</w:t>
      </w:r>
    </w:p>
    <w:p w14:paraId="7DDEF770" w14:textId="5685721A" w:rsidR="00C26703" w:rsidRDefault="00C26703" w:rsidP="00C26703">
      <w:pPr>
        <w:pStyle w:val="afe"/>
        <w:ind w:firstLine="200"/>
      </w:pPr>
      <w:r>
        <w:rPr>
          <w:rFonts w:hint="eastAsia"/>
        </w:rPr>
        <w:t>に前述したように、通気層の放射熱伝達率、対流熱伝達率が風速および放射率から求められる既知の値であるとすれば、室内表面熱流は、式に示したように通気層内温度（通気層の平均温度および通気層に面する</w:t>
      </w:r>
      <w:r w:rsidRPr="00F901F6">
        <w:rPr>
          <w:rFonts w:hint="eastAsia"/>
        </w:rPr>
        <w:t>面</w:t>
      </w:r>
      <w:r w:rsidRPr="00F901F6">
        <w:rPr>
          <w:rFonts w:hint="eastAsia"/>
        </w:rPr>
        <w:t>1</w:t>
      </w:r>
      <w:r w:rsidRPr="00F901F6">
        <w:rPr>
          <w:rFonts w:hint="eastAsia"/>
        </w:rPr>
        <w:t>の表面温度</w:t>
      </w:r>
      <w:r>
        <w:rPr>
          <w:rFonts w:hint="eastAsia"/>
        </w:rPr>
        <w:t>）から求めることができる。放射熱伝達率、対流熱伝達率が既知であるので、</w:t>
      </w:r>
      <w:r w:rsidR="00400688">
        <w:rPr>
          <w:rFonts w:hint="eastAsia"/>
        </w:rPr>
        <w:t>熱収支式を再定義することにより、</w:t>
      </w:r>
      <w:r>
        <w:rPr>
          <w:rFonts w:hint="eastAsia"/>
        </w:rPr>
        <w:t>通気層内温度は式〇よりも簡略化した行列式により求めることができる。以下、</w:t>
      </w:r>
      <w:r w:rsidR="00400688">
        <w:rPr>
          <w:rFonts w:hint="eastAsia"/>
        </w:rPr>
        <w:t>その方法について解説する。</w:t>
      </w:r>
    </w:p>
    <w:p w14:paraId="5D821BA1" w14:textId="77777777" w:rsidR="00FB12FC" w:rsidRPr="00C26703" w:rsidRDefault="00FB12FC" w:rsidP="005041BF">
      <w:pPr>
        <w:pStyle w:val="afe"/>
        <w:ind w:firstLine="200"/>
      </w:pPr>
    </w:p>
    <w:p w14:paraId="29F3CAA7" w14:textId="54C7E1EA" w:rsidR="00976AE7" w:rsidRDefault="00976C60" w:rsidP="00C26703">
      <w:pPr>
        <w:pStyle w:val="afe"/>
        <w:ind w:firstLine="200"/>
      </w:pPr>
      <w:r>
        <w:rPr>
          <w:rFonts w:hint="eastAsia"/>
        </w:rPr>
        <w:t>通気層</w:t>
      </w:r>
      <w:r w:rsidR="00FB12FC">
        <w:rPr>
          <w:rFonts w:hint="eastAsia"/>
        </w:rPr>
        <w:t>内温度</w:t>
      </w:r>
      <w:r w:rsidR="00C26703">
        <w:rPr>
          <w:rFonts w:hint="eastAsia"/>
        </w:rPr>
        <w:t>を求める簡易版の行列式</w:t>
      </w:r>
    </w:p>
    <w:p w14:paraId="28994CEF" w14:textId="77777777" w:rsidR="003B70C4" w:rsidRDefault="003B70C4" w:rsidP="003B70C4">
      <w:pPr>
        <w:pStyle w:val="afe"/>
        <w:ind w:firstLine="200"/>
        <w:jc w:val="center"/>
      </w:pPr>
      <w:r w:rsidRPr="00E54862">
        <w:rPr>
          <w:rFonts w:hint="eastAsia"/>
          <w:noProof/>
        </w:rPr>
        <w:drawing>
          <wp:inline distT="0" distB="0" distL="0" distR="0" wp14:anchorId="75E7C0AB" wp14:editId="56D76079">
            <wp:extent cx="3398520" cy="31051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98520" cy="3105150"/>
                    </a:xfrm>
                    <a:prstGeom prst="rect">
                      <a:avLst/>
                    </a:prstGeom>
                    <a:noFill/>
                    <a:ln>
                      <a:noFill/>
                    </a:ln>
                  </pic:spPr>
                </pic:pic>
              </a:graphicData>
            </a:graphic>
          </wp:inline>
        </w:drawing>
      </w:r>
    </w:p>
    <w:p w14:paraId="1C294278" w14:textId="4EB8B4E6" w:rsidR="003B70C4" w:rsidRDefault="00C969E4" w:rsidP="00C969E4">
      <w:pPr>
        <w:pStyle w:val="aff3"/>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C0474">
        <w:rPr>
          <w:noProof/>
        </w:rPr>
        <w:t>4</w:t>
      </w:r>
      <w:r>
        <w:fldChar w:fldCharType="end"/>
      </w:r>
      <w:r>
        <w:rPr>
          <w:rFonts w:hint="eastAsia"/>
        </w:rPr>
        <w:t xml:space="preserve">　</w:t>
      </w:r>
      <w:r w:rsidR="003B70C4" w:rsidRPr="00420D76">
        <w:rPr>
          <w:rFonts w:hint="eastAsia"/>
        </w:rPr>
        <w:t>通気層を有する壁体の模式図</w:t>
      </w:r>
      <w:r w:rsidR="00FB12FC">
        <w:rPr>
          <w:rFonts w:hint="eastAsia"/>
        </w:rPr>
        <w:t>（簡易計算法案①）</w:t>
      </w:r>
    </w:p>
    <w:p w14:paraId="72FDAAA8" w14:textId="19124FD1" w:rsidR="00976AE7" w:rsidRPr="003B70C4" w:rsidRDefault="00976AE7" w:rsidP="00500D39">
      <w:pPr>
        <w:pStyle w:val="afe"/>
        <w:ind w:firstLine="200"/>
      </w:pPr>
    </w:p>
    <w:p w14:paraId="6E8CBF71" w14:textId="0609988C" w:rsidR="003B70C4" w:rsidRDefault="00081FC5" w:rsidP="00500D39">
      <w:pPr>
        <w:pStyle w:val="afe"/>
        <w:ind w:firstLine="200"/>
      </w:pPr>
      <w:r>
        <w:rPr>
          <w:rFonts w:hint="eastAsia"/>
        </w:rPr>
        <w:t>外気側の</w:t>
      </w:r>
      <w:r w:rsidR="008271F0" w:rsidRPr="008271F0">
        <w:rPr>
          <w:rFonts w:hint="eastAsia"/>
        </w:rPr>
        <w:t>熱収支式</w:t>
      </w:r>
      <w:r>
        <w:rPr>
          <w:rFonts w:hint="eastAsia"/>
        </w:rPr>
        <w:t>は</w:t>
      </w:r>
      <w:r w:rsidR="008271F0" w:rsidRPr="008271F0">
        <w:rPr>
          <w:rFonts w:hint="eastAsia"/>
        </w:rPr>
        <w:t>式</w:t>
      </w:r>
      <w:r w:rsidR="00C969E4">
        <w:fldChar w:fldCharType="begin"/>
      </w:r>
      <w:r w:rsidR="00C969E4">
        <w:instrText xml:space="preserve"> </w:instrText>
      </w:r>
      <w:r w:rsidR="00C969E4">
        <w:rPr>
          <w:rFonts w:hint="eastAsia"/>
        </w:rPr>
        <w:instrText>REF _Ref60614985 \h</w:instrText>
      </w:r>
      <w:r w:rsidR="00C969E4">
        <w:instrText xml:space="preserve"> </w:instrText>
      </w:r>
      <w:r w:rsidR="00C969E4">
        <w:fldChar w:fldCharType="separate"/>
      </w:r>
      <w:r w:rsidR="003C0474" w:rsidRPr="00195C3A">
        <w:rPr>
          <w:iCs/>
        </w:rPr>
        <w:t>(</w:t>
      </w:r>
      <w:r w:rsidR="003C0474">
        <w:rPr>
          <w:iCs/>
          <w:noProof/>
        </w:rPr>
        <w:t>52</w:t>
      </w:r>
      <w:r w:rsidR="003C0474" w:rsidRPr="00195C3A">
        <w:rPr>
          <w:iCs/>
        </w:rPr>
        <w:t>)</w:t>
      </w:r>
      <w:r w:rsidR="00C969E4">
        <w:fldChar w:fldCharType="end"/>
      </w:r>
      <w:r>
        <w:rPr>
          <w:rFonts w:hint="eastAsia"/>
        </w:rPr>
        <w:t>、室内側の熱収支式は</w:t>
      </w:r>
      <w:r w:rsidR="008271F0" w:rsidRPr="008271F0">
        <w:rPr>
          <w:rFonts w:hint="eastAsia"/>
        </w:rPr>
        <w:t>式</w:t>
      </w:r>
      <w:r w:rsidR="00C969E4">
        <w:fldChar w:fldCharType="begin"/>
      </w:r>
      <w:r w:rsidR="00C969E4">
        <w:instrText xml:space="preserve"> </w:instrText>
      </w:r>
      <w:r w:rsidR="00C969E4">
        <w:rPr>
          <w:rFonts w:hint="eastAsia"/>
        </w:rPr>
        <w:instrText>REF _Ref60614992 \h</w:instrText>
      </w:r>
      <w:r w:rsidR="00C969E4">
        <w:instrText xml:space="preserve"> </w:instrText>
      </w:r>
      <w:r w:rsidR="00C969E4">
        <w:fldChar w:fldCharType="separate"/>
      </w:r>
      <w:r w:rsidR="003C0474" w:rsidRPr="00195C3A">
        <w:rPr>
          <w:iCs/>
        </w:rPr>
        <w:t>(</w:t>
      </w:r>
      <w:r w:rsidR="003C0474">
        <w:rPr>
          <w:iCs/>
          <w:noProof/>
        </w:rPr>
        <w:t>53</w:t>
      </w:r>
      <w:r w:rsidR="003C0474" w:rsidRPr="00195C3A">
        <w:rPr>
          <w:iCs/>
        </w:rPr>
        <w:t>)</w:t>
      </w:r>
      <w:r w:rsidR="00C969E4">
        <w:fldChar w:fldCharType="end"/>
      </w:r>
      <w:r>
        <w:rPr>
          <w:rFonts w:hint="eastAsia"/>
        </w:rPr>
        <w:t>で表される</w:t>
      </w:r>
      <w:r w:rsidR="008271F0" w:rsidRPr="008271F0">
        <w:rPr>
          <w:rFonts w:hint="eastAsia"/>
        </w:rPr>
        <w:t>。</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4E3981" w:rsidRPr="00195C3A" w14:paraId="18E5BFCC" w14:textId="77777777" w:rsidTr="0006727C">
        <w:tc>
          <w:tcPr>
            <w:tcW w:w="8221" w:type="dxa"/>
          </w:tcPr>
          <w:p w14:paraId="0D44619C" w14:textId="49EEE11D" w:rsidR="004E3981" w:rsidRPr="00A6389D" w:rsidRDefault="003C0474" w:rsidP="0006727C">
            <w:pPr>
              <w:pStyle w:val="afe"/>
              <w:ind w:firstLine="200"/>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cv</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)=0</m:t>
                </m:r>
              </m:oMath>
            </m:oMathPara>
          </w:p>
        </w:tc>
        <w:tc>
          <w:tcPr>
            <w:tcW w:w="702" w:type="dxa"/>
            <w:vAlign w:val="center"/>
          </w:tcPr>
          <w:p w14:paraId="13615AD1" w14:textId="20B84CB7" w:rsidR="004E3981" w:rsidRPr="00195C3A" w:rsidRDefault="004E3981" w:rsidP="0006727C">
            <w:pPr>
              <w:pStyle w:val="afd"/>
              <w:rPr>
                <w:iCs/>
              </w:rPr>
            </w:pPr>
            <w:bookmarkStart w:id="825" w:name="_Ref60614985"/>
            <w:r w:rsidRPr="00195C3A">
              <w:rPr>
                <w:iCs/>
              </w:rPr>
              <w:t>(</w:t>
            </w:r>
            <w:r w:rsidRPr="00195C3A">
              <w:rPr>
                <w:iCs/>
              </w:rPr>
              <w:fldChar w:fldCharType="begin"/>
            </w:r>
            <w:r w:rsidRPr="00195C3A">
              <w:rPr>
                <w:iCs/>
              </w:rPr>
              <w:instrText xml:space="preserve"> SEQ ( \* ARABIC </w:instrText>
            </w:r>
            <w:r w:rsidRPr="00195C3A">
              <w:rPr>
                <w:iCs/>
              </w:rPr>
              <w:fldChar w:fldCharType="separate"/>
            </w:r>
            <w:r w:rsidR="003C0474">
              <w:rPr>
                <w:iCs/>
                <w:noProof/>
              </w:rPr>
              <w:t>52</w:t>
            </w:r>
            <w:r w:rsidRPr="00195C3A">
              <w:rPr>
                <w:iCs/>
                <w:noProof/>
              </w:rPr>
              <w:fldChar w:fldCharType="end"/>
            </w:r>
            <w:r w:rsidRPr="00195C3A">
              <w:rPr>
                <w:iCs/>
              </w:rPr>
              <w:t>)</w:t>
            </w:r>
            <w:bookmarkEnd w:id="825"/>
          </w:p>
        </w:tc>
      </w:tr>
      <w:tr w:rsidR="00081FC5" w:rsidRPr="00195C3A" w14:paraId="34A4C3AB" w14:textId="77777777" w:rsidTr="0006727C">
        <w:tc>
          <w:tcPr>
            <w:tcW w:w="8221" w:type="dxa"/>
          </w:tcPr>
          <w:p w14:paraId="7CB6AE37" w14:textId="7531D338" w:rsidR="00081FC5" w:rsidRDefault="003C0474" w:rsidP="00081FC5">
            <w:pPr>
              <w:pStyle w:val="afe"/>
              <w:ind w:firstLine="200"/>
              <w:rPr>
                <w:rFonts w:ascii="Century" w:eastAsia="游明朝" w:hAnsi="Century"/>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hint="eastAsia"/>
                          </w:rPr>
                          <m:t>i</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cv</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rv</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r>
                  <w:rPr>
                    <w:rFonts w:ascii="Cambria Math" w:hAnsi="Cambria Math"/>
                  </w:rPr>
                  <m:t>)=0</m:t>
                </m:r>
              </m:oMath>
            </m:oMathPara>
          </w:p>
        </w:tc>
        <w:tc>
          <w:tcPr>
            <w:tcW w:w="702" w:type="dxa"/>
            <w:vAlign w:val="center"/>
          </w:tcPr>
          <w:p w14:paraId="0746728A" w14:textId="1E056718" w:rsidR="00081FC5" w:rsidRPr="00195C3A" w:rsidRDefault="00081FC5" w:rsidP="00081FC5">
            <w:pPr>
              <w:pStyle w:val="afd"/>
              <w:rPr>
                <w:iCs/>
              </w:rPr>
            </w:pPr>
            <w:bookmarkStart w:id="826" w:name="_Ref60614992"/>
            <w:r w:rsidRPr="00195C3A">
              <w:rPr>
                <w:iCs/>
              </w:rPr>
              <w:t>(</w:t>
            </w:r>
            <w:r w:rsidRPr="00195C3A">
              <w:rPr>
                <w:iCs/>
              </w:rPr>
              <w:fldChar w:fldCharType="begin"/>
            </w:r>
            <w:r w:rsidRPr="00195C3A">
              <w:rPr>
                <w:iCs/>
              </w:rPr>
              <w:instrText xml:space="preserve"> SEQ ( \* ARABIC </w:instrText>
            </w:r>
            <w:r w:rsidRPr="00195C3A">
              <w:rPr>
                <w:iCs/>
              </w:rPr>
              <w:fldChar w:fldCharType="separate"/>
            </w:r>
            <w:r w:rsidR="003C0474">
              <w:rPr>
                <w:iCs/>
                <w:noProof/>
              </w:rPr>
              <w:t>53</w:t>
            </w:r>
            <w:r w:rsidRPr="00195C3A">
              <w:rPr>
                <w:iCs/>
                <w:noProof/>
              </w:rPr>
              <w:fldChar w:fldCharType="end"/>
            </w:r>
            <w:r w:rsidRPr="00195C3A">
              <w:rPr>
                <w:iCs/>
              </w:rPr>
              <w:t>)</w:t>
            </w:r>
            <w:bookmarkEnd w:id="826"/>
          </w:p>
        </w:tc>
      </w:tr>
    </w:tbl>
    <w:p w14:paraId="21C6BDF3" w14:textId="77777777" w:rsidR="00081FC5" w:rsidRDefault="00081FC5" w:rsidP="00081FC5">
      <w:pPr>
        <w:pStyle w:val="afe"/>
        <w:ind w:left="200" w:firstLineChars="0" w:firstLine="0"/>
      </w:pPr>
    </w:p>
    <w:p w14:paraId="48C1EB26" w14:textId="6190649B" w:rsidR="004E3981" w:rsidRDefault="00081FC5" w:rsidP="00081FC5">
      <w:pPr>
        <w:pStyle w:val="afe"/>
        <w:ind w:left="200" w:firstLineChars="0" w:firstLine="0"/>
      </w:pPr>
      <w:r>
        <w:rPr>
          <w:rFonts w:hint="eastAsia"/>
        </w:rPr>
        <w:t>一方、</w:t>
      </w:r>
      <w:r w:rsidR="008271F0">
        <w:rPr>
          <w:rFonts w:hint="eastAsia"/>
        </w:rPr>
        <w:t>通気層</w:t>
      </w:r>
      <w:r>
        <w:rPr>
          <w:rFonts w:hint="eastAsia"/>
        </w:rPr>
        <w:t>の平均</w:t>
      </w:r>
      <w:r w:rsidR="008271F0">
        <w:rPr>
          <w:rFonts w:hint="eastAsia"/>
        </w:rPr>
        <w:t>温度</w:t>
      </w:r>
      <w:r>
        <w:rPr>
          <w:rFonts w:hint="eastAsia"/>
        </w:rPr>
        <w:t>は、</w:t>
      </w:r>
      <w:r w:rsidR="00981095">
        <w:rPr>
          <w:rFonts w:hint="eastAsia"/>
        </w:rPr>
        <w:t>に前述したように、</w:t>
      </w:r>
      <w:r>
        <w:rPr>
          <w:rFonts w:hint="eastAsia"/>
        </w:rPr>
        <w:t>式</w:t>
      </w:r>
      <w:r w:rsidR="00981095">
        <w:rPr>
          <w:rFonts w:hint="eastAsia"/>
        </w:rPr>
        <w:t>により表される。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gridCol w:w="702"/>
      </w:tblGrid>
      <w:tr w:rsidR="004E3981" w:rsidRPr="00195C3A" w14:paraId="6792DCF2" w14:textId="77777777" w:rsidTr="0006727C">
        <w:tc>
          <w:tcPr>
            <w:tcW w:w="8221" w:type="dxa"/>
          </w:tcPr>
          <w:p w14:paraId="23FA3A51" w14:textId="248547E1" w:rsidR="004E3981" w:rsidRPr="00A6389D" w:rsidRDefault="003C0474" w:rsidP="0006727C">
            <w:pPr>
              <w:pStyle w:val="afe"/>
              <w:ind w:firstLine="200"/>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e>
                </m:d>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rPr>
                          <m:t>θ</m:t>
                        </m:r>
                      </m:e>
                      <m:sub>
                        <m:r>
                          <w:rPr>
                            <w:rFonts w:ascii="Cambria Math" w:hAnsi="Cambria Math"/>
                          </w:rPr>
                          <m:t>1,surf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2,surf</m:t>
                        </m:r>
                      </m:sub>
                    </m:sSub>
                  </m:num>
                  <m:den>
                    <m:r>
                      <w:rPr>
                        <w:rFonts w:ascii="Cambria Math" w:hAnsi="Cambria Math"/>
                      </w:rPr>
                      <m:t>2</m:t>
                    </m:r>
                  </m:den>
                </m:f>
                <m:r>
                  <m:rPr>
                    <m:sty m:val="p"/>
                  </m:rP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as,in</m:t>
                    </m:r>
                  </m:sub>
                </m:sSub>
              </m:oMath>
            </m:oMathPara>
          </w:p>
        </w:tc>
        <w:tc>
          <w:tcPr>
            <w:tcW w:w="702" w:type="dxa"/>
            <w:vAlign w:val="center"/>
          </w:tcPr>
          <w:p w14:paraId="519BF856" w14:textId="49BAD4C8" w:rsidR="004E3981" w:rsidRPr="00195C3A" w:rsidRDefault="004E3981" w:rsidP="0006727C">
            <w:pPr>
              <w:pStyle w:val="afd"/>
              <w:rPr>
                <w:iCs/>
              </w:rPr>
            </w:pPr>
            <w:bookmarkStart w:id="827" w:name="_Ref60615030"/>
            <w:r w:rsidRPr="00195C3A">
              <w:rPr>
                <w:iCs/>
              </w:rPr>
              <w:t>(</w:t>
            </w:r>
            <w:r w:rsidRPr="00195C3A">
              <w:rPr>
                <w:iCs/>
              </w:rPr>
              <w:fldChar w:fldCharType="begin"/>
            </w:r>
            <w:r w:rsidRPr="00195C3A">
              <w:rPr>
                <w:iCs/>
              </w:rPr>
              <w:instrText xml:space="preserve"> SEQ ( \* ARABIC </w:instrText>
            </w:r>
            <w:r w:rsidRPr="00195C3A">
              <w:rPr>
                <w:iCs/>
              </w:rPr>
              <w:fldChar w:fldCharType="separate"/>
            </w:r>
            <w:r w:rsidR="003C0474">
              <w:rPr>
                <w:iCs/>
                <w:noProof/>
              </w:rPr>
              <w:t>54</w:t>
            </w:r>
            <w:r w:rsidRPr="00195C3A">
              <w:rPr>
                <w:iCs/>
                <w:noProof/>
              </w:rPr>
              <w:fldChar w:fldCharType="end"/>
            </w:r>
            <w:r w:rsidRPr="00195C3A">
              <w:rPr>
                <w:iCs/>
              </w:rPr>
              <w:t>)</w:t>
            </w:r>
            <w:bookmarkEnd w:id="827"/>
          </w:p>
        </w:tc>
      </w:tr>
      <w:tr w:rsidR="008271F0" w14:paraId="7D4D0C98" w14:textId="77777777" w:rsidTr="0006727C">
        <w:tc>
          <w:tcPr>
            <w:tcW w:w="8221" w:type="dxa"/>
          </w:tcPr>
          <w:p w14:paraId="5C98B1E5" w14:textId="2F12F330" w:rsidR="008271F0" w:rsidRPr="00982DB1" w:rsidRDefault="003C0474" w:rsidP="0006727C">
            <w:pPr>
              <w:pStyle w:val="afe"/>
              <w:ind w:firstLine="200"/>
              <w:rPr>
                <w:rFonts w:ascii="Century" w:eastAsia="游明朝" w:hAnsi="Century"/>
              </w:rPr>
            </w:pPr>
            <m:oMathPara>
              <m:oMath>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h</m:t>
                        </m:r>
                      </m:sub>
                    </m:sSub>
                  </m:den>
                </m:f>
                <m:r>
                  <w:rPr>
                    <w:rFonts w:ascii="Cambria Math" w:hAnsi="Cambria Math"/>
                  </w:rPr>
                  <m:t>×</m:t>
                </m:r>
                <m:f>
                  <m:fPr>
                    <m:ctrlPr>
                      <w:rPr>
                        <w:rFonts w:ascii="Cambria Math" w:eastAsia="游明朝" w:hAnsi="Cambria Math"/>
                        <w:i/>
                      </w:rPr>
                    </m:ctrlPr>
                  </m:fPr>
                  <m:num>
                    <m:r>
                      <w:rPr>
                        <w:rFonts w:ascii="Cambria Math" w:eastAsia="游明朝"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h</m:t>
                            </m:r>
                          </m:sub>
                        </m:sSub>
                      </m:sup>
                    </m:sSup>
                    <m:r>
                      <w:rPr>
                        <w:rFonts w:ascii="Cambria Math" w:hAnsi="Cambria Math"/>
                      </w:rPr>
                      <m:t>-1</m:t>
                    </m:r>
                  </m:e>
                </m:d>
              </m:oMath>
            </m:oMathPara>
          </w:p>
        </w:tc>
        <w:tc>
          <w:tcPr>
            <w:tcW w:w="702" w:type="dxa"/>
            <w:vAlign w:val="center"/>
          </w:tcPr>
          <w:p w14:paraId="68ED93D4" w14:textId="6149EFA5" w:rsidR="00C502A9" w:rsidRPr="00C502A9" w:rsidRDefault="008271F0" w:rsidP="00C502A9">
            <w:pPr>
              <w:pStyle w:val="afd"/>
            </w:pPr>
            <w:r>
              <w:t>(</w:t>
            </w:r>
            <w:r w:rsidR="003C0474">
              <w:fldChar w:fldCharType="begin"/>
            </w:r>
            <w:r w:rsidR="003C0474">
              <w:instrText xml:space="preserve"> SEQ ( \* ARABIC </w:instrText>
            </w:r>
            <w:r w:rsidR="003C0474">
              <w:fldChar w:fldCharType="separate"/>
            </w:r>
            <w:r w:rsidR="003C0474">
              <w:rPr>
                <w:noProof/>
              </w:rPr>
              <w:t>55</w:t>
            </w:r>
            <w:r w:rsidR="003C0474">
              <w:rPr>
                <w:noProof/>
              </w:rPr>
              <w:fldChar w:fldCharType="end"/>
            </w:r>
            <w:r>
              <w:t>)</w:t>
            </w:r>
          </w:p>
        </w:tc>
      </w:tr>
      <w:tr w:rsidR="0050691A" w14:paraId="17FE60CC" w14:textId="77777777" w:rsidTr="0006727C">
        <w:tc>
          <w:tcPr>
            <w:tcW w:w="8221" w:type="dxa"/>
          </w:tcPr>
          <w:p w14:paraId="470D3D77" w14:textId="6DE17518" w:rsidR="0050691A" w:rsidRPr="00F95EFE" w:rsidRDefault="0050691A" w:rsidP="0050691A">
            <w:pPr>
              <w:pStyle w:val="afe"/>
              <w:ind w:firstLine="200"/>
              <w:rPr>
                <w:rFonts w:ascii="Century" w:eastAsia="游明朝" w:hAnsi="Century"/>
                <w:iCs/>
              </w:rPr>
            </w:pPr>
            <m:oMathPara>
              <m:oMath>
                <m:r>
                  <w:rPr>
                    <w:rFonts w:ascii="Cambria Math" w:hAnsi="Cambria Math"/>
                  </w:rPr>
                  <m:t>β=</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c</m:t>
                        </m:r>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w</m:t>
                        </m:r>
                      </m:sub>
                    </m:sSub>
                  </m:num>
                  <m:den>
                    <m:sSub>
                      <m:sSubPr>
                        <m:ctrlPr>
                          <w:rPr>
                            <w:rFonts w:ascii="Cambria Math" w:hAnsi="Cambria Math"/>
                            <w:i/>
                            <w:iCs/>
                          </w:rPr>
                        </m:ctrlPr>
                      </m:sSubPr>
                      <m:e>
                        <m:r>
                          <w:rPr>
                            <w:rFonts w:ascii="Cambria Math" w:hAnsi="Cambria Math" w:hint="eastAsia"/>
                          </w:rPr>
                          <m:t>C</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vent</m:t>
                        </m:r>
                      </m:sub>
                    </m:sSub>
                  </m:den>
                </m:f>
              </m:oMath>
            </m:oMathPara>
          </w:p>
        </w:tc>
        <w:tc>
          <w:tcPr>
            <w:tcW w:w="702" w:type="dxa"/>
            <w:vAlign w:val="center"/>
          </w:tcPr>
          <w:p w14:paraId="7D561008" w14:textId="027BB42C" w:rsidR="0050691A" w:rsidRDefault="0050691A" w:rsidP="0050691A">
            <w:pPr>
              <w:pStyle w:val="afd"/>
            </w:pPr>
            <w:r>
              <w:fldChar w:fldCharType="begin"/>
            </w:r>
            <w:r>
              <w:instrText xml:space="preserve"> REF _Ref53396794 \h </w:instrText>
            </w:r>
            <w:r>
              <w:fldChar w:fldCharType="separate"/>
            </w:r>
            <w:r w:rsidR="003C0474">
              <w:t>(</w:t>
            </w:r>
            <w:r w:rsidR="003C0474">
              <w:rPr>
                <w:noProof/>
              </w:rPr>
              <w:t>14</w:t>
            </w:r>
            <w:r w:rsidR="003C0474">
              <w:t>)</w:t>
            </w:r>
            <w:r>
              <w:fldChar w:fldCharType="end"/>
            </w:r>
          </w:p>
          <w:p w14:paraId="61FBE7F4" w14:textId="69B1EC7A" w:rsidR="0050691A" w:rsidRDefault="0050691A" w:rsidP="0050691A">
            <w:pPr>
              <w:pStyle w:val="afd"/>
            </w:pPr>
            <w:r>
              <w:t>(</w:t>
            </w:r>
            <w:r>
              <w:rPr>
                <w:rFonts w:hint="eastAsia"/>
              </w:rPr>
              <w:t>再</w:t>
            </w:r>
            <w:r>
              <w:rPr>
                <w:rFonts w:hint="eastAsia"/>
              </w:rPr>
              <w:t>)</w:t>
            </w:r>
          </w:p>
        </w:tc>
      </w:tr>
      <w:tr w:rsidR="0050691A" w14:paraId="4AFEE1AB" w14:textId="77777777" w:rsidTr="00FB12FC">
        <w:tc>
          <w:tcPr>
            <w:tcW w:w="8221" w:type="dxa"/>
            <w:vAlign w:val="center"/>
          </w:tcPr>
          <w:p w14:paraId="3FA02212" w14:textId="05BA9EC1" w:rsidR="0050691A" w:rsidRDefault="003C0474" w:rsidP="0050691A">
            <w:pPr>
              <w:pStyle w:val="afe"/>
              <w:ind w:firstLine="200"/>
              <w:rPr>
                <w:rFonts w:ascii="Century" w:eastAsia="游明朝" w:hAnsi="Century"/>
                <w:iCs/>
              </w:rPr>
            </w:pPr>
            <m:oMathPara>
              <m:oMath>
                <m:sSub>
                  <m:sSubPr>
                    <m:ctrlPr>
                      <w:rPr>
                        <w:rFonts w:ascii="Cambria Math" w:hAnsi="Cambria Math"/>
                        <w:i/>
                      </w:rPr>
                    </m:ctrlPr>
                  </m:sSubPr>
                  <m:e>
                    <m:r>
                      <w:rPr>
                        <w:rFonts w:ascii="Cambria Math" w:hAnsi="Cambria Math"/>
                      </w:rPr>
                      <m:t>V</m:t>
                    </m:r>
                  </m:e>
                  <m:sub>
                    <m:r>
                      <w:rPr>
                        <w:rFonts w:ascii="Cambria Math" w:hAnsi="Cambria Math"/>
                      </w:rPr>
                      <m:t>vent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hint="eastAsia"/>
                      </w:rPr>
                      <m:t>w</m:t>
                    </m:r>
                  </m:sub>
                </m:sSub>
              </m:oMath>
            </m:oMathPara>
          </w:p>
        </w:tc>
        <w:tc>
          <w:tcPr>
            <w:tcW w:w="702" w:type="dxa"/>
            <w:vAlign w:val="center"/>
          </w:tcPr>
          <w:p w14:paraId="4CF75B53" w14:textId="18A049D1" w:rsidR="0050691A" w:rsidRDefault="0050691A" w:rsidP="0050691A">
            <w:pPr>
              <w:pStyle w:val="afd"/>
            </w:pPr>
            <w:r>
              <w:fldChar w:fldCharType="begin"/>
            </w:r>
            <w:r>
              <w:instrText xml:space="preserve"> REF _Ref48815813 \h  \* MERGEFORMAT </w:instrText>
            </w:r>
            <w:r>
              <w:fldChar w:fldCharType="separate"/>
            </w:r>
            <w:r w:rsidR="003C0474">
              <w:t>(</w:t>
            </w:r>
            <w:r w:rsidR="003C0474">
              <w:rPr>
                <w:noProof/>
              </w:rPr>
              <w:t>7</w:t>
            </w:r>
            <w:r w:rsidR="003C0474">
              <w:t>)</w:t>
            </w:r>
            <w:r>
              <w:fldChar w:fldCharType="end"/>
            </w:r>
          </w:p>
          <w:p w14:paraId="7D47EA92" w14:textId="48774F8D" w:rsidR="0050691A" w:rsidRDefault="0050691A" w:rsidP="0050691A">
            <w:pPr>
              <w:pStyle w:val="afd"/>
            </w:pPr>
            <w:r>
              <w:t>(</w:t>
            </w:r>
            <w:r>
              <w:rPr>
                <w:rFonts w:hint="eastAsia"/>
              </w:rPr>
              <w:t>再</w:t>
            </w:r>
            <w:r>
              <w:rPr>
                <w:rFonts w:hint="eastAsia"/>
              </w:rPr>
              <w:t>)</w:t>
            </w:r>
          </w:p>
        </w:tc>
      </w:tr>
    </w:tbl>
    <w:p w14:paraId="0E9DFF17" w14:textId="77777777" w:rsidR="00C502A9" w:rsidRDefault="00C502A9" w:rsidP="00C502A9">
      <w:pPr>
        <w:pStyle w:val="afe"/>
        <w:ind w:firstLine="200"/>
      </w:pPr>
      <w:r>
        <w:rPr>
          <w:rFonts w:hint="eastAsia"/>
        </w:rPr>
        <w:t>ここで、</w:t>
      </w:r>
    </w:p>
    <w:p w14:paraId="0EB80FE5" w14:textId="77777777" w:rsidR="00C502A9" w:rsidRDefault="003C0474" w:rsidP="00C502A9">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SAT</m:t>
            </m:r>
          </m:sub>
        </m:sSub>
      </m:oMath>
      <w:r w:rsidR="00C502A9">
        <w:tab/>
      </w:r>
      <w:r w:rsidR="00C502A9">
        <w:tab/>
      </w:r>
      <w:r w:rsidR="00C502A9">
        <w:rPr>
          <w:rFonts w:hint="eastAsia"/>
        </w:rPr>
        <w:t>：相当外気温度</w:t>
      </w:r>
      <w:r w:rsidR="00C502A9" w:rsidRPr="00F901F6">
        <w:rPr>
          <w:rFonts w:hint="eastAsia"/>
        </w:rPr>
        <w:t>（℃）</w:t>
      </w:r>
    </w:p>
    <w:p w14:paraId="35F243E3" w14:textId="77777777" w:rsidR="00C502A9" w:rsidRPr="00F901F6" w:rsidRDefault="003C0474" w:rsidP="00C502A9">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C502A9" w:rsidRPr="00F901F6">
        <w:tab/>
      </w:r>
      <w:r w:rsidR="00C502A9" w:rsidRPr="00F901F6">
        <w:tab/>
      </w:r>
      <w:r w:rsidR="00C502A9" w:rsidRPr="00F901F6">
        <w:rPr>
          <w:rFonts w:hint="eastAsia"/>
        </w:rPr>
        <w:t>：</w:t>
      </w:r>
      <w:r w:rsidR="00C502A9" w:rsidRPr="00AF4DA6">
        <w:rPr>
          <w:rFonts w:hint="eastAsia"/>
        </w:rPr>
        <w:t>通気層に面する</w:t>
      </w:r>
      <w:r w:rsidR="00C502A9" w:rsidRPr="00F901F6">
        <w:rPr>
          <w:rFonts w:hint="eastAsia"/>
        </w:rPr>
        <w:t>面</w:t>
      </w:r>
      <w:r w:rsidR="00C502A9" w:rsidRPr="00F901F6">
        <w:rPr>
          <w:rFonts w:hint="eastAsia"/>
        </w:rPr>
        <w:t>1</w:t>
      </w:r>
      <w:r w:rsidR="00C502A9" w:rsidRPr="00F901F6">
        <w:rPr>
          <w:rFonts w:hint="eastAsia"/>
        </w:rPr>
        <w:t>の表面温度（℃）</w:t>
      </w:r>
    </w:p>
    <w:p w14:paraId="2A233621" w14:textId="16EE3DDE" w:rsidR="00C502A9" w:rsidRDefault="003C0474" w:rsidP="00C502A9">
      <w:pPr>
        <w:pStyle w:val="afffd"/>
        <w:ind w:left="1300" w:hanging="900"/>
      </w:pP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C502A9" w:rsidRPr="00F901F6">
        <w:tab/>
      </w:r>
      <w:r w:rsidR="00C502A9" w:rsidRPr="00F901F6">
        <w:tab/>
      </w:r>
      <w:r w:rsidR="00C502A9" w:rsidRPr="00F901F6">
        <w:rPr>
          <w:rFonts w:hint="eastAsia"/>
        </w:rPr>
        <w:t>：</w:t>
      </w:r>
      <w:r w:rsidR="00C502A9" w:rsidRPr="00AF4DA6">
        <w:rPr>
          <w:rFonts w:hint="eastAsia"/>
        </w:rPr>
        <w:t>通気層に面する</w:t>
      </w:r>
      <w:r w:rsidR="00C502A9" w:rsidRPr="00F901F6">
        <w:rPr>
          <w:rFonts w:hint="eastAsia"/>
        </w:rPr>
        <w:t>面</w:t>
      </w:r>
      <w:r w:rsidR="00C502A9" w:rsidRPr="00F901F6">
        <w:t>2</w:t>
      </w:r>
      <w:r w:rsidR="00C502A9" w:rsidRPr="00F901F6">
        <w:rPr>
          <w:rFonts w:hint="eastAsia"/>
        </w:rPr>
        <w:t>の表面温度（℃）</w:t>
      </w:r>
    </w:p>
    <w:p w14:paraId="35A2CF2D" w14:textId="77777777" w:rsidR="00C502A9" w:rsidRDefault="003C0474" w:rsidP="00C502A9">
      <w:pPr>
        <w:pStyle w:val="afffd"/>
        <w:ind w:left="1300" w:hanging="90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C502A9" w:rsidRPr="00F901F6">
        <w:tab/>
      </w:r>
      <w:r w:rsidR="00C502A9" w:rsidRPr="00F901F6">
        <w:tab/>
      </w:r>
      <w:r w:rsidR="00C502A9" w:rsidRPr="00F901F6">
        <w:rPr>
          <w:rFonts w:hint="eastAsia"/>
        </w:rPr>
        <w:t>：通気層の</w:t>
      </w:r>
      <w:r w:rsidR="00C502A9">
        <w:rPr>
          <w:rFonts w:hint="eastAsia"/>
        </w:rPr>
        <w:t>平均</w:t>
      </w:r>
      <w:r w:rsidR="00C502A9" w:rsidRPr="00F901F6">
        <w:rPr>
          <w:rFonts w:hint="eastAsia"/>
        </w:rPr>
        <w:t>温度（℃）</w:t>
      </w:r>
    </w:p>
    <w:p w14:paraId="4FD7DC6B" w14:textId="6FB8322F" w:rsidR="00C502A9" w:rsidRDefault="003C0474" w:rsidP="00C502A9">
      <w:pPr>
        <w:pStyle w:val="afffd"/>
        <w:ind w:left="1300" w:hanging="900"/>
      </w:pPr>
      <m:oMath>
        <m:sSub>
          <m:sSubPr>
            <m:ctrlPr>
              <w:rPr>
                <w:rFonts w:ascii="Cambria Math" w:hAnsi="Cambria Math"/>
                <w:i/>
              </w:rPr>
            </m:ctrlPr>
          </m:sSubPr>
          <m:e>
            <m:r>
              <w:rPr>
                <w:rFonts w:ascii="Cambria Math" w:hAnsi="Cambria Math"/>
              </w:rPr>
              <m:t>θ</m:t>
            </m:r>
          </m:e>
          <m:sub>
            <m:r>
              <w:rPr>
                <w:rFonts w:ascii="Cambria Math" w:hAnsi="Cambria Math" w:hint="eastAsia"/>
              </w:rPr>
              <m:t>as,</m:t>
            </m:r>
            <m:r>
              <w:rPr>
                <w:rFonts w:ascii="Cambria Math" w:hAnsi="Cambria Math"/>
              </w:rPr>
              <m:t>in</m:t>
            </m:r>
          </m:sub>
        </m:sSub>
      </m:oMath>
      <w:r w:rsidR="00C502A9" w:rsidRPr="00F901F6">
        <w:tab/>
      </w:r>
      <w:r w:rsidR="00C502A9" w:rsidRPr="00F901F6">
        <w:tab/>
      </w:r>
      <w:r w:rsidR="00C502A9" w:rsidRPr="00F901F6">
        <w:rPr>
          <w:rFonts w:hint="eastAsia"/>
        </w:rPr>
        <w:t>：通気層の入口の空気温度（℃）</w:t>
      </w:r>
    </w:p>
    <w:p w14:paraId="6B79CE55" w14:textId="3601AE4E" w:rsidR="00C502A9" w:rsidRDefault="003C0474" w:rsidP="00C502A9">
      <w:pPr>
        <w:pStyle w:val="afffd"/>
        <w:ind w:left="1300" w:hanging="900"/>
      </w:pPr>
      <m:oMath>
        <m:sSub>
          <m:sSubPr>
            <m:ctrlPr>
              <w:rPr>
                <w:rFonts w:ascii="Cambria Math" w:hAnsi="Cambria Math"/>
              </w:rPr>
            </m:ctrlPr>
          </m:sSubPr>
          <m:e>
            <m:r>
              <w:rPr>
                <w:rFonts w:ascii="Cambria Math" w:hAnsi="Cambria Math"/>
              </w:rPr>
              <m:t>θ</m:t>
            </m:r>
          </m:e>
          <m:sub>
            <m:r>
              <w:rPr>
                <w:rFonts w:ascii="Cambria Math" w:hAnsi="Cambria Math" w:hint="eastAsia"/>
              </w:rPr>
              <m:t>r</m:t>
            </m:r>
          </m:sub>
        </m:sSub>
      </m:oMath>
      <w:r w:rsidR="00C502A9" w:rsidRPr="00F901F6">
        <w:tab/>
      </w:r>
      <w:r w:rsidR="00C502A9" w:rsidRPr="00F901F6">
        <w:tab/>
      </w:r>
      <w:r w:rsidR="00C502A9" w:rsidRPr="00F901F6">
        <w:rPr>
          <w:rFonts w:hint="eastAsia"/>
        </w:rPr>
        <w:t>：室内温度（℃）</w:t>
      </w:r>
    </w:p>
    <w:p w14:paraId="7988B7C8" w14:textId="6E2A1B05" w:rsidR="0057100A" w:rsidRDefault="003C0474" w:rsidP="00C502A9">
      <w:pPr>
        <w:pStyle w:val="afffd"/>
        <w:ind w:left="1300" w:hanging="900"/>
      </w:pPr>
      <m:oMath>
        <m:sSub>
          <m:sSubPr>
            <m:ctrlPr>
              <w:rPr>
                <w:rFonts w:ascii="Cambria Math" w:hAnsi="Cambria Math"/>
                <w:i/>
              </w:rPr>
            </m:ctrlPr>
          </m:sSubPr>
          <m:e>
            <m:r>
              <w:rPr>
                <w:rFonts w:ascii="Cambria Math" w:hAnsi="Cambria Math"/>
              </w:rPr>
              <m:t>R</m:t>
            </m:r>
          </m:e>
          <m:sub>
            <m:r>
              <w:rPr>
                <w:rFonts w:ascii="Cambria Math" w:hAnsi="Cambria Math"/>
              </w:rPr>
              <m:t>o</m:t>
            </m:r>
          </m:sub>
        </m:sSub>
      </m:oMath>
      <w:r w:rsidR="0057100A">
        <w:tab/>
      </w:r>
      <w:r w:rsidR="0057100A">
        <w:tab/>
      </w:r>
      <w:r w:rsidR="0057100A">
        <w:rPr>
          <w:rFonts w:hint="eastAsia"/>
        </w:rPr>
        <w:t>：室外側の熱抵抗（</w:t>
      </w:r>
      <w:r w:rsidR="0057100A" w:rsidRPr="00F901F6">
        <w:rPr>
          <w:rFonts w:hint="eastAsia"/>
        </w:rPr>
        <w:t>(m</w:t>
      </w:r>
      <w:r w:rsidR="0057100A" w:rsidRPr="00D521BB">
        <w:rPr>
          <w:rFonts w:hint="eastAsia"/>
          <w:vertAlign w:val="superscript"/>
        </w:rPr>
        <w:t>2</w:t>
      </w:r>
      <w:r w:rsidR="0057100A" w:rsidRPr="00F901F6">
        <w:rPr>
          <w:rFonts w:hint="eastAsia"/>
        </w:rPr>
        <w:t>・</w:t>
      </w:r>
      <w:r w:rsidR="0057100A" w:rsidRPr="00F901F6">
        <w:rPr>
          <w:rFonts w:hint="eastAsia"/>
        </w:rPr>
        <w:t>K)</w:t>
      </w:r>
      <w:r w:rsidR="0057100A">
        <w:t>/W</w:t>
      </w:r>
      <w:r w:rsidR="0057100A">
        <w:rPr>
          <w:rFonts w:hint="eastAsia"/>
        </w:rPr>
        <w:t>）</w:t>
      </w:r>
    </w:p>
    <w:p w14:paraId="605B7312" w14:textId="71BBD4F2" w:rsidR="0057100A" w:rsidRDefault="003C0474" w:rsidP="00C502A9">
      <w:pPr>
        <w:pStyle w:val="afffd"/>
        <w:ind w:left="1300" w:hanging="900"/>
      </w:pPr>
      <m:oMath>
        <m:sSub>
          <m:sSubPr>
            <m:ctrlPr>
              <w:rPr>
                <w:rFonts w:ascii="Cambria Math" w:hAnsi="Cambria Math"/>
                <w:i/>
              </w:rPr>
            </m:ctrlPr>
          </m:sSubPr>
          <m:e>
            <m:r>
              <w:rPr>
                <w:rFonts w:ascii="Cambria Math" w:hAnsi="Cambria Math"/>
              </w:rPr>
              <m:t>R</m:t>
            </m:r>
          </m:e>
          <m:sub>
            <m:r>
              <w:rPr>
                <w:rFonts w:ascii="Cambria Math" w:hAnsi="Cambria Math" w:hint="eastAsia"/>
              </w:rPr>
              <m:t>i</m:t>
            </m:r>
          </m:sub>
        </m:sSub>
      </m:oMath>
      <w:r w:rsidR="0057100A">
        <w:tab/>
      </w:r>
      <w:r w:rsidR="0057100A">
        <w:tab/>
      </w:r>
      <w:r w:rsidR="0057100A">
        <w:rPr>
          <w:rFonts w:hint="eastAsia"/>
        </w:rPr>
        <w:t>：室内側の熱抵抗（</w:t>
      </w:r>
      <w:r w:rsidR="0057100A" w:rsidRPr="00F901F6">
        <w:rPr>
          <w:rFonts w:hint="eastAsia"/>
        </w:rPr>
        <w:t>(m</w:t>
      </w:r>
      <w:r w:rsidR="0057100A" w:rsidRPr="00D521BB">
        <w:rPr>
          <w:rFonts w:hint="eastAsia"/>
          <w:vertAlign w:val="superscript"/>
        </w:rPr>
        <w:t>2</w:t>
      </w:r>
      <w:r w:rsidR="0057100A" w:rsidRPr="00F901F6">
        <w:rPr>
          <w:rFonts w:hint="eastAsia"/>
        </w:rPr>
        <w:t>・</w:t>
      </w:r>
      <w:r w:rsidR="0057100A" w:rsidRPr="00F901F6">
        <w:rPr>
          <w:rFonts w:hint="eastAsia"/>
        </w:rPr>
        <w:t>K)</w:t>
      </w:r>
      <w:r w:rsidR="0057100A">
        <w:t>/W</w:t>
      </w:r>
      <w:r w:rsidR="0057100A">
        <w:rPr>
          <w:rFonts w:hint="eastAsia"/>
        </w:rPr>
        <w:t>）</w:t>
      </w:r>
    </w:p>
    <w:p w14:paraId="3BD69FE7" w14:textId="77777777" w:rsidR="00C502A9" w:rsidRPr="00F901F6" w:rsidRDefault="003C0474" w:rsidP="00C502A9">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cv</m:t>
            </m:r>
          </m:sub>
        </m:sSub>
      </m:oMath>
      <w:r w:rsidR="00C502A9" w:rsidRPr="00F901F6">
        <w:tab/>
      </w:r>
      <w:r w:rsidR="00C502A9" w:rsidRPr="00F901F6">
        <w:tab/>
      </w:r>
      <w:r w:rsidR="00C502A9" w:rsidRPr="00F901F6">
        <w:rPr>
          <w:rFonts w:hint="eastAsia"/>
        </w:rPr>
        <w:t>：通気層の対流熱伝達率（</w:t>
      </w:r>
      <w:r w:rsidR="00C502A9" w:rsidRPr="00F901F6">
        <w:rPr>
          <w:rFonts w:hint="eastAsia"/>
        </w:rPr>
        <w:t>W/(m</w:t>
      </w:r>
      <w:r w:rsidR="00C502A9" w:rsidRPr="00D521BB">
        <w:rPr>
          <w:rFonts w:hint="eastAsia"/>
          <w:vertAlign w:val="superscript"/>
        </w:rPr>
        <w:t>2</w:t>
      </w:r>
      <w:r w:rsidR="00C502A9" w:rsidRPr="00F901F6">
        <w:rPr>
          <w:rFonts w:hint="eastAsia"/>
        </w:rPr>
        <w:t>・</w:t>
      </w:r>
      <w:r w:rsidR="00C502A9" w:rsidRPr="00F901F6">
        <w:rPr>
          <w:rFonts w:hint="eastAsia"/>
        </w:rPr>
        <w:t>K)</w:t>
      </w:r>
      <w:r w:rsidR="00C502A9" w:rsidRPr="00F901F6">
        <w:rPr>
          <w:rFonts w:hint="eastAsia"/>
        </w:rPr>
        <w:t>）</w:t>
      </w:r>
    </w:p>
    <w:p w14:paraId="33C13F2E" w14:textId="77777777" w:rsidR="00C502A9" w:rsidRPr="00F901F6" w:rsidRDefault="003C0474" w:rsidP="00C502A9">
      <w:pPr>
        <w:pStyle w:val="afffd"/>
        <w:ind w:left="1300" w:hanging="900"/>
      </w:pPr>
      <m:oMath>
        <m:sSub>
          <m:sSubPr>
            <m:ctrlPr>
              <w:rPr>
                <w:rFonts w:ascii="Cambria Math" w:hAnsi="Cambria Math"/>
              </w:rPr>
            </m:ctrlPr>
          </m:sSubPr>
          <m:e>
            <m:r>
              <w:rPr>
                <w:rFonts w:ascii="Cambria Math" w:hAnsi="Cambria Math"/>
              </w:rPr>
              <m:t>h</m:t>
            </m:r>
          </m:e>
          <m:sub>
            <m:r>
              <w:rPr>
                <w:rFonts w:ascii="Cambria Math" w:hAnsi="Cambria Math"/>
              </w:rPr>
              <m:t>rv</m:t>
            </m:r>
          </m:sub>
        </m:sSub>
      </m:oMath>
      <w:r w:rsidR="00C502A9" w:rsidRPr="00F901F6">
        <w:tab/>
      </w:r>
      <w:r w:rsidR="00C502A9" w:rsidRPr="00F901F6">
        <w:tab/>
      </w:r>
      <w:r w:rsidR="00C502A9" w:rsidRPr="00F901F6">
        <w:rPr>
          <w:rFonts w:hint="eastAsia"/>
        </w:rPr>
        <w:t>：通気層の放射熱伝達率（</w:t>
      </w:r>
      <w:r w:rsidR="00C502A9" w:rsidRPr="00F901F6">
        <w:rPr>
          <w:rFonts w:hint="eastAsia"/>
        </w:rPr>
        <w:t>W/(m</w:t>
      </w:r>
      <w:r w:rsidR="00C502A9" w:rsidRPr="00D521BB">
        <w:rPr>
          <w:rFonts w:hint="eastAsia"/>
          <w:vertAlign w:val="superscript"/>
        </w:rPr>
        <w:t>2</w:t>
      </w:r>
      <w:r w:rsidR="00C502A9" w:rsidRPr="00F901F6">
        <w:rPr>
          <w:rFonts w:hint="eastAsia"/>
        </w:rPr>
        <w:t>・</w:t>
      </w:r>
      <w:r w:rsidR="00C502A9" w:rsidRPr="00F901F6">
        <w:rPr>
          <w:rFonts w:hint="eastAsia"/>
        </w:rPr>
        <w:t>K)</w:t>
      </w:r>
      <w:r w:rsidR="00C502A9" w:rsidRPr="00F901F6">
        <w:rPr>
          <w:rFonts w:hint="eastAsia"/>
        </w:rPr>
        <w:t>）</w:t>
      </w:r>
    </w:p>
    <w:p w14:paraId="6613A85A" w14:textId="77777777" w:rsidR="00C502A9" w:rsidRPr="00F901F6" w:rsidRDefault="003C0474" w:rsidP="00C502A9">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h</m:t>
            </m:r>
          </m:sub>
        </m:sSub>
      </m:oMath>
      <w:r w:rsidR="00C502A9" w:rsidRPr="00F901F6">
        <w:tab/>
      </w:r>
      <w:r w:rsidR="00C502A9" w:rsidRPr="00F901F6">
        <w:tab/>
      </w:r>
      <w:r w:rsidR="00C502A9" w:rsidRPr="00F901F6">
        <w:rPr>
          <w:rFonts w:hint="eastAsia"/>
        </w:rPr>
        <w:t>：通気層の長さ（</w:t>
      </w:r>
      <w:r w:rsidR="00C502A9" w:rsidRPr="00F901F6">
        <w:rPr>
          <w:rFonts w:hint="eastAsia"/>
        </w:rPr>
        <w:t>m</w:t>
      </w:r>
      <w:r w:rsidR="00C502A9" w:rsidRPr="00F901F6">
        <w:rPr>
          <w:rFonts w:hint="eastAsia"/>
        </w:rPr>
        <w:t>）</w:t>
      </w:r>
    </w:p>
    <w:p w14:paraId="1B2E7684" w14:textId="743C642D" w:rsidR="00C502A9" w:rsidRDefault="003C0474" w:rsidP="00C502A9">
      <w:pPr>
        <w:pStyle w:val="afffd"/>
        <w:ind w:left="1300" w:hanging="900"/>
      </w:pPr>
      <m:oMath>
        <m:sSub>
          <m:sSubPr>
            <m:ctrlPr>
              <w:rPr>
                <w:rFonts w:ascii="Cambria Math" w:hAnsi="Cambria Math"/>
              </w:rPr>
            </m:ctrlPr>
          </m:sSubPr>
          <m:e>
            <m:r>
              <w:rPr>
                <w:rFonts w:ascii="Cambria Math" w:hAnsi="Cambria Math"/>
              </w:rPr>
              <m:t>l</m:t>
            </m:r>
          </m:e>
          <m:sub>
            <m:r>
              <w:rPr>
                <w:rFonts w:ascii="Cambria Math" w:hAnsi="Cambria Math"/>
              </w:rPr>
              <m:t>w</m:t>
            </m:r>
          </m:sub>
        </m:sSub>
      </m:oMath>
      <w:r w:rsidR="00C502A9" w:rsidRPr="00F901F6">
        <w:tab/>
      </w:r>
      <w:r w:rsidR="00C502A9" w:rsidRPr="00F901F6">
        <w:tab/>
      </w:r>
      <w:r w:rsidR="00C502A9" w:rsidRPr="00F901F6">
        <w:rPr>
          <w:rFonts w:hint="eastAsia"/>
        </w:rPr>
        <w:t>：通気層の</w:t>
      </w:r>
      <w:r w:rsidR="00C502A9">
        <w:rPr>
          <w:rFonts w:hint="eastAsia"/>
        </w:rPr>
        <w:t>幅</w:t>
      </w:r>
      <w:r w:rsidR="00C502A9" w:rsidRPr="00F901F6">
        <w:rPr>
          <w:rFonts w:hint="eastAsia"/>
        </w:rPr>
        <w:t>（</w:t>
      </w:r>
      <w:r w:rsidR="00C502A9" w:rsidRPr="00F901F6">
        <w:rPr>
          <w:rFonts w:hint="eastAsia"/>
        </w:rPr>
        <w:t>m</w:t>
      </w:r>
      <w:r w:rsidR="00C502A9" w:rsidRPr="00F901F6">
        <w:rPr>
          <w:rFonts w:hint="eastAsia"/>
        </w:rPr>
        <w:t>）</w:t>
      </w:r>
    </w:p>
    <w:p w14:paraId="51CC7EE8" w14:textId="77777777" w:rsidR="0057100A" w:rsidRPr="00F901F6" w:rsidRDefault="003C0474" w:rsidP="0057100A">
      <w:pPr>
        <w:pStyle w:val="afffd"/>
        <w:ind w:left="1300" w:hanging="900"/>
      </w:pPr>
      <m:oMath>
        <m:sSub>
          <m:sSubPr>
            <m:ctrlPr>
              <w:rPr>
                <w:rFonts w:ascii="Cambria Math" w:hAnsi="Cambria Math"/>
                <w:i/>
              </w:rPr>
            </m:ctrlPr>
          </m:sSubPr>
          <m:e>
            <m:r>
              <w:rPr>
                <w:rFonts w:ascii="Cambria Math" w:hAnsi="Cambria Math"/>
              </w:rPr>
              <m:t>l</m:t>
            </m:r>
          </m:e>
          <m:sub>
            <m:r>
              <w:rPr>
                <w:rFonts w:ascii="Cambria Math" w:hAnsi="Cambria Math"/>
              </w:rPr>
              <m:t>d</m:t>
            </m:r>
          </m:sub>
        </m:sSub>
      </m:oMath>
      <w:r w:rsidR="0057100A" w:rsidRPr="00F901F6">
        <w:tab/>
      </w:r>
      <w:r w:rsidR="0057100A" w:rsidRPr="00F901F6">
        <w:tab/>
      </w:r>
      <w:r w:rsidR="0057100A" w:rsidRPr="00F901F6">
        <w:rPr>
          <w:rFonts w:hint="eastAsia"/>
        </w:rPr>
        <w:t>：通気層の厚さ（</w:t>
      </w:r>
      <w:r w:rsidR="0057100A" w:rsidRPr="00F901F6">
        <w:rPr>
          <w:rFonts w:hint="eastAsia"/>
        </w:rPr>
        <w:t>m</w:t>
      </w:r>
      <w:r w:rsidR="0057100A" w:rsidRPr="00F901F6">
        <w:rPr>
          <w:rFonts w:hint="eastAsia"/>
        </w:rPr>
        <w:t>）</w:t>
      </w:r>
    </w:p>
    <w:p w14:paraId="6085560E" w14:textId="42C85B07" w:rsidR="00C502A9" w:rsidRDefault="003C0474" w:rsidP="00C502A9">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vent</m:t>
            </m:r>
          </m:sub>
        </m:sSub>
      </m:oMath>
      <w:r w:rsidR="00C502A9" w:rsidRPr="00F901F6">
        <w:tab/>
      </w:r>
      <w:r w:rsidR="00C502A9" w:rsidRPr="00F901F6">
        <w:tab/>
      </w:r>
      <w:r w:rsidR="00C502A9" w:rsidRPr="00F901F6">
        <w:rPr>
          <w:rFonts w:hint="eastAsia"/>
        </w:rPr>
        <w:t>：通気層内の通気風量（</w:t>
      </w:r>
      <w:r w:rsidR="00C502A9" w:rsidRPr="00F901F6">
        <w:rPr>
          <w:rFonts w:hint="eastAsia"/>
        </w:rPr>
        <w:t>m</w:t>
      </w:r>
      <w:r w:rsidR="00C502A9" w:rsidRPr="00D521BB">
        <w:rPr>
          <w:vertAlign w:val="superscript"/>
        </w:rPr>
        <w:t>3</w:t>
      </w:r>
      <w:r w:rsidR="00C502A9" w:rsidRPr="00F901F6">
        <w:t>/s</w:t>
      </w:r>
      <w:r w:rsidR="00C502A9" w:rsidRPr="00F901F6">
        <w:rPr>
          <w:rFonts w:hint="eastAsia"/>
        </w:rPr>
        <w:t>）</w:t>
      </w:r>
    </w:p>
    <w:p w14:paraId="3D7FF125" w14:textId="77777777" w:rsidR="0057100A" w:rsidRPr="00F901F6" w:rsidRDefault="003C0474" w:rsidP="0057100A">
      <w:pPr>
        <w:pStyle w:val="afffd"/>
        <w:ind w:left="1300" w:hanging="900"/>
      </w:pPr>
      <m:oMath>
        <m:sSub>
          <m:sSubPr>
            <m:ctrlPr>
              <w:rPr>
                <w:rFonts w:ascii="Cambria Math" w:hAnsi="Cambria Math"/>
              </w:rPr>
            </m:ctrlPr>
          </m:sSubPr>
          <m:e>
            <m:r>
              <w:rPr>
                <w:rFonts w:ascii="Cambria Math" w:hAnsi="Cambria Math"/>
              </w:rPr>
              <m:t>v</m:t>
            </m:r>
          </m:e>
          <m:sub>
            <m:r>
              <w:rPr>
                <w:rFonts w:ascii="Cambria Math" w:hAnsi="Cambria Math"/>
              </w:rPr>
              <m:t>a</m:t>
            </m:r>
          </m:sub>
        </m:sSub>
      </m:oMath>
      <w:r w:rsidR="0057100A" w:rsidRPr="00F901F6">
        <w:tab/>
      </w:r>
      <w:r w:rsidR="0057100A" w:rsidRPr="00F901F6">
        <w:tab/>
      </w:r>
      <w:r w:rsidR="0057100A" w:rsidRPr="00F901F6">
        <w:rPr>
          <w:rFonts w:hint="eastAsia"/>
        </w:rPr>
        <w:t>：通気層の平均風速（</w:t>
      </w:r>
      <w:r w:rsidR="0057100A" w:rsidRPr="00F901F6">
        <w:rPr>
          <w:rFonts w:hint="eastAsia"/>
        </w:rPr>
        <w:t>m/</w:t>
      </w:r>
      <w:r w:rsidR="0057100A" w:rsidRPr="00F901F6">
        <w:t>s</w:t>
      </w:r>
      <w:r w:rsidR="0057100A" w:rsidRPr="00F901F6">
        <w:rPr>
          <w:rFonts w:hint="eastAsia"/>
        </w:rPr>
        <w:t>）</w:t>
      </w:r>
    </w:p>
    <w:p w14:paraId="76434873" w14:textId="7DF1CF2F" w:rsidR="00C502A9" w:rsidRPr="00F901F6" w:rsidRDefault="003C0474" w:rsidP="00C502A9">
      <w:pPr>
        <w:pStyle w:val="afffd"/>
        <w:ind w:left="1300" w:hanging="900"/>
      </w:pPr>
      <m:oMath>
        <m:sSub>
          <m:sSubPr>
            <m:ctrlPr>
              <w:rPr>
                <w:rFonts w:ascii="Cambria Math" w:hAnsi="Cambria Math"/>
              </w:rPr>
            </m:ctrlPr>
          </m:sSubPr>
          <m:e>
            <m:r>
              <w:rPr>
                <w:rFonts w:ascii="Cambria Math" w:hAnsi="Cambria Math" w:hint="eastAsia"/>
              </w:rPr>
              <m:t>C</m:t>
            </m:r>
          </m:e>
          <m:sub>
            <m:r>
              <w:rPr>
                <w:rFonts w:ascii="Cambria Math" w:hAnsi="Cambria Math"/>
              </w:rPr>
              <m:t>a</m:t>
            </m:r>
          </m:sub>
        </m:sSub>
      </m:oMath>
      <w:r w:rsidR="00C502A9" w:rsidRPr="00F901F6">
        <w:tab/>
      </w:r>
      <w:r w:rsidR="00C502A9" w:rsidRPr="00F901F6">
        <w:tab/>
      </w:r>
      <w:r w:rsidR="00C502A9" w:rsidRPr="00F901F6">
        <w:rPr>
          <w:rFonts w:hint="eastAsia"/>
        </w:rPr>
        <w:t>：空気の定圧比熱（</w:t>
      </w:r>
      <w:r w:rsidR="00C502A9" w:rsidRPr="00F901F6">
        <w:t>J/(</w:t>
      </w:r>
      <w:r w:rsidR="00C502A9" w:rsidRPr="00F901F6">
        <w:rPr>
          <w:rFonts w:hint="eastAsia"/>
        </w:rPr>
        <w:t>kg</w:t>
      </w:r>
      <w:r w:rsidR="00C502A9" w:rsidRPr="00F901F6">
        <w:rPr>
          <w:rFonts w:hint="eastAsia"/>
        </w:rPr>
        <w:t>・</w:t>
      </w:r>
      <w:r w:rsidR="00C502A9" w:rsidRPr="00F901F6">
        <w:rPr>
          <w:rFonts w:hint="eastAsia"/>
        </w:rPr>
        <w:t>K</w:t>
      </w:r>
      <w:r w:rsidR="00C502A9" w:rsidRPr="00F901F6">
        <w:t>)</w:t>
      </w:r>
      <w:r w:rsidR="00C502A9" w:rsidRPr="00F901F6">
        <w:rPr>
          <w:rFonts w:hint="eastAsia"/>
        </w:rPr>
        <w:t>）</w:t>
      </w:r>
    </w:p>
    <w:p w14:paraId="0E3F5D2A" w14:textId="570F100B" w:rsidR="00C502A9" w:rsidRPr="00F901F6" w:rsidRDefault="003C0474" w:rsidP="00C502A9">
      <w:pPr>
        <w:pStyle w:val="afffd"/>
        <w:ind w:left="1300" w:hanging="900"/>
      </w:pP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C502A9" w:rsidRPr="00F901F6">
        <w:tab/>
      </w:r>
      <w:r w:rsidR="00C502A9" w:rsidRPr="00F901F6">
        <w:tab/>
      </w:r>
      <w:r w:rsidR="00C502A9" w:rsidRPr="00F901F6">
        <w:rPr>
          <w:rFonts w:hint="eastAsia"/>
        </w:rPr>
        <w:t>：空気の密度（</w:t>
      </w:r>
      <w:r w:rsidR="00C502A9" w:rsidRPr="00F901F6">
        <w:rPr>
          <w:rFonts w:hint="eastAsia"/>
        </w:rPr>
        <w:t>k</w:t>
      </w:r>
      <w:r w:rsidR="00C502A9" w:rsidRPr="00F901F6">
        <w:t>g/</w:t>
      </w:r>
      <w:r w:rsidR="00C502A9" w:rsidRPr="00F901F6">
        <w:rPr>
          <w:rFonts w:hint="eastAsia"/>
        </w:rPr>
        <w:t xml:space="preserve"> m</w:t>
      </w:r>
      <w:r w:rsidR="00C502A9" w:rsidRPr="00D521BB">
        <w:rPr>
          <w:vertAlign w:val="superscript"/>
        </w:rPr>
        <w:t>3</w:t>
      </w:r>
      <w:r w:rsidR="00C502A9" w:rsidRPr="00F901F6">
        <w:rPr>
          <w:rFonts w:hint="eastAsia"/>
        </w:rPr>
        <w:t>）</w:t>
      </w:r>
    </w:p>
    <w:p w14:paraId="2FE5D1A0" w14:textId="77777777" w:rsidR="00C502A9" w:rsidRDefault="00C502A9" w:rsidP="00C502A9">
      <w:pPr>
        <w:pStyle w:val="afe"/>
        <w:ind w:firstLineChars="0" w:firstLine="0"/>
      </w:pPr>
      <w:r>
        <w:rPr>
          <w:rFonts w:hint="eastAsia"/>
        </w:rPr>
        <w:t>である。</w:t>
      </w:r>
    </w:p>
    <w:p w14:paraId="2C197118" w14:textId="77777777" w:rsidR="008271F0" w:rsidRDefault="008271F0" w:rsidP="00500D39">
      <w:pPr>
        <w:pStyle w:val="afe"/>
        <w:ind w:firstLine="200"/>
      </w:pPr>
    </w:p>
    <w:p w14:paraId="1B940512" w14:textId="1A31585F" w:rsidR="006621DE" w:rsidRDefault="006621DE" w:rsidP="008271F0">
      <w:pPr>
        <w:pStyle w:val="afe"/>
        <w:ind w:firstLine="200"/>
      </w:pPr>
      <w:r>
        <w:rPr>
          <w:rFonts w:hint="eastAsia"/>
        </w:rPr>
        <w:t>前述したとおり、対流熱伝達率および放射熱伝達率が既知の値と仮定すると、通気層の平均温度</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Pr>
          <w:rFonts w:hint="eastAsia"/>
        </w:rPr>
        <w:t>、</w:t>
      </w:r>
      <w:r w:rsidRPr="006621DE">
        <w:rPr>
          <w:rFonts w:hint="eastAsia"/>
        </w:rPr>
        <w:t>通気層に面する面</w:t>
      </w:r>
      <w:r w:rsidRPr="006621DE">
        <w:rPr>
          <w:rFonts w:hint="eastAsia"/>
        </w:rPr>
        <w:t>1</w:t>
      </w:r>
      <w:r w:rsidRPr="006621DE">
        <w:rPr>
          <w:rFonts w:hint="eastAsia"/>
        </w:rPr>
        <w:t>の表面温度</w:t>
      </w: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Pr>
          <w:rFonts w:hint="eastAsia"/>
        </w:rPr>
        <w:t>が求められれば、</w:t>
      </w:r>
      <w:r w:rsidR="00FE6D9E">
        <w:rPr>
          <w:rFonts w:hint="eastAsia"/>
        </w:rPr>
        <w:t>通気層の等価温度</w:t>
      </w:r>
      <m:oMath>
        <m:sSub>
          <m:sSubPr>
            <m:ctrlPr>
              <w:rPr>
                <w:rFonts w:ascii="Cambria Math" w:hAnsi="Cambria Math"/>
              </w:rPr>
            </m:ctrlPr>
          </m:sSubPr>
          <m:e>
            <m:r>
              <w:rPr>
                <w:rFonts w:ascii="Cambria Math" w:hAnsi="Cambria Math"/>
              </w:rPr>
              <m:t>θ</m:t>
            </m:r>
          </m:e>
          <m:sub>
            <m:r>
              <w:rPr>
                <w:rFonts w:ascii="Cambria Math" w:hAnsi="Cambria Math"/>
              </w:rPr>
              <m:t>as</m:t>
            </m:r>
            <m:r>
              <m:rPr>
                <m:sty m:val="p"/>
              </m:rPr>
              <w:rPr>
                <w:rFonts w:ascii="Cambria Math" w:hAnsi="Cambria Math"/>
              </w:rPr>
              <m:t>,</m:t>
            </m:r>
            <m:r>
              <w:rPr>
                <w:rFonts w:ascii="Cambria Math" w:hAnsi="Cambria Math"/>
              </w:rPr>
              <m:t>e</m:t>
            </m:r>
          </m:sub>
        </m:sSub>
      </m:oMath>
      <w:r>
        <w:rPr>
          <w:rFonts w:hint="eastAsia"/>
        </w:rPr>
        <w:t>を</w:t>
      </w:r>
      <w:r w:rsidR="00400688">
        <w:rPr>
          <w:rFonts w:hint="eastAsia"/>
        </w:rPr>
        <w:t>算出</w:t>
      </w:r>
      <w:r>
        <w:rPr>
          <w:rFonts w:hint="eastAsia"/>
        </w:rPr>
        <w:t>することができる。</w:t>
      </w:r>
    </w:p>
    <w:p w14:paraId="25483581" w14:textId="51575A3C" w:rsidR="004E3981" w:rsidRDefault="006621DE" w:rsidP="008271F0">
      <w:pPr>
        <w:pStyle w:val="afe"/>
        <w:ind w:firstLine="200"/>
      </w:pPr>
      <w:r>
        <w:rPr>
          <w:rFonts w:hint="eastAsia"/>
        </w:rPr>
        <w:t>式</w:t>
      </w:r>
      <w:r w:rsidR="00C969E4">
        <w:fldChar w:fldCharType="begin"/>
      </w:r>
      <w:r w:rsidR="00C969E4">
        <w:instrText xml:space="preserve"> </w:instrText>
      </w:r>
      <w:r w:rsidR="00C969E4">
        <w:rPr>
          <w:rFonts w:hint="eastAsia"/>
        </w:rPr>
        <w:instrText>REF _Ref60614985 \h</w:instrText>
      </w:r>
      <w:r w:rsidR="00C969E4">
        <w:instrText xml:space="preserve"> </w:instrText>
      </w:r>
      <w:r w:rsidR="00C969E4">
        <w:fldChar w:fldCharType="separate"/>
      </w:r>
      <w:r w:rsidR="003C0474" w:rsidRPr="00195C3A">
        <w:rPr>
          <w:iCs/>
        </w:rPr>
        <w:t>(</w:t>
      </w:r>
      <w:r w:rsidR="003C0474">
        <w:rPr>
          <w:iCs/>
          <w:noProof/>
        </w:rPr>
        <w:t>52</w:t>
      </w:r>
      <w:r w:rsidR="003C0474" w:rsidRPr="00195C3A">
        <w:rPr>
          <w:iCs/>
        </w:rPr>
        <w:t>)</w:t>
      </w:r>
      <w:r w:rsidR="00C969E4">
        <w:fldChar w:fldCharType="end"/>
      </w:r>
      <w:r w:rsidR="00C969E4">
        <w:rPr>
          <w:rFonts w:hint="eastAsia"/>
        </w:rPr>
        <w:t>、式</w:t>
      </w:r>
      <w:r w:rsidR="00C969E4">
        <w:fldChar w:fldCharType="begin"/>
      </w:r>
      <w:r w:rsidR="00C969E4">
        <w:instrText xml:space="preserve"> </w:instrText>
      </w:r>
      <w:r w:rsidR="00C969E4">
        <w:rPr>
          <w:rFonts w:hint="eastAsia"/>
        </w:rPr>
        <w:instrText>REF _Ref60615030 \h</w:instrText>
      </w:r>
      <w:r w:rsidR="00C969E4">
        <w:instrText xml:space="preserve"> </w:instrText>
      </w:r>
      <w:r w:rsidR="00C969E4">
        <w:fldChar w:fldCharType="separate"/>
      </w:r>
      <w:r w:rsidR="003C0474" w:rsidRPr="00195C3A">
        <w:rPr>
          <w:iCs/>
        </w:rPr>
        <w:t>(</w:t>
      </w:r>
      <w:r w:rsidR="003C0474">
        <w:rPr>
          <w:iCs/>
          <w:noProof/>
        </w:rPr>
        <w:t>54</w:t>
      </w:r>
      <w:r w:rsidR="003C0474" w:rsidRPr="00195C3A">
        <w:rPr>
          <w:iCs/>
        </w:rPr>
        <w:t>)</w:t>
      </w:r>
      <w:r w:rsidR="00C969E4">
        <w:fldChar w:fldCharType="end"/>
      </w:r>
      <w:r w:rsidR="00C969E4">
        <w:rPr>
          <w:rFonts w:hint="eastAsia"/>
        </w:rPr>
        <w:t>、</w:t>
      </w:r>
      <w:r>
        <w:rPr>
          <w:rFonts w:hint="eastAsia"/>
        </w:rPr>
        <w:t>式</w:t>
      </w:r>
      <w:r w:rsidR="00C969E4">
        <w:fldChar w:fldCharType="begin"/>
      </w:r>
      <w:r w:rsidR="00C969E4">
        <w:instrText xml:space="preserve"> </w:instrText>
      </w:r>
      <w:r w:rsidR="00C969E4">
        <w:rPr>
          <w:rFonts w:hint="eastAsia"/>
        </w:rPr>
        <w:instrText>REF _Ref60614992 \h</w:instrText>
      </w:r>
      <w:r w:rsidR="00C969E4">
        <w:instrText xml:space="preserve"> </w:instrText>
      </w:r>
      <w:r w:rsidR="00C969E4">
        <w:fldChar w:fldCharType="separate"/>
      </w:r>
      <w:r w:rsidR="003C0474" w:rsidRPr="00195C3A">
        <w:rPr>
          <w:iCs/>
        </w:rPr>
        <w:t>(</w:t>
      </w:r>
      <w:r w:rsidR="003C0474">
        <w:rPr>
          <w:iCs/>
          <w:noProof/>
        </w:rPr>
        <w:t>53</w:t>
      </w:r>
      <w:r w:rsidR="003C0474" w:rsidRPr="00195C3A">
        <w:rPr>
          <w:iCs/>
        </w:rPr>
        <w:t>)</w:t>
      </w:r>
      <w:r w:rsidR="00C969E4">
        <w:fldChar w:fldCharType="end"/>
      </w:r>
      <w:r w:rsidR="00B16BCE">
        <w:rPr>
          <w:rFonts w:hint="eastAsia"/>
        </w:rPr>
        <w:t>を</w:t>
      </w:r>
      <w:r w:rsidR="00B16BCE" w:rsidRPr="006621DE">
        <w:rPr>
          <w:rFonts w:hint="eastAsia"/>
        </w:rPr>
        <w:t>通気層に面する面</w:t>
      </w:r>
      <w:r w:rsidR="00B16BCE" w:rsidRPr="006621DE">
        <w:rPr>
          <w:rFonts w:hint="eastAsia"/>
        </w:rPr>
        <w:t>1</w:t>
      </w:r>
      <w:r w:rsidR="00B16BCE" w:rsidRPr="006621DE">
        <w:rPr>
          <w:rFonts w:hint="eastAsia"/>
        </w:rPr>
        <w:t>の表面温度</w:t>
      </w: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B16BCE">
        <w:rPr>
          <w:rFonts w:hint="eastAsia"/>
        </w:rPr>
        <w:t>、</w:t>
      </w:r>
      <w:r w:rsidR="00B16BCE" w:rsidRPr="006621DE">
        <w:rPr>
          <w:rFonts w:hint="eastAsia"/>
        </w:rPr>
        <w:t>通気層に面する面</w:t>
      </w:r>
      <w:r w:rsidR="00B16BCE">
        <w:t>2</w:t>
      </w:r>
      <w:r w:rsidR="00B16BCE" w:rsidRPr="006621DE">
        <w:rPr>
          <w:rFonts w:hint="eastAsia"/>
        </w:rPr>
        <w:t>の表面温度</w:t>
      </w: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B16BCE">
        <w:rPr>
          <w:rFonts w:hint="eastAsia"/>
        </w:rPr>
        <w:t>、通気層の平均温度</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8271F0">
        <w:rPr>
          <w:rFonts w:hint="eastAsia"/>
        </w:rPr>
        <w:t>を未知数とする一次方程式に変形すると、式</w:t>
      </w:r>
      <w:r w:rsidR="00C969E4">
        <w:fldChar w:fldCharType="begin"/>
      </w:r>
      <w:r w:rsidR="00C969E4">
        <w:instrText xml:space="preserve"> </w:instrText>
      </w:r>
      <w:r w:rsidR="00C969E4">
        <w:rPr>
          <w:rFonts w:hint="eastAsia"/>
        </w:rPr>
        <w:instrText>REF _Ref60615046 \h</w:instrText>
      </w:r>
      <w:r w:rsidR="00C969E4">
        <w:instrText xml:space="preserve"> </w:instrText>
      </w:r>
      <w:r w:rsidR="00C969E4">
        <w:fldChar w:fldCharType="separate"/>
      </w:r>
      <w:r w:rsidR="003C0474">
        <w:t>(</w:t>
      </w:r>
      <w:r w:rsidR="003C0474">
        <w:rPr>
          <w:noProof/>
        </w:rPr>
        <w:t>56</w:t>
      </w:r>
      <w:r w:rsidR="003C0474">
        <w:t>)</w:t>
      </w:r>
      <w:r w:rsidR="00C969E4">
        <w:fldChar w:fldCharType="end"/>
      </w:r>
      <w:r w:rsidR="008271F0">
        <w:rPr>
          <w:rFonts w:hint="eastAsia"/>
        </w:rPr>
        <w:t>のように</w:t>
      </w:r>
      <w:r w:rsidR="00B16BCE">
        <w:rPr>
          <w:rFonts w:hint="eastAsia"/>
        </w:rPr>
        <w:t>行列式</w:t>
      </w:r>
      <w:r w:rsidR="00C969E4">
        <w:rPr>
          <w:rFonts w:hint="eastAsia"/>
        </w:rPr>
        <w:t>とな</w:t>
      </w:r>
      <w:r w:rsidR="007C48CA">
        <w:rPr>
          <w:rFonts w:hint="eastAsia"/>
        </w:rPr>
        <w:t>る</w:t>
      </w:r>
      <w:r w:rsidR="008271F0">
        <w:rPr>
          <w:rFonts w:hint="eastAsia"/>
        </w:rPr>
        <w:t>。</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32110F" w14:paraId="26A3BEF6" w14:textId="77777777" w:rsidTr="0006727C">
        <w:tc>
          <w:tcPr>
            <w:tcW w:w="8226" w:type="dxa"/>
          </w:tcPr>
          <w:p w14:paraId="41012873" w14:textId="69BE3C4F" w:rsidR="0032110F" w:rsidRPr="0006727C" w:rsidRDefault="003C0474" w:rsidP="0006727C">
            <w:pPr>
              <w:pStyle w:val="afe"/>
              <w:ind w:firstLine="200"/>
              <w:jc w:val="center"/>
              <w:rPr>
                <w:i/>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e>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mr>
                      <m:mr>
                        <m:e>
                          <m:f>
                            <m:fPr>
                              <m:ctrlPr>
                                <w:rPr>
                                  <w:rFonts w:ascii="Cambria Math" w:hAnsi="Cambria Math"/>
                                  <w:i/>
                                </w:rPr>
                              </m:ctrlPr>
                            </m:fPr>
                            <m:num>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num>
                            <m:den>
                              <m:r>
                                <w:rPr>
                                  <w:rFonts w:ascii="Cambria Math" w:hAnsi="Cambria Math"/>
                                </w:rPr>
                                <m:t>2</m:t>
                              </m:r>
                            </m:den>
                          </m:f>
                        </m:e>
                        <m:e>
                          <m:r>
                            <w:rPr>
                              <w:rFonts w:ascii="Cambria Math" w:hAnsi="Cambria Math"/>
                            </w:rPr>
                            <m:t>-1</m:t>
                          </m:r>
                        </m:e>
                        <m:e>
                          <m:f>
                            <m:fPr>
                              <m:ctrlPr>
                                <w:rPr>
                                  <w:rFonts w:ascii="Cambria Math" w:hAnsi="Cambria Math"/>
                                  <w:i/>
                                </w:rPr>
                              </m:ctrlPr>
                            </m:fPr>
                            <m:num>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num>
                            <m:den>
                              <m:r>
                                <w:rPr>
                                  <w:rFonts w:ascii="Cambria Math" w:hAnsi="Cambria Math"/>
                                </w:rPr>
                                <m:t>2</m:t>
                              </m:r>
                            </m:den>
                          </m:f>
                        </m:e>
                      </m:mr>
                      <m:mr>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1,surf</m:t>
                              </m:r>
                            </m:sub>
                          </m:sSub>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e>
                      </m:mr>
                      <m:mr>
                        <m:e>
                          <m:sSub>
                            <m:sSubPr>
                              <m:ctrlPr>
                                <w:rPr>
                                  <w:rFonts w:ascii="Cambria Math" w:hAnsi="Cambria Math"/>
                                  <w:i/>
                                </w:rPr>
                              </m:ctrlPr>
                            </m:sSubPr>
                            <m:e>
                              <m:r>
                                <w:rPr>
                                  <w:rFonts w:ascii="Cambria Math" w:hAnsi="Cambria Math"/>
                                </w:rPr>
                                <m:t>θ</m:t>
                              </m:r>
                            </m:e>
                            <m:sub>
                              <m:r>
                                <w:rPr>
                                  <w:rFonts w:ascii="Cambria Math" w:hAnsi="Cambria Math"/>
                                </w:rPr>
                                <m:t>2,surf</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SAT</m:t>
                              </m:r>
                            </m:sub>
                          </m:sSub>
                        </m:e>
                      </m:mr>
                      <m:mr>
                        <m:e>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as,in</m:t>
                              </m:r>
                            </m:sub>
                          </m:sSub>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e>
                      </m:mr>
                    </m:m>
                  </m:e>
                </m:d>
              </m:oMath>
            </m:oMathPara>
          </w:p>
        </w:tc>
        <w:tc>
          <w:tcPr>
            <w:tcW w:w="707" w:type="dxa"/>
            <w:vAlign w:val="center"/>
          </w:tcPr>
          <w:p w14:paraId="6479905A" w14:textId="69E88103" w:rsidR="0032110F" w:rsidRDefault="0032110F" w:rsidP="0006727C">
            <w:pPr>
              <w:pStyle w:val="afd"/>
            </w:pPr>
            <w:bookmarkStart w:id="828" w:name="_Ref60615046"/>
            <w:r>
              <w:t>(</w:t>
            </w:r>
            <w:r w:rsidR="003C0474">
              <w:fldChar w:fldCharType="begin"/>
            </w:r>
            <w:r w:rsidR="003C0474">
              <w:instrText xml:space="preserve"> SEQ ( \* ARABIC </w:instrText>
            </w:r>
            <w:r w:rsidR="003C0474">
              <w:fldChar w:fldCharType="separate"/>
            </w:r>
            <w:r w:rsidR="003C0474">
              <w:rPr>
                <w:noProof/>
              </w:rPr>
              <w:t>56</w:t>
            </w:r>
            <w:r w:rsidR="003C0474">
              <w:rPr>
                <w:noProof/>
              </w:rPr>
              <w:fldChar w:fldCharType="end"/>
            </w:r>
            <w:r>
              <w:t>)</w:t>
            </w:r>
            <w:bookmarkEnd w:id="828"/>
          </w:p>
        </w:tc>
      </w:tr>
    </w:tbl>
    <w:p w14:paraId="5A547719" w14:textId="0071A427" w:rsidR="00BF1D64" w:rsidRDefault="00BF1D64" w:rsidP="00BF1D64">
      <w:pPr>
        <w:pStyle w:val="afe"/>
        <w:ind w:firstLine="200"/>
      </w:pPr>
      <w:r>
        <w:rPr>
          <w:rFonts w:hint="eastAsia"/>
        </w:rPr>
        <w:t>式</w:t>
      </w:r>
      <w:r w:rsidR="00C969E4">
        <w:fldChar w:fldCharType="begin"/>
      </w:r>
      <w:r w:rsidR="00C969E4">
        <w:instrText xml:space="preserve"> </w:instrText>
      </w:r>
      <w:r w:rsidR="00C969E4">
        <w:rPr>
          <w:rFonts w:hint="eastAsia"/>
        </w:rPr>
        <w:instrText>REF _Ref60615046 \h</w:instrText>
      </w:r>
      <w:r w:rsidR="00C969E4">
        <w:instrText xml:space="preserve"> </w:instrText>
      </w:r>
      <w:r w:rsidR="00C969E4">
        <w:fldChar w:fldCharType="separate"/>
      </w:r>
      <w:r w:rsidR="003C0474">
        <w:t>(</w:t>
      </w:r>
      <w:r w:rsidR="003C0474">
        <w:rPr>
          <w:noProof/>
        </w:rPr>
        <w:t>56</w:t>
      </w:r>
      <w:r w:rsidR="003C0474">
        <w:t>)</w:t>
      </w:r>
      <w:r w:rsidR="00C969E4">
        <w:fldChar w:fldCharType="end"/>
      </w:r>
      <w:r>
        <w:rPr>
          <w:rFonts w:hint="eastAsia"/>
        </w:rPr>
        <w:t>の左辺の</w:t>
      </w:r>
      <w:r>
        <w:rPr>
          <w:rFonts w:hint="eastAsia"/>
        </w:rPr>
        <w:t>3</w:t>
      </w:r>
      <w:r>
        <w:rPr>
          <w:rFonts w:hint="eastAsia"/>
        </w:rPr>
        <w:t>行×</w:t>
      </w:r>
      <w:r>
        <w:rPr>
          <w:rFonts w:hint="eastAsia"/>
        </w:rPr>
        <w:t>3</w:t>
      </w:r>
      <w:r>
        <w:rPr>
          <w:rFonts w:hint="eastAsia"/>
        </w:rPr>
        <w:t>列の行列を</w:t>
      </w:r>
      <m:oMath>
        <m:d>
          <m:dPr>
            <m:begChr m:val="["/>
            <m:endChr m:val="]"/>
            <m:ctrlPr>
              <w:rPr>
                <w:rFonts w:ascii="Cambria Math" w:hAnsi="Cambria Math"/>
                <w:i/>
              </w:rPr>
            </m:ctrlPr>
          </m:dPr>
          <m:e>
            <m:r>
              <w:rPr>
                <w:rFonts w:ascii="Cambria Math" w:hAnsi="Cambria Math"/>
              </w:rPr>
              <m:t>U</m:t>
            </m:r>
          </m:e>
        </m:d>
      </m:oMath>
      <w:r>
        <w:rPr>
          <w:rFonts w:hint="eastAsia"/>
        </w:rPr>
        <w:t>、</w:t>
      </w:r>
      <w:r>
        <w:rPr>
          <w:rFonts w:hint="eastAsia"/>
        </w:rPr>
        <w:t>3</w:t>
      </w:r>
      <w:r>
        <w:rPr>
          <w:rFonts w:hint="eastAsia"/>
        </w:rPr>
        <w:t>行×</w:t>
      </w:r>
      <w:r>
        <w:rPr>
          <w:rFonts w:hint="eastAsia"/>
        </w:rPr>
        <w:t>1</w:t>
      </w:r>
      <w:r>
        <w:rPr>
          <w:rFonts w:hint="eastAsia"/>
        </w:rPr>
        <w:t>列の行列を</w:t>
      </w:r>
      <m:oMath>
        <m:d>
          <m:dPr>
            <m:begChr m:val="{"/>
            <m:endChr m:val="}"/>
            <m:ctrlPr>
              <w:rPr>
                <w:rFonts w:ascii="Cambria Math" w:hAnsi="Cambria Math"/>
                <w:i/>
              </w:rPr>
            </m:ctrlPr>
          </m:dPr>
          <m:e>
            <m:r>
              <w:rPr>
                <w:rFonts w:ascii="Cambria Math" w:hAnsi="Cambria Math"/>
              </w:rPr>
              <m:t>A</m:t>
            </m:r>
          </m:e>
        </m:d>
      </m:oMath>
      <w:r>
        <w:rPr>
          <w:rFonts w:hint="eastAsia"/>
        </w:rPr>
        <w:t>、右辺の</w:t>
      </w:r>
      <w:r>
        <w:rPr>
          <w:rFonts w:hint="eastAsia"/>
        </w:rPr>
        <w:t>3</w:t>
      </w:r>
      <w:r>
        <w:rPr>
          <w:rFonts w:hint="eastAsia"/>
        </w:rPr>
        <w:t>行×</w:t>
      </w:r>
      <w:r>
        <w:rPr>
          <w:rFonts w:hint="eastAsia"/>
        </w:rPr>
        <w:t>1</w:t>
      </w:r>
      <w:r>
        <w:rPr>
          <w:rFonts w:hint="eastAsia"/>
        </w:rPr>
        <w:t>列の行列を</w:t>
      </w:r>
      <m:oMath>
        <m:d>
          <m:dPr>
            <m:begChr m:val="{"/>
            <m:endChr m:val="}"/>
            <m:ctrlPr>
              <w:rPr>
                <w:rFonts w:ascii="Cambria Math" w:hAnsi="Cambria Math"/>
                <w:i/>
              </w:rPr>
            </m:ctrlPr>
          </m:dPr>
          <m:e>
            <m:r>
              <w:rPr>
                <w:rFonts w:ascii="Cambria Math" w:hAnsi="Cambria Math"/>
              </w:rPr>
              <m:t>C</m:t>
            </m:r>
          </m:e>
        </m:d>
      </m:oMath>
      <w:r>
        <w:rPr>
          <w:rFonts w:hint="eastAsia"/>
        </w:rPr>
        <w:t>とおくと、式</w:t>
      </w:r>
      <w:r w:rsidR="00C969E4">
        <w:fldChar w:fldCharType="begin"/>
      </w:r>
      <w:r w:rsidR="00C969E4">
        <w:instrText xml:space="preserve"> </w:instrText>
      </w:r>
      <w:r w:rsidR="00C969E4">
        <w:rPr>
          <w:rFonts w:hint="eastAsia"/>
        </w:rPr>
        <w:instrText>REF _Ref60615046 \h</w:instrText>
      </w:r>
      <w:r w:rsidR="00C969E4">
        <w:instrText xml:space="preserve"> </w:instrText>
      </w:r>
      <w:r w:rsidR="00C969E4">
        <w:fldChar w:fldCharType="separate"/>
      </w:r>
      <w:r w:rsidR="003C0474">
        <w:t>(</w:t>
      </w:r>
      <w:r w:rsidR="003C0474">
        <w:rPr>
          <w:noProof/>
        </w:rPr>
        <w:t>56</w:t>
      </w:r>
      <w:r w:rsidR="003C0474">
        <w:t>)</w:t>
      </w:r>
      <w:r w:rsidR="00C969E4">
        <w:fldChar w:fldCharType="end"/>
      </w:r>
      <w:r>
        <w:rPr>
          <w:rFonts w:hint="eastAsia"/>
        </w:rPr>
        <w:t>は式</w:t>
      </w:r>
      <w:r w:rsidR="00C969E4">
        <w:fldChar w:fldCharType="begin"/>
      </w:r>
      <w:r w:rsidR="00C969E4">
        <w:instrText xml:space="preserve"> </w:instrText>
      </w:r>
      <w:r w:rsidR="00C969E4">
        <w:rPr>
          <w:rFonts w:hint="eastAsia"/>
        </w:rPr>
        <w:instrText>REF _Ref60615090 \h</w:instrText>
      </w:r>
      <w:r w:rsidR="00C969E4">
        <w:instrText xml:space="preserve"> </w:instrText>
      </w:r>
      <w:r w:rsidR="00C969E4">
        <w:fldChar w:fldCharType="separate"/>
      </w:r>
      <w:r w:rsidR="003C0474">
        <w:t>(</w:t>
      </w:r>
      <w:r w:rsidR="003C0474">
        <w:rPr>
          <w:noProof/>
        </w:rPr>
        <w:t>57</w:t>
      </w:r>
      <w:r w:rsidR="003C0474">
        <w:t>)</w:t>
      </w:r>
      <w:r w:rsidR="00C969E4">
        <w:fldChar w:fldCharType="end"/>
      </w:r>
      <w:r>
        <w:rPr>
          <w:rFonts w:hint="eastAsia"/>
        </w:rPr>
        <w:t>のように表すことができる。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BF1D64" w14:paraId="491E148A" w14:textId="77777777" w:rsidTr="00AB20F4">
        <w:tc>
          <w:tcPr>
            <w:tcW w:w="8226" w:type="dxa"/>
          </w:tcPr>
          <w:p w14:paraId="59957E63" w14:textId="5FF67CE5" w:rsidR="00BF1D64" w:rsidRPr="0006727C" w:rsidRDefault="003C0474" w:rsidP="00AB20F4">
            <w:pPr>
              <w:pStyle w:val="afe"/>
              <w:ind w:firstLine="200"/>
              <w:jc w:val="center"/>
              <w:rPr>
                <w:i/>
              </w:rPr>
            </w:pPr>
            <m:oMathPara>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C</m:t>
                    </m:r>
                  </m:e>
                </m:d>
              </m:oMath>
            </m:oMathPara>
          </w:p>
        </w:tc>
        <w:tc>
          <w:tcPr>
            <w:tcW w:w="707" w:type="dxa"/>
            <w:vAlign w:val="center"/>
          </w:tcPr>
          <w:p w14:paraId="571E8696" w14:textId="4BA9CBF4" w:rsidR="00BF1D64" w:rsidRDefault="00BF1D64" w:rsidP="00AB20F4">
            <w:pPr>
              <w:pStyle w:val="afd"/>
            </w:pPr>
            <w:bookmarkStart w:id="829" w:name="_Ref60615090"/>
            <w:r>
              <w:t>(</w:t>
            </w:r>
            <w:r w:rsidR="003C0474">
              <w:fldChar w:fldCharType="begin"/>
            </w:r>
            <w:r w:rsidR="003C0474">
              <w:instrText xml:space="preserve"> SEQ ( \* ARABIC </w:instrText>
            </w:r>
            <w:r w:rsidR="003C0474">
              <w:fldChar w:fldCharType="separate"/>
            </w:r>
            <w:r w:rsidR="003C0474">
              <w:rPr>
                <w:noProof/>
              </w:rPr>
              <w:t>57</w:t>
            </w:r>
            <w:r w:rsidR="003C0474">
              <w:rPr>
                <w:noProof/>
              </w:rPr>
              <w:fldChar w:fldCharType="end"/>
            </w:r>
            <w:r>
              <w:t>)</w:t>
            </w:r>
            <w:bookmarkEnd w:id="829"/>
          </w:p>
        </w:tc>
      </w:tr>
    </w:tbl>
    <w:p w14:paraId="7D2E36FC" w14:textId="4A1AB1CA" w:rsidR="00BF1D64" w:rsidRDefault="00C969E4" w:rsidP="00BF1D64">
      <w:pPr>
        <w:pStyle w:val="afe"/>
        <w:ind w:firstLine="200"/>
      </w:pPr>
      <w:r>
        <w:rPr>
          <w:rFonts w:hint="eastAsia"/>
        </w:rPr>
        <w:t>よって</w:t>
      </w:r>
      <w:r w:rsidR="009C3D88">
        <w:rPr>
          <w:rFonts w:hint="eastAsia"/>
        </w:rPr>
        <w:t>、</w:t>
      </w: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sidR="009C3D88">
        <w:rPr>
          <w:rFonts w:hint="eastAsia"/>
        </w:rPr>
        <w:t>、</w:t>
      </w: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sidR="009C3D88">
        <w:rPr>
          <w:rFonts w:hint="eastAsia"/>
        </w:rPr>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sidR="009C3D88">
        <w:rPr>
          <w:rFonts w:hint="eastAsia"/>
        </w:rPr>
        <w:t>は、式</w:t>
      </w:r>
      <w:r>
        <w:fldChar w:fldCharType="begin"/>
      </w:r>
      <w:r>
        <w:instrText xml:space="preserve"> </w:instrText>
      </w:r>
      <w:r>
        <w:rPr>
          <w:rFonts w:hint="eastAsia"/>
        </w:rPr>
        <w:instrText>REF _Ref60615103 \h</w:instrText>
      </w:r>
      <w:r>
        <w:instrText xml:space="preserve"> </w:instrText>
      </w:r>
      <w:r>
        <w:fldChar w:fldCharType="separate"/>
      </w:r>
      <w:r w:rsidR="003C0474">
        <w:t>(</w:t>
      </w:r>
      <w:r w:rsidR="003C0474">
        <w:rPr>
          <w:noProof/>
        </w:rPr>
        <w:t>58</w:t>
      </w:r>
      <w:r w:rsidR="003C0474">
        <w:t>)</w:t>
      </w:r>
      <w:r>
        <w:fldChar w:fldCharType="end"/>
      </w:r>
      <w:r w:rsidR="009C3D88">
        <w:rPr>
          <w:rFonts w:hint="eastAsia"/>
        </w:rPr>
        <w:t>により求めることができる。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BE2E4D" w14:paraId="27E1873B" w14:textId="77777777" w:rsidTr="00AB20F4">
        <w:tc>
          <w:tcPr>
            <w:tcW w:w="8226" w:type="dxa"/>
          </w:tcPr>
          <w:p w14:paraId="31574134" w14:textId="6313C33C" w:rsidR="00BE2E4D" w:rsidRPr="00BE2E4D" w:rsidRDefault="003C0474" w:rsidP="00AB20F4">
            <w:pPr>
              <w:pStyle w:val="afe"/>
              <w:ind w:firstLine="200"/>
              <w:jc w:val="center"/>
              <w:rPr>
                <w:i/>
              </w:rPr>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-1</m:t>
                    </m:r>
                  </m:sup>
                </m:sSup>
                <m:r>
                  <w:rPr>
                    <w:rFonts w:ascii="Cambria Math" w:hAnsi="Cambria Math"/>
                  </w:rPr>
                  <m:t>×</m:t>
                </m:r>
                <m:d>
                  <m:dPr>
                    <m:begChr m:val="{"/>
                    <m:endChr m:val="}"/>
                    <m:ctrlPr>
                      <w:rPr>
                        <w:rFonts w:ascii="Cambria Math" w:hAnsi="Cambria Math"/>
                        <w:i/>
                      </w:rPr>
                    </m:ctrlPr>
                  </m:dPr>
                  <m:e>
                    <m:r>
                      <w:rPr>
                        <w:rFonts w:ascii="Cambria Math" w:hAnsi="Cambria Math"/>
                      </w:rPr>
                      <m:t>C</m:t>
                    </m:r>
                  </m:e>
                </m:d>
              </m:oMath>
            </m:oMathPara>
          </w:p>
        </w:tc>
        <w:tc>
          <w:tcPr>
            <w:tcW w:w="707" w:type="dxa"/>
            <w:vAlign w:val="center"/>
          </w:tcPr>
          <w:p w14:paraId="7B6D36F0" w14:textId="7C5B8417" w:rsidR="00BE2E4D" w:rsidRDefault="00BE2E4D" w:rsidP="00AB20F4">
            <w:pPr>
              <w:pStyle w:val="afd"/>
            </w:pPr>
            <w:bookmarkStart w:id="830" w:name="_Ref60615103"/>
            <w:r>
              <w:t>(</w:t>
            </w:r>
            <w:r w:rsidR="003C0474">
              <w:fldChar w:fldCharType="begin"/>
            </w:r>
            <w:r w:rsidR="003C0474">
              <w:instrText xml:space="preserve"> SEQ ( \* ARABIC </w:instrText>
            </w:r>
            <w:r w:rsidR="003C0474">
              <w:fldChar w:fldCharType="separate"/>
            </w:r>
            <w:r w:rsidR="003C0474">
              <w:rPr>
                <w:noProof/>
              </w:rPr>
              <w:t>58</w:t>
            </w:r>
            <w:r w:rsidR="003C0474">
              <w:rPr>
                <w:noProof/>
              </w:rPr>
              <w:fldChar w:fldCharType="end"/>
            </w:r>
            <w:r>
              <w:t>)</w:t>
            </w:r>
            <w:bookmarkEnd w:id="830"/>
          </w:p>
        </w:tc>
      </w:tr>
    </w:tbl>
    <w:p w14:paraId="4C4B1EF4" w14:textId="695B930E" w:rsidR="00A12866" w:rsidRDefault="00A12866" w:rsidP="00BF1D64">
      <w:pPr>
        <w:pStyle w:val="afe"/>
        <w:ind w:firstLine="200"/>
      </w:pPr>
    </w:p>
    <w:p w14:paraId="792570B3" w14:textId="6EF43434" w:rsidR="00E779E7" w:rsidRDefault="00E779E7" w:rsidP="00BF1D64">
      <w:pPr>
        <w:pStyle w:val="afe"/>
        <w:ind w:firstLine="200"/>
      </w:pPr>
      <w:r>
        <w:rPr>
          <w:rFonts w:hint="eastAsia"/>
        </w:rPr>
        <w:t>ここで、行列</w:t>
      </w:r>
      <m:oMath>
        <m:d>
          <m:dPr>
            <m:begChr m:val="["/>
            <m:endChr m:val="]"/>
            <m:ctrlPr>
              <w:rPr>
                <w:rFonts w:ascii="Cambria Math" w:hAnsi="Cambria Math"/>
                <w:i/>
              </w:rPr>
            </m:ctrlPr>
          </m:dPr>
          <m:e>
            <m:r>
              <w:rPr>
                <w:rFonts w:ascii="Cambria Math" w:hAnsi="Cambria Math"/>
              </w:rPr>
              <m:t>U</m:t>
            </m:r>
          </m:e>
        </m:d>
      </m:oMath>
      <w:r>
        <w:rPr>
          <w:rFonts w:hint="eastAsia"/>
        </w:rPr>
        <w:t>を式、行列</w:t>
      </w:r>
      <m:oMath>
        <m:d>
          <m:dPr>
            <m:begChr m:val="["/>
            <m:endChr m:val="]"/>
            <m:ctrlPr>
              <w:rPr>
                <w:rFonts w:ascii="Cambria Math" w:hAnsi="Cambria Math"/>
                <w:i/>
              </w:rPr>
            </m:ctrlPr>
          </m:dPr>
          <m:e>
            <m:r>
              <w:rPr>
                <w:rFonts w:ascii="Cambria Math" w:hAnsi="Cambria Math"/>
              </w:rPr>
              <m:t>U</m:t>
            </m:r>
          </m:e>
        </m:d>
      </m:oMath>
      <w:r>
        <w:rPr>
          <w:rFonts w:hint="eastAsia"/>
        </w:rPr>
        <w:t>の逆行列</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-1</m:t>
            </m:r>
          </m:sup>
        </m:sSup>
      </m:oMath>
      <w:r>
        <w:rPr>
          <w:rFonts w:hint="eastAsia"/>
        </w:rPr>
        <w:t>を式に示す。</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A12866" w14:paraId="6FC7C413" w14:textId="77777777" w:rsidTr="00AB20F4">
        <w:tc>
          <w:tcPr>
            <w:tcW w:w="8226" w:type="dxa"/>
          </w:tcPr>
          <w:p w14:paraId="4AA1452B" w14:textId="3307D74B" w:rsidR="00A12866" w:rsidRPr="00A12866" w:rsidRDefault="003C0474" w:rsidP="00AB20F4">
            <w:pPr>
              <w:pStyle w:val="afe"/>
              <w:ind w:firstLine="200"/>
              <w:jc w:val="center"/>
              <w:rPr>
                <w:i/>
              </w:rPr>
            </w:pPr>
            <m:oMathPara>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e>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mr>
                      <m:mr>
                        <m:e>
                          <m:f>
                            <m:fPr>
                              <m:ctrlPr>
                                <w:rPr>
                                  <w:rFonts w:ascii="Cambria Math" w:hAnsi="Cambria Math"/>
                                  <w:i/>
                                </w:rPr>
                              </m:ctrlPr>
                            </m:fPr>
                            <m:num>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num>
                            <m:den>
                              <m:r>
                                <w:rPr>
                                  <w:rFonts w:ascii="Cambria Math" w:hAnsi="Cambria Math"/>
                                </w:rPr>
                                <m:t>2</m:t>
                              </m:r>
                            </m:den>
                          </m:f>
                        </m:e>
                        <m:e>
                          <m:r>
                            <w:rPr>
                              <w:rFonts w:ascii="Cambria Math" w:hAnsi="Cambria Math"/>
                            </w:rPr>
                            <m:t>-1</m:t>
                          </m:r>
                        </m:e>
                        <m:e>
                          <m:f>
                            <m:fPr>
                              <m:ctrlPr>
                                <w:rPr>
                                  <w:rFonts w:ascii="Cambria Math" w:hAnsi="Cambria Math"/>
                                  <w:i/>
                                </w:rPr>
                              </m:ctrlPr>
                            </m:fPr>
                            <m:num>
                              <m:r>
                                <w:rPr>
                                  <w:rFonts w:ascii="Cambria Math" w:hAnsi="Cambria Math"/>
                                </w:rPr>
                                <m:t>1+</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num>
                            <m:den>
                              <m:r>
                                <w:rPr>
                                  <w:rFonts w:ascii="Cambria Math" w:hAnsi="Cambria Math"/>
                                </w:rPr>
                                <m:t>2</m:t>
                              </m:r>
                            </m:den>
                          </m:f>
                        </m:e>
                      </m:mr>
                      <m:mr>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e>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e>
                        <m:e>
                          <m:sSub>
                            <m:sSubPr>
                              <m:ctrlPr>
                                <w:rPr>
                                  <w:rFonts w:ascii="Cambria Math" w:hAnsi="Cambria Math"/>
                                  <w:i/>
                                </w:rPr>
                              </m:ctrlPr>
                            </m:sSubPr>
                            <m:e>
                              <m:r>
                                <w:rPr>
                                  <w:rFonts w:ascii="Cambria Math" w:hAnsi="Cambria Math"/>
                                </w:rPr>
                                <m:t>U</m:t>
                              </m:r>
                            </m:e>
                            <m:sub>
                              <m:r>
                                <w:rPr>
                                  <w:rFonts w:ascii="Cambria Math" w:hAnsi="Cambria Math"/>
                                </w:rPr>
                                <m:t>12</m:t>
                              </m:r>
                            </m:sub>
                          </m:sSub>
                        </m:e>
                        <m:e>
                          <m:sSub>
                            <m:sSubPr>
                              <m:ctrlPr>
                                <w:rPr>
                                  <w:rFonts w:ascii="Cambria Math" w:hAnsi="Cambria Math"/>
                                  <w:i/>
                                </w:rPr>
                              </m:ctrlPr>
                            </m:sSubPr>
                            <m:e>
                              <m:r>
                                <w:rPr>
                                  <w:rFonts w:ascii="Cambria Math" w:hAnsi="Cambria Math"/>
                                </w:rPr>
                                <m:t>U</m:t>
                              </m:r>
                            </m:e>
                            <m:sub>
                              <m:r>
                                <w:rPr>
                                  <w:rFonts w:ascii="Cambria Math" w:hAnsi="Cambria Math"/>
                                </w:rPr>
                                <m:t>13</m:t>
                              </m:r>
                            </m:sub>
                          </m:sSub>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sSub>
                            <m:sSubPr>
                              <m:ctrlPr>
                                <w:rPr>
                                  <w:rFonts w:ascii="Cambria Math" w:hAnsi="Cambria Math"/>
                                  <w:i/>
                                </w:rPr>
                              </m:ctrlPr>
                            </m:sSubPr>
                            <m:e>
                              <m:r>
                                <w:rPr>
                                  <w:rFonts w:ascii="Cambria Math" w:hAnsi="Cambria Math"/>
                                </w:rPr>
                                <m:t>U</m:t>
                              </m:r>
                            </m:e>
                            <m:sub>
                              <m:r>
                                <w:rPr>
                                  <w:rFonts w:ascii="Cambria Math" w:hAnsi="Cambria Math"/>
                                </w:rPr>
                                <m:t>23</m:t>
                              </m:r>
                            </m:sub>
                          </m:sSub>
                        </m:e>
                      </m:mr>
                      <m:mr>
                        <m:e>
                          <m:sSub>
                            <m:sSubPr>
                              <m:ctrlPr>
                                <w:rPr>
                                  <w:rFonts w:ascii="Cambria Math" w:hAnsi="Cambria Math"/>
                                  <w:i/>
                                </w:rPr>
                              </m:ctrlPr>
                            </m:sSubPr>
                            <m:e>
                              <m:r>
                                <w:rPr>
                                  <w:rFonts w:ascii="Cambria Math" w:hAnsi="Cambria Math"/>
                                </w:rPr>
                                <m:t>U</m:t>
                              </m:r>
                            </m:e>
                            <m:sub>
                              <m:r>
                                <w:rPr>
                                  <w:rFonts w:ascii="Cambria Math" w:hAnsi="Cambria Math"/>
                                </w:rPr>
                                <m:t>31</m:t>
                              </m:r>
                            </m:sub>
                          </m:sSub>
                        </m:e>
                        <m:e>
                          <m:sSub>
                            <m:sSubPr>
                              <m:ctrlPr>
                                <w:rPr>
                                  <w:rFonts w:ascii="Cambria Math" w:hAnsi="Cambria Math"/>
                                  <w:i/>
                                </w:rPr>
                              </m:ctrlPr>
                            </m:sSubPr>
                            <m:e>
                              <m:r>
                                <w:rPr>
                                  <w:rFonts w:ascii="Cambria Math" w:hAnsi="Cambria Math"/>
                                </w:rPr>
                                <m:t>U</m:t>
                              </m:r>
                            </m:e>
                            <m:sub>
                              <m:r>
                                <w:rPr>
                                  <w:rFonts w:ascii="Cambria Math" w:hAnsi="Cambria Math"/>
                                </w:rPr>
                                <m:t>32</m:t>
                              </m:r>
                            </m:sub>
                          </m:sSub>
                        </m:e>
                        <m:e>
                          <m:sSub>
                            <m:sSubPr>
                              <m:ctrlPr>
                                <w:rPr>
                                  <w:rFonts w:ascii="Cambria Math" w:hAnsi="Cambria Math"/>
                                  <w:i/>
                                </w:rPr>
                              </m:ctrlPr>
                            </m:sSubPr>
                            <m:e>
                              <m:r>
                                <w:rPr>
                                  <w:rFonts w:ascii="Cambria Math" w:hAnsi="Cambria Math"/>
                                </w:rPr>
                                <m:t>U</m:t>
                              </m:r>
                            </m:e>
                            <m:sub>
                              <m:r>
                                <w:rPr>
                                  <w:rFonts w:ascii="Cambria Math" w:hAnsi="Cambria Math"/>
                                </w:rPr>
                                <m:t>33</m:t>
                              </m:r>
                            </m:sub>
                          </m:sSub>
                        </m:e>
                      </m:mr>
                    </m:m>
                  </m:e>
                </m:d>
              </m:oMath>
            </m:oMathPara>
          </w:p>
        </w:tc>
        <w:tc>
          <w:tcPr>
            <w:tcW w:w="707" w:type="dxa"/>
            <w:vAlign w:val="center"/>
          </w:tcPr>
          <w:p w14:paraId="27E74ED3" w14:textId="495148D9" w:rsidR="00A12866" w:rsidRDefault="00A12866" w:rsidP="00AB20F4">
            <w:pPr>
              <w:pStyle w:val="afd"/>
            </w:pPr>
            <w:r>
              <w:t>(</w:t>
            </w:r>
            <w:r w:rsidR="003C0474">
              <w:fldChar w:fldCharType="begin"/>
            </w:r>
            <w:r w:rsidR="003C0474">
              <w:instrText xml:space="preserve"> SEQ ( \* ARABIC </w:instrText>
            </w:r>
            <w:r w:rsidR="003C0474">
              <w:fldChar w:fldCharType="separate"/>
            </w:r>
            <w:r w:rsidR="003C0474">
              <w:rPr>
                <w:noProof/>
              </w:rPr>
              <w:t>59</w:t>
            </w:r>
            <w:r w:rsidR="003C0474">
              <w:rPr>
                <w:noProof/>
              </w:rPr>
              <w:fldChar w:fldCharType="end"/>
            </w:r>
            <w:r>
              <w:t>)</w:t>
            </w:r>
          </w:p>
        </w:tc>
      </w:tr>
      <w:tr w:rsidR="00B46DEE" w14:paraId="25387E9F" w14:textId="77777777" w:rsidTr="00AB20F4">
        <w:tc>
          <w:tcPr>
            <w:tcW w:w="8226" w:type="dxa"/>
          </w:tcPr>
          <w:p w14:paraId="34635913" w14:textId="32BBD64C" w:rsidR="00B46DEE" w:rsidRPr="00A12866" w:rsidRDefault="003C0474" w:rsidP="00AB20F4">
            <w:pPr>
              <w:pStyle w:val="afe"/>
              <w:ind w:firstLine="200"/>
              <w:jc w:val="center"/>
              <w:rPr>
                <w:rFonts w:ascii="Century" w:eastAsia="游明朝" w:hAnsi="Century"/>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11</m:t>
                              </m:r>
                            </m:sub>
                            <m:sup>
                              <m:r>
                                <w:rPr>
                                  <w:rFonts w:ascii="Cambria Math" w:hAnsi="Cambria Math"/>
                                </w:rPr>
                                <m:t>-1</m:t>
                              </m:r>
                            </m:sup>
                          </m:sSubSup>
                        </m:e>
                        <m:e>
                          <m:sSubSup>
                            <m:sSubSupPr>
                              <m:ctrlPr>
                                <w:rPr>
                                  <w:rFonts w:ascii="Cambria Math" w:hAnsi="Cambria Math"/>
                                  <w:i/>
                                </w:rPr>
                              </m:ctrlPr>
                            </m:sSubSupPr>
                            <m:e>
                              <m:r>
                                <w:rPr>
                                  <w:rFonts w:ascii="Cambria Math" w:hAnsi="Cambria Math"/>
                                </w:rPr>
                                <m:t>U</m:t>
                              </m:r>
                            </m:e>
                            <m:sub>
                              <m:r>
                                <w:rPr>
                                  <w:rFonts w:ascii="Cambria Math" w:hAnsi="Cambria Math"/>
                                </w:rPr>
                                <m:t>12</m:t>
                              </m:r>
                            </m:sub>
                            <m:sup>
                              <m:r>
                                <w:rPr>
                                  <w:rFonts w:ascii="Cambria Math" w:hAnsi="Cambria Math"/>
                                </w:rPr>
                                <m:t>-1</m:t>
                              </m:r>
                            </m:sup>
                          </m:sSubSup>
                        </m:e>
                        <m:e>
                          <m:sSubSup>
                            <m:sSubSupPr>
                              <m:ctrlPr>
                                <w:rPr>
                                  <w:rFonts w:ascii="Cambria Math" w:hAnsi="Cambria Math"/>
                                  <w:i/>
                                </w:rPr>
                              </m:ctrlPr>
                            </m:sSubSupPr>
                            <m:e>
                              <m:r>
                                <w:rPr>
                                  <w:rFonts w:ascii="Cambria Math" w:hAnsi="Cambria Math"/>
                                </w:rPr>
                                <m:t>U</m:t>
                              </m:r>
                            </m:e>
                            <m:sub>
                              <m:r>
                                <w:rPr>
                                  <w:rFonts w:ascii="Cambria Math" w:hAnsi="Cambria Math"/>
                                </w:rPr>
                                <m:t>13</m:t>
                              </m:r>
                            </m:sub>
                            <m:sup>
                              <m:r>
                                <w:rPr>
                                  <w:rFonts w:ascii="Cambria Math" w:hAnsi="Cambria Math"/>
                                </w:rPr>
                                <m:t>-1</m:t>
                              </m:r>
                            </m:sup>
                          </m:sSubSup>
                        </m:e>
                      </m:mr>
                      <m:mr>
                        <m:e>
                          <m:sSubSup>
                            <m:sSubSupPr>
                              <m:ctrlPr>
                                <w:rPr>
                                  <w:rFonts w:ascii="Cambria Math" w:hAnsi="Cambria Math"/>
                                  <w:i/>
                                </w:rPr>
                              </m:ctrlPr>
                            </m:sSubSupPr>
                            <m:e>
                              <m:r>
                                <w:rPr>
                                  <w:rFonts w:ascii="Cambria Math" w:hAnsi="Cambria Math"/>
                                </w:rPr>
                                <m:t>U</m:t>
                              </m:r>
                            </m:e>
                            <m:sub>
                              <m:r>
                                <w:rPr>
                                  <w:rFonts w:ascii="Cambria Math" w:hAnsi="Cambria Math"/>
                                </w:rPr>
                                <m:t>21</m:t>
                              </m:r>
                            </m:sub>
                            <m:sup>
                              <m:r>
                                <w:rPr>
                                  <w:rFonts w:ascii="Cambria Math" w:hAnsi="Cambria Math"/>
                                </w:rPr>
                                <m:t>-1</m:t>
                              </m:r>
                            </m:sup>
                          </m:sSubSup>
                        </m:e>
                        <m:e>
                          <m:sSubSup>
                            <m:sSubSupPr>
                              <m:ctrlPr>
                                <w:rPr>
                                  <w:rFonts w:ascii="Cambria Math" w:hAnsi="Cambria Math"/>
                                  <w:i/>
                                </w:rPr>
                              </m:ctrlPr>
                            </m:sSubSupPr>
                            <m:e>
                              <m:r>
                                <w:rPr>
                                  <w:rFonts w:ascii="Cambria Math" w:hAnsi="Cambria Math"/>
                                </w:rPr>
                                <m:t>U</m:t>
                              </m:r>
                            </m:e>
                            <m:sub>
                              <m:r>
                                <w:rPr>
                                  <w:rFonts w:ascii="Cambria Math" w:hAnsi="Cambria Math"/>
                                </w:rPr>
                                <m:t>22</m:t>
                              </m:r>
                            </m:sub>
                            <m:sup>
                              <m:r>
                                <w:rPr>
                                  <w:rFonts w:ascii="Cambria Math" w:hAnsi="Cambria Math"/>
                                </w:rPr>
                                <m:t>-1</m:t>
                              </m:r>
                            </m:sup>
                          </m:sSubSup>
                        </m:e>
                        <m:e>
                          <m:sSubSup>
                            <m:sSubSupPr>
                              <m:ctrlPr>
                                <w:rPr>
                                  <w:rFonts w:ascii="Cambria Math" w:hAnsi="Cambria Math"/>
                                  <w:i/>
                                </w:rPr>
                              </m:ctrlPr>
                            </m:sSubSupPr>
                            <m:e>
                              <m:r>
                                <w:rPr>
                                  <w:rFonts w:ascii="Cambria Math" w:hAnsi="Cambria Math"/>
                                </w:rPr>
                                <m:t>U</m:t>
                              </m:r>
                            </m:e>
                            <m:sub>
                              <m:r>
                                <w:rPr>
                                  <w:rFonts w:ascii="Cambria Math" w:hAnsi="Cambria Math"/>
                                </w:rPr>
                                <m:t>23</m:t>
                              </m:r>
                            </m:sub>
                            <m:sup>
                              <m:r>
                                <w:rPr>
                                  <w:rFonts w:ascii="Cambria Math" w:hAnsi="Cambria Math"/>
                                </w:rPr>
                                <m:t>-1</m:t>
                              </m:r>
                            </m:sup>
                          </m:sSubSup>
                        </m:e>
                      </m:mr>
                      <m:mr>
                        <m:e>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e>
                        <m:e>
                          <m:sSubSup>
                            <m:sSubSupPr>
                              <m:ctrlPr>
                                <w:rPr>
                                  <w:rFonts w:ascii="Cambria Math" w:hAnsi="Cambria Math"/>
                                  <w:i/>
                                </w:rPr>
                              </m:ctrlPr>
                            </m:sSubSupPr>
                            <m:e>
                              <m:r>
                                <w:rPr>
                                  <w:rFonts w:ascii="Cambria Math" w:hAnsi="Cambria Math"/>
                                </w:rPr>
                                <m:t>U</m:t>
                              </m:r>
                            </m:e>
                            <m:sub>
                              <m:r>
                                <w:rPr>
                                  <w:rFonts w:ascii="Cambria Math" w:hAnsi="Cambria Math"/>
                                </w:rPr>
                                <m:t>32</m:t>
                              </m:r>
                            </m:sub>
                            <m:sup>
                              <m:r>
                                <w:rPr>
                                  <w:rFonts w:ascii="Cambria Math" w:hAnsi="Cambria Math"/>
                                </w:rPr>
                                <m:t>-1</m:t>
                              </m:r>
                            </m:sup>
                          </m:sSubSup>
                        </m:e>
                        <m:e>
                          <m:sSubSup>
                            <m:sSubSupPr>
                              <m:ctrlPr>
                                <w:rPr>
                                  <w:rFonts w:ascii="Cambria Math" w:hAnsi="Cambria Math"/>
                                  <w:i/>
                                </w:rPr>
                              </m:ctrlPr>
                            </m:sSubSupPr>
                            <m:e>
                              <m:r>
                                <w:rPr>
                                  <w:rFonts w:ascii="Cambria Math" w:hAnsi="Cambria Math"/>
                                </w:rPr>
                                <m:t>U</m:t>
                              </m:r>
                            </m:e>
                            <m:sub>
                              <m:r>
                                <w:rPr>
                                  <w:rFonts w:ascii="Cambria Math" w:hAnsi="Cambria Math"/>
                                </w:rPr>
                                <m:t>33</m:t>
                              </m:r>
                            </m:sub>
                            <m:sup>
                              <m:r>
                                <w:rPr>
                                  <w:rFonts w:ascii="Cambria Math" w:hAnsi="Cambria Math"/>
                                </w:rPr>
                                <m:t>-1</m:t>
                              </m:r>
                            </m:sup>
                          </m:sSubSup>
                        </m:e>
                      </m:mr>
                    </m:m>
                  </m:e>
                </m:d>
              </m:oMath>
            </m:oMathPara>
          </w:p>
        </w:tc>
        <w:tc>
          <w:tcPr>
            <w:tcW w:w="707" w:type="dxa"/>
            <w:vAlign w:val="center"/>
          </w:tcPr>
          <w:p w14:paraId="625D0292" w14:textId="2189506E" w:rsidR="00B46DEE" w:rsidRDefault="00B46DEE" w:rsidP="00AB20F4">
            <w:pPr>
              <w:pStyle w:val="afd"/>
            </w:pPr>
            <w:r>
              <w:t>(</w:t>
            </w:r>
            <w:r w:rsidR="003C0474">
              <w:fldChar w:fldCharType="begin"/>
            </w:r>
            <w:r w:rsidR="003C0474">
              <w:instrText xml:space="preserve"> SEQ ( \* ARABIC </w:instrText>
            </w:r>
            <w:r w:rsidR="003C0474">
              <w:fldChar w:fldCharType="separate"/>
            </w:r>
            <w:r w:rsidR="003C0474">
              <w:rPr>
                <w:noProof/>
              </w:rPr>
              <w:t>60</w:t>
            </w:r>
            <w:r w:rsidR="003C0474">
              <w:rPr>
                <w:noProof/>
              </w:rPr>
              <w:fldChar w:fldCharType="end"/>
            </w:r>
            <w:r>
              <w:t>)</w:t>
            </w:r>
          </w:p>
        </w:tc>
      </w:tr>
    </w:tbl>
    <w:p w14:paraId="119E7CF6" w14:textId="77777777" w:rsidR="00A12866" w:rsidRDefault="00A12866" w:rsidP="00BF1D64">
      <w:pPr>
        <w:pStyle w:val="afe"/>
        <w:ind w:firstLine="200"/>
      </w:pPr>
    </w:p>
    <w:p w14:paraId="150FE518" w14:textId="0B415DFC" w:rsidR="009C3D88" w:rsidRDefault="009878D0" w:rsidP="00BF1D64">
      <w:pPr>
        <w:pStyle w:val="afe"/>
        <w:ind w:firstLine="200"/>
      </w:pPr>
      <w:r>
        <w:rPr>
          <w:rFonts w:hint="eastAsia"/>
        </w:rPr>
        <w:t>式</w:t>
      </w:r>
      <w:r w:rsidR="00C969E4">
        <w:fldChar w:fldCharType="begin"/>
      </w:r>
      <w:r w:rsidR="00C969E4">
        <w:instrText xml:space="preserve"> </w:instrText>
      </w:r>
      <w:r w:rsidR="00C969E4">
        <w:rPr>
          <w:rFonts w:hint="eastAsia"/>
        </w:rPr>
        <w:instrText>REF _Ref60615103 \h</w:instrText>
      </w:r>
      <w:r w:rsidR="00C969E4">
        <w:instrText xml:space="preserve"> </w:instrText>
      </w:r>
      <w:r w:rsidR="00C969E4">
        <w:fldChar w:fldCharType="separate"/>
      </w:r>
      <w:r w:rsidR="003C0474">
        <w:t>(</w:t>
      </w:r>
      <w:r w:rsidR="003C0474">
        <w:rPr>
          <w:noProof/>
        </w:rPr>
        <w:t>58</w:t>
      </w:r>
      <w:r w:rsidR="003C0474">
        <w:t>)</w:t>
      </w:r>
      <w:r w:rsidR="00C969E4">
        <w:fldChar w:fldCharType="end"/>
      </w:r>
      <w:r>
        <w:rPr>
          <w:rFonts w:hint="eastAsia"/>
        </w:rPr>
        <w:t>を展開すると、</w:t>
      </w:r>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oMath>
      <w:r>
        <w:rPr>
          <w:rFonts w:hint="eastAsia"/>
        </w:rPr>
        <w:t>、</w:t>
      </w:r>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oMath>
      <w:r>
        <w:rPr>
          <w:rFonts w:hint="eastAsia"/>
        </w:rPr>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oMath>
      <w:r>
        <w:rPr>
          <w:rFonts w:hint="eastAsia"/>
        </w:rPr>
        <w:t>はそれぞれ式～式で表すことができる。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E91298" w14:paraId="372507EE" w14:textId="77777777" w:rsidTr="00AB20F4">
        <w:tc>
          <w:tcPr>
            <w:tcW w:w="8226" w:type="dxa"/>
          </w:tcPr>
          <w:p w14:paraId="2EAED0C8" w14:textId="52A9CC1D" w:rsidR="00E91298" w:rsidRPr="0006727C" w:rsidRDefault="003C0474" w:rsidP="00AB20F4">
            <w:pPr>
              <w:pStyle w:val="afe"/>
              <w:ind w:firstLine="200"/>
              <w:jc w:val="center"/>
              <w:rPr>
                <w:i/>
              </w:rPr>
            </w:pPr>
            <m:oMathPara>
              <m:oMath>
                <m:sSub>
                  <m:sSubPr>
                    <m:ctrlPr>
                      <w:rPr>
                        <w:rFonts w:ascii="Cambria Math" w:hAnsi="Cambria Math"/>
                      </w:rPr>
                    </m:ctrlPr>
                  </m:sSubPr>
                  <m:e>
                    <m:r>
                      <w:rPr>
                        <w:rFonts w:ascii="Cambria Math" w:hAnsi="Cambria Math"/>
                      </w:rPr>
                      <m:t>θ</m:t>
                    </m:r>
                  </m:e>
                  <m:sub>
                    <m:r>
                      <m:rPr>
                        <m:sty m:val="p"/>
                      </m:rPr>
                      <w:rPr>
                        <w:rFonts w:ascii="Cambria Math" w:hAnsi="Cambria Math"/>
                      </w:rPr>
                      <m:t>1,</m:t>
                    </m:r>
                    <m:r>
                      <w:rPr>
                        <w:rFonts w:ascii="Cambria Math" w:hAnsi="Cambria Math"/>
                      </w:rPr>
                      <m:t>surf</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12</m:t>
                    </m:r>
                  </m:sub>
                  <m:sup>
                    <m:r>
                      <w:rPr>
                        <w:rFonts w:ascii="Cambria Math" w:hAnsi="Cambria Math"/>
                      </w:rPr>
                      <m:t>-1</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as,in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oMath>
            </m:oMathPara>
          </w:p>
        </w:tc>
        <w:tc>
          <w:tcPr>
            <w:tcW w:w="707" w:type="dxa"/>
            <w:vAlign w:val="center"/>
          </w:tcPr>
          <w:p w14:paraId="038C444E" w14:textId="7AB8A6EC" w:rsidR="00E91298" w:rsidRDefault="00E91298" w:rsidP="00AB20F4">
            <w:pPr>
              <w:pStyle w:val="afd"/>
            </w:pPr>
            <w:r>
              <w:t>(</w:t>
            </w:r>
            <w:r w:rsidR="003C0474">
              <w:fldChar w:fldCharType="begin"/>
            </w:r>
            <w:r w:rsidR="003C0474">
              <w:instrText xml:space="preserve"> SEQ ( \* ARABIC </w:instrText>
            </w:r>
            <w:r w:rsidR="003C0474">
              <w:fldChar w:fldCharType="separate"/>
            </w:r>
            <w:r w:rsidR="003C0474">
              <w:rPr>
                <w:noProof/>
              </w:rPr>
              <w:t>61</w:t>
            </w:r>
            <w:r w:rsidR="003C0474">
              <w:rPr>
                <w:noProof/>
              </w:rPr>
              <w:fldChar w:fldCharType="end"/>
            </w:r>
            <w:r>
              <w:t>)</w:t>
            </w:r>
          </w:p>
        </w:tc>
      </w:tr>
      <w:tr w:rsidR="00B46DEE" w14:paraId="53DC9FB9" w14:textId="77777777" w:rsidTr="00AB20F4">
        <w:tc>
          <w:tcPr>
            <w:tcW w:w="8226" w:type="dxa"/>
          </w:tcPr>
          <w:p w14:paraId="67A6D27B" w14:textId="74015290" w:rsidR="00B46DEE" w:rsidRDefault="003C0474" w:rsidP="00B46DEE">
            <w:pPr>
              <w:pStyle w:val="afe"/>
              <w:ind w:firstLine="200"/>
              <w:jc w:val="center"/>
              <w:rPr>
                <w:rFonts w:ascii="Century" w:eastAsia="游明朝" w:hAnsi="Century"/>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as</m:t>
                        </m:r>
                      </m:sub>
                    </m:sSub>
                  </m:e>
                </m:ac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21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22</m:t>
                    </m:r>
                  </m:sub>
                  <m:sup>
                    <m:r>
                      <w:rPr>
                        <w:rFonts w:ascii="Cambria Math" w:hAnsi="Cambria Math"/>
                      </w:rPr>
                      <m:t>-1</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as,in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23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oMath>
            </m:oMathPara>
          </w:p>
        </w:tc>
        <w:tc>
          <w:tcPr>
            <w:tcW w:w="707" w:type="dxa"/>
            <w:vAlign w:val="center"/>
          </w:tcPr>
          <w:p w14:paraId="05E596F3" w14:textId="1F1DA335" w:rsidR="00B46DEE" w:rsidRDefault="00B46DEE" w:rsidP="00B46DEE">
            <w:pPr>
              <w:pStyle w:val="afd"/>
            </w:pPr>
            <w:r>
              <w:t>(</w:t>
            </w:r>
            <w:r w:rsidR="003C0474">
              <w:fldChar w:fldCharType="begin"/>
            </w:r>
            <w:r w:rsidR="003C0474">
              <w:instrText xml:space="preserve"> SEQ ( \* ARABIC </w:instrText>
            </w:r>
            <w:r w:rsidR="003C0474">
              <w:fldChar w:fldCharType="separate"/>
            </w:r>
            <w:r w:rsidR="003C0474">
              <w:rPr>
                <w:noProof/>
              </w:rPr>
              <w:t>62</w:t>
            </w:r>
            <w:r w:rsidR="003C0474">
              <w:rPr>
                <w:noProof/>
              </w:rPr>
              <w:fldChar w:fldCharType="end"/>
            </w:r>
            <w:r>
              <w:t>)</w:t>
            </w:r>
          </w:p>
        </w:tc>
      </w:tr>
      <w:tr w:rsidR="00B46DEE" w14:paraId="7E64FB06" w14:textId="77777777" w:rsidTr="00AB20F4">
        <w:tc>
          <w:tcPr>
            <w:tcW w:w="8226" w:type="dxa"/>
          </w:tcPr>
          <w:p w14:paraId="2FF00895" w14:textId="533656FA" w:rsidR="00B46DEE" w:rsidRDefault="003C0474" w:rsidP="00B46DEE">
            <w:pPr>
              <w:pStyle w:val="afe"/>
              <w:ind w:firstLine="200"/>
              <w:jc w:val="center"/>
              <w:rPr>
                <w:rFonts w:ascii="Century" w:eastAsia="游明朝" w:hAnsi="Century"/>
              </w:rPr>
            </w:pPr>
            <m:oMathPara>
              <m:oMath>
                <m:sSub>
                  <m:sSubPr>
                    <m:ctrlPr>
                      <w:rPr>
                        <w:rFonts w:ascii="Cambria Math" w:hAnsi="Cambria Math"/>
                      </w:rPr>
                    </m:ctrlPr>
                  </m:sSubPr>
                  <m:e>
                    <m:r>
                      <w:rPr>
                        <w:rFonts w:ascii="Cambria Math" w:hAnsi="Cambria Math"/>
                      </w:rPr>
                      <m:t>θ</m:t>
                    </m:r>
                  </m:e>
                  <m:sub>
                    <m:r>
                      <m:rPr>
                        <m:sty m:val="p"/>
                      </m:rPr>
                      <w:rPr>
                        <w:rFonts w:ascii="Cambria Math" w:hAnsi="Cambria Math"/>
                      </w:rPr>
                      <m:t>2,</m:t>
                    </m:r>
                    <m:r>
                      <w:rPr>
                        <w:rFonts w:ascii="Cambria Math" w:hAnsi="Cambria Math"/>
                      </w:rPr>
                      <m:t>surf</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SAT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32</m:t>
                    </m:r>
                  </m:sub>
                  <m:sup>
                    <m:r>
                      <w:rPr>
                        <w:rFonts w:ascii="Cambria Math" w:hAnsi="Cambria Math"/>
                      </w:rPr>
                      <m:t>-1</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as,in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r</m:t>
                    </m:r>
                  </m:sub>
                </m:sSub>
              </m:oMath>
            </m:oMathPara>
          </w:p>
        </w:tc>
        <w:tc>
          <w:tcPr>
            <w:tcW w:w="707" w:type="dxa"/>
            <w:vAlign w:val="center"/>
          </w:tcPr>
          <w:p w14:paraId="26860470" w14:textId="071329C3" w:rsidR="00B46DEE" w:rsidRDefault="00B46DEE" w:rsidP="00B46DEE">
            <w:pPr>
              <w:pStyle w:val="afd"/>
            </w:pPr>
            <w:r>
              <w:t>(</w:t>
            </w:r>
            <w:r w:rsidR="003C0474">
              <w:fldChar w:fldCharType="begin"/>
            </w:r>
            <w:r w:rsidR="003C0474">
              <w:instrText xml:space="preserve"> SEQ ( \* ARABIC </w:instrText>
            </w:r>
            <w:r w:rsidR="003C0474">
              <w:fldChar w:fldCharType="separate"/>
            </w:r>
            <w:r w:rsidR="003C0474">
              <w:rPr>
                <w:noProof/>
              </w:rPr>
              <w:t>63</w:t>
            </w:r>
            <w:r w:rsidR="003C0474">
              <w:rPr>
                <w:noProof/>
              </w:rPr>
              <w:fldChar w:fldCharType="end"/>
            </w:r>
            <w:r>
              <w:t>)</w:t>
            </w:r>
          </w:p>
        </w:tc>
      </w:tr>
    </w:tbl>
    <w:p w14:paraId="21EC4C07" w14:textId="6EACB7D3" w:rsidR="00BF1D64" w:rsidRDefault="00BF1D64" w:rsidP="00BF1D64">
      <w:pPr>
        <w:pStyle w:val="afe"/>
        <w:ind w:firstLine="200"/>
      </w:pPr>
    </w:p>
    <w:p w14:paraId="73151B33" w14:textId="20E5E5AF" w:rsidR="00FB12FC" w:rsidRDefault="00FB12FC" w:rsidP="00BF1D64">
      <w:pPr>
        <w:pStyle w:val="afe"/>
        <w:ind w:firstLine="200"/>
      </w:pPr>
      <w:r>
        <w:rPr>
          <w:rFonts w:hint="eastAsia"/>
        </w:rPr>
        <w:t>※以下、要修正</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DD629B" w14:paraId="0AD20914" w14:textId="77777777" w:rsidTr="00AB20F4">
        <w:tc>
          <w:tcPr>
            <w:tcW w:w="8226" w:type="dxa"/>
          </w:tcPr>
          <w:p w14:paraId="4C356D47" w14:textId="0365235F" w:rsidR="00DD629B" w:rsidRPr="00377EAF" w:rsidRDefault="003C0474" w:rsidP="00AB20F4">
            <w:pPr>
              <w:pStyle w:val="afe"/>
              <w:ind w:firstLine="200"/>
              <w:jc w:val="center"/>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11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e>
                    </m:d>
                  </m:e>
                </m:d>
              </m:oMath>
            </m:oMathPara>
          </w:p>
        </w:tc>
        <w:tc>
          <w:tcPr>
            <w:tcW w:w="707" w:type="dxa"/>
            <w:vAlign w:val="center"/>
          </w:tcPr>
          <w:p w14:paraId="38AE1E6D" w14:textId="198B07A9" w:rsidR="00DD629B" w:rsidRDefault="00DD629B" w:rsidP="00AB20F4">
            <w:pPr>
              <w:pStyle w:val="afd"/>
            </w:pPr>
            <w:r>
              <w:t>(</w:t>
            </w:r>
            <w:r w:rsidR="003C0474">
              <w:fldChar w:fldCharType="begin"/>
            </w:r>
            <w:r w:rsidR="003C0474">
              <w:instrText xml:space="preserve"> SEQ ( \* ARABIC </w:instrText>
            </w:r>
            <w:r w:rsidR="003C0474">
              <w:fldChar w:fldCharType="separate"/>
            </w:r>
            <w:r w:rsidR="003C0474">
              <w:rPr>
                <w:noProof/>
              </w:rPr>
              <w:t>64</w:t>
            </w:r>
            <w:r w:rsidR="003C0474">
              <w:rPr>
                <w:noProof/>
              </w:rPr>
              <w:fldChar w:fldCharType="end"/>
            </w:r>
            <w:r>
              <w:t>)</w:t>
            </w:r>
          </w:p>
        </w:tc>
      </w:tr>
      <w:tr w:rsidR="007E1C9E" w14:paraId="2FFA1D14" w14:textId="77777777" w:rsidTr="00AB20F4">
        <w:tc>
          <w:tcPr>
            <w:tcW w:w="8226" w:type="dxa"/>
          </w:tcPr>
          <w:p w14:paraId="2E5D1388" w14:textId="2FBF3DC4" w:rsidR="007E1C9E" w:rsidRPr="003A51DD" w:rsidRDefault="003C0474" w:rsidP="007E1C9E">
            <w:pPr>
              <w:pStyle w:val="afe"/>
              <w:ind w:firstLine="200"/>
              <w:jc w:val="center"/>
              <w:rPr>
                <w:rFonts w:ascii="Century" w:eastAsia="游明朝" w:hAnsi="Century"/>
                <w:i/>
              </w:rPr>
            </w:pPr>
            <m:oMathPara>
              <m:oMath>
                <m:sSubSup>
                  <m:sSubSupPr>
                    <m:ctrlPr>
                      <w:rPr>
                        <w:rFonts w:ascii="Cambria Math" w:hAnsi="Cambria Math"/>
                        <w:i/>
                      </w:rPr>
                    </m:ctrlPr>
                  </m:sSubSupPr>
                  <m:e>
                    <m:r>
                      <w:rPr>
                        <w:rFonts w:ascii="Cambria Math" w:hAnsi="Cambria Math"/>
                      </w:rPr>
                      <m:t>U</m:t>
                    </m:r>
                  </m:e>
                  <m:sub>
                    <m:r>
                      <w:rPr>
                        <w:rFonts w:ascii="Cambria Math" w:hAnsi="Cambria Math"/>
                      </w:rPr>
                      <m:t>12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e>
                    </m:d>
                  </m:e>
                </m:d>
              </m:oMath>
            </m:oMathPara>
          </w:p>
        </w:tc>
        <w:tc>
          <w:tcPr>
            <w:tcW w:w="707" w:type="dxa"/>
            <w:vAlign w:val="center"/>
          </w:tcPr>
          <w:p w14:paraId="43C321F2" w14:textId="6E3B84EF" w:rsidR="007E1C9E" w:rsidRDefault="007E1C9E" w:rsidP="007E1C9E">
            <w:pPr>
              <w:pStyle w:val="afd"/>
            </w:pPr>
            <w:r>
              <w:t>(</w:t>
            </w:r>
            <w:r w:rsidR="003C0474">
              <w:fldChar w:fldCharType="begin"/>
            </w:r>
            <w:r w:rsidR="003C0474">
              <w:instrText xml:space="preserve"> SEQ ( \* ARABIC </w:instrText>
            </w:r>
            <w:r w:rsidR="003C0474">
              <w:fldChar w:fldCharType="separate"/>
            </w:r>
            <w:r w:rsidR="003C0474">
              <w:rPr>
                <w:noProof/>
              </w:rPr>
              <w:t>65</w:t>
            </w:r>
            <w:r w:rsidR="003C0474">
              <w:rPr>
                <w:noProof/>
              </w:rPr>
              <w:fldChar w:fldCharType="end"/>
            </w:r>
            <w:r>
              <w:t>)</w:t>
            </w:r>
          </w:p>
        </w:tc>
      </w:tr>
      <w:tr w:rsidR="003A51DD" w14:paraId="764D0593" w14:textId="77777777" w:rsidTr="00AB20F4">
        <w:tc>
          <w:tcPr>
            <w:tcW w:w="8226" w:type="dxa"/>
          </w:tcPr>
          <w:p w14:paraId="7454AC56" w14:textId="1DE9F2EA" w:rsidR="003A51DD" w:rsidRPr="00A12866" w:rsidRDefault="003C0474" w:rsidP="003A51DD">
            <w:pPr>
              <w:pStyle w:val="afe"/>
              <w:ind w:firstLine="200"/>
              <w:jc w:val="center"/>
              <w:rPr>
                <w:rFonts w:ascii="Century" w:eastAsia="游明朝" w:hAnsi="Century"/>
              </w:rPr>
            </w:pPr>
            <m:oMathPara>
              <m:oMath>
                <m:sSubSup>
                  <m:sSubSupPr>
                    <m:ctrlPr>
                      <w:rPr>
                        <w:rFonts w:ascii="Cambria Math" w:hAnsi="Cambria Math"/>
                        <w:i/>
                      </w:rPr>
                    </m:ctrlPr>
                  </m:sSubSupPr>
                  <m:e>
                    <m:r>
                      <w:rPr>
                        <w:rFonts w:ascii="Cambria Math" w:hAnsi="Cambria Math"/>
                      </w:rPr>
                      <m:t>U</m:t>
                    </m:r>
                  </m:e>
                  <m:sub>
                    <m:r>
                      <w:rPr>
                        <w:rFonts w:ascii="Cambria Math" w:hAnsi="Cambria Math"/>
                      </w:rPr>
                      <m:t>13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oMath>
            </m:oMathPara>
          </w:p>
        </w:tc>
        <w:tc>
          <w:tcPr>
            <w:tcW w:w="707" w:type="dxa"/>
            <w:vAlign w:val="center"/>
          </w:tcPr>
          <w:p w14:paraId="6F644F8F" w14:textId="077C0799" w:rsidR="003A51DD" w:rsidRDefault="003A51DD" w:rsidP="003A51DD">
            <w:pPr>
              <w:pStyle w:val="afd"/>
            </w:pPr>
            <w:r>
              <w:t>(</w:t>
            </w:r>
            <w:r w:rsidR="003C0474">
              <w:fldChar w:fldCharType="begin"/>
            </w:r>
            <w:r w:rsidR="003C0474">
              <w:instrText xml:space="preserve"> SEQ ( \* ARABIC </w:instrText>
            </w:r>
            <w:r w:rsidR="003C0474">
              <w:fldChar w:fldCharType="separate"/>
            </w:r>
            <w:r w:rsidR="003C0474">
              <w:rPr>
                <w:noProof/>
              </w:rPr>
              <w:t>66</w:t>
            </w:r>
            <w:r w:rsidR="003C0474">
              <w:rPr>
                <w:noProof/>
              </w:rPr>
              <w:fldChar w:fldCharType="end"/>
            </w:r>
            <w:r>
              <w:t>)</w:t>
            </w:r>
          </w:p>
        </w:tc>
      </w:tr>
      <w:tr w:rsidR="00BB36C2" w14:paraId="205F7541" w14:textId="77777777" w:rsidTr="00AB20F4">
        <w:tc>
          <w:tcPr>
            <w:tcW w:w="8226" w:type="dxa"/>
          </w:tcPr>
          <w:p w14:paraId="5D65C804" w14:textId="397A253E" w:rsidR="00BB36C2" w:rsidRPr="00A12866" w:rsidRDefault="003C0474" w:rsidP="00BB36C2">
            <w:pPr>
              <w:pStyle w:val="afe"/>
              <w:ind w:firstLine="200"/>
              <w:jc w:val="center"/>
              <w:rPr>
                <w:rFonts w:ascii="Century" w:eastAsia="游明朝" w:hAnsi="Century"/>
              </w:rPr>
            </w:pPr>
            <m:oMathPara>
              <m:oMath>
                <m:sSubSup>
                  <m:sSubSupPr>
                    <m:ctrlPr>
                      <w:rPr>
                        <w:rFonts w:ascii="Cambria Math" w:hAnsi="Cambria Math"/>
                        <w:i/>
                      </w:rPr>
                    </m:ctrlPr>
                  </m:sSubSupPr>
                  <m:e>
                    <m:r>
                      <w:rPr>
                        <w:rFonts w:ascii="Cambria Math" w:hAnsi="Cambria Math"/>
                      </w:rPr>
                      <m:t>U</m:t>
                    </m:r>
                  </m:e>
                  <m:sub>
                    <m:r>
                      <w:rPr>
                        <w:rFonts w:ascii="Cambria Math" w:hAnsi="Cambria Math"/>
                      </w:rPr>
                      <m:t>21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oMath>
            </m:oMathPara>
          </w:p>
        </w:tc>
        <w:tc>
          <w:tcPr>
            <w:tcW w:w="707" w:type="dxa"/>
            <w:vAlign w:val="center"/>
          </w:tcPr>
          <w:p w14:paraId="24B72050" w14:textId="52867BC4" w:rsidR="00BB36C2" w:rsidRDefault="00BB36C2" w:rsidP="00BB36C2">
            <w:pPr>
              <w:pStyle w:val="afd"/>
            </w:pPr>
            <w:r>
              <w:t>(</w:t>
            </w:r>
            <w:r w:rsidR="003C0474">
              <w:fldChar w:fldCharType="begin"/>
            </w:r>
            <w:r w:rsidR="003C0474">
              <w:instrText xml:space="preserve"> SEQ ( \* ARABIC </w:instrText>
            </w:r>
            <w:r w:rsidR="003C0474">
              <w:fldChar w:fldCharType="separate"/>
            </w:r>
            <w:r w:rsidR="003C0474">
              <w:rPr>
                <w:noProof/>
              </w:rPr>
              <w:t>67</w:t>
            </w:r>
            <w:r w:rsidR="003C0474">
              <w:rPr>
                <w:noProof/>
              </w:rPr>
              <w:fldChar w:fldCharType="end"/>
            </w:r>
            <w:r>
              <w:t>)</w:t>
            </w:r>
          </w:p>
        </w:tc>
      </w:tr>
      <w:tr w:rsidR="00B2769D" w14:paraId="37C2119C" w14:textId="77777777" w:rsidTr="00AB20F4">
        <w:tc>
          <w:tcPr>
            <w:tcW w:w="8226" w:type="dxa"/>
          </w:tcPr>
          <w:p w14:paraId="54C66E90" w14:textId="53D7C16E" w:rsidR="00B2769D" w:rsidRPr="0078460D" w:rsidRDefault="003C0474" w:rsidP="00B2769D">
            <w:pPr>
              <w:pStyle w:val="afe"/>
              <w:ind w:firstLine="200"/>
              <w:jc w:val="center"/>
              <w:rPr>
                <w:rFonts w:ascii="Century" w:eastAsia="游明朝" w:hAnsi="Century"/>
                <w:i/>
              </w:rPr>
            </w:pPr>
            <m:oMathPara>
              <m:oMath>
                <m:sSubSup>
                  <m:sSubSupPr>
                    <m:ctrlPr>
                      <w:rPr>
                        <w:rFonts w:ascii="Cambria Math" w:hAnsi="Cambria Math"/>
                        <w:i/>
                      </w:rPr>
                    </m:ctrlPr>
                  </m:sSubSupPr>
                  <m:e>
                    <m:r>
                      <w:rPr>
                        <w:rFonts w:ascii="Cambria Math" w:hAnsi="Cambria Math"/>
                      </w:rPr>
                      <m:t>U</m:t>
                    </m:r>
                  </m:e>
                  <m:sub>
                    <m:r>
                      <w:rPr>
                        <w:rFonts w:ascii="Cambria Math" w:hAnsi="Cambria Math"/>
                      </w:rPr>
                      <m:t>22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rv</m:t>
                        </m:r>
                      </m:sub>
                      <m:sup>
                        <m:r>
                          <w:rPr>
                            <w:rFonts w:ascii="Cambria Math" w:hAnsi="Cambria Math"/>
                          </w:rPr>
                          <m:t>2</m:t>
                        </m:r>
                      </m:sup>
                    </m:sSubSup>
                  </m:e>
                </m:d>
              </m:oMath>
            </m:oMathPara>
          </w:p>
        </w:tc>
        <w:tc>
          <w:tcPr>
            <w:tcW w:w="707" w:type="dxa"/>
            <w:vAlign w:val="center"/>
          </w:tcPr>
          <w:p w14:paraId="5B8C7DC7" w14:textId="26D32A66" w:rsidR="00B2769D" w:rsidRDefault="00B2769D" w:rsidP="00B2769D">
            <w:pPr>
              <w:pStyle w:val="afd"/>
            </w:pPr>
            <w:r>
              <w:t>(</w:t>
            </w:r>
            <w:r w:rsidR="003C0474">
              <w:fldChar w:fldCharType="begin"/>
            </w:r>
            <w:r w:rsidR="003C0474">
              <w:instrText xml:space="preserve"> SEQ ( \* ARABIC </w:instrText>
            </w:r>
            <w:r w:rsidR="003C0474">
              <w:fldChar w:fldCharType="separate"/>
            </w:r>
            <w:r w:rsidR="003C0474">
              <w:rPr>
                <w:noProof/>
              </w:rPr>
              <w:t>68</w:t>
            </w:r>
            <w:r w:rsidR="003C0474">
              <w:rPr>
                <w:noProof/>
              </w:rPr>
              <w:fldChar w:fldCharType="end"/>
            </w:r>
            <w:r>
              <w:t>)</w:t>
            </w:r>
          </w:p>
        </w:tc>
      </w:tr>
      <w:tr w:rsidR="00B2769D" w14:paraId="36748011" w14:textId="77777777" w:rsidTr="00AB20F4">
        <w:tc>
          <w:tcPr>
            <w:tcW w:w="8226" w:type="dxa"/>
          </w:tcPr>
          <w:p w14:paraId="4BD12194" w14:textId="22C53BAE" w:rsidR="00B2769D" w:rsidRPr="0078460D" w:rsidRDefault="003C0474" w:rsidP="00B2769D">
            <w:pPr>
              <w:pStyle w:val="afe"/>
              <w:ind w:firstLine="200"/>
              <w:jc w:val="center"/>
              <w:rPr>
                <w:rFonts w:ascii="Century" w:eastAsia="游明朝" w:hAnsi="Century"/>
              </w:rPr>
            </w:pPr>
            <m:oMathPara>
              <m:oMath>
                <m:sSubSup>
                  <m:sSubSupPr>
                    <m:ctrlPr>
                      <w:rPr>
                        <w:rFonts w:ascii="Cambria Math" w:hAnsi="Cambria Math"/>
                        <w:i/>
                      </w:rPr>
                    </m:ctrlPr>
                  </m:sSubSupPr>
                  <m:e>
                    <m:r>
                      <w:rPr>
                        <w:rFonts w:ascii="Cambria Math" w:hAnsi="Cambria Math"/>
                      </w:rPr>
                      <m:t>U</m:t>
                    </m:r>
                  </m:e>
                  <m:sub>
                    <m:r>
                      <w:rPr>
                        <w:rFonts w:ascii="Cambria Math" w:hAnsi="Cambria Math"/>
                      </w:rPr>
                      <m:t>23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oMath>
            </m:oMathPara>
          </w:p>
        </w:tc>
        <w:tc>
          <w:tcPr>
            <w:tcW w:w="707" w:type="dxa"/>
            <w:vAlign w:val="center"/>
          </w:tcPr>
          <w:p w14:paraId="31020B33" w14:textId="786EE0D8" w:rsidR="00B2769D" w:rsidRDefault="00B2769D" w:rsidP="00B2769D">
            <w:pPr>
              <w:pStyle w:val="afd"/>
            </w:pPr>
            <w:r>
              <w:t>(</w:t>
            </w:r>
            <w:r w:rsidR="003C0474">
              <w:fldChar w:fldCharType="begin"/>
            </w:r>
            <w:r w:rsidR="003C0474">
              <w:instrText xml:space="preserve"> SEQ ( \* ARABIC </w:instrText>
            </w:r>
            <w:r w:rsidR="003C0474">
              <w:fldChar w:fldCharType="separate"/>
            </w:r>
            <w:r w:rsidR="003C0474">
              <w:rPr>
                <w:noProof/>
              </w:rPr>
              <w:t>69</w:t>
            </w:r>
            <w:r w:rsidR="003C0474">
              <w:rPr>
                <w:noProof/>
              </w:rPr>
              <w:fldChar w:fldCharType="end"/>
            </w:r>
            <w:r>
              <w:t>)</w:t>
            </w:r>
          </w:p>
        </w:tc>
      </w:tr>
      <w:tr w:rsidR="00756C18" w14:paraId="44EC8812" w14:textId="77777777" w:rsidTr="00AB20F4">
        <w:tc>
          <w:tcPr>
            <w:tcW w:w="8226" w:type="dxa"/>
          </w:tcPr>
          <w:p w14:paraId="30ED2873" w14:textId="38071536" w:rsidR="00756C18" w:rsidRPr="00A12866" w:rsidRDefault="003C0474" w:rsidP="00756C18">
            <w:pPr>
              <w:pStyle w:val="afe"/>
              <w:ind w:firstLine="200"/>
              <w:jc w:val="center"/>
              <w:rPr>
                <w:rFonts w:ascii="Century" w:eastAsia="游明朝" w:hAnsi="Century"/>
              </w:rPr>
            </w:pPr>
            <m:oMathPara>
              <m:oMath>
                <m:sSubSup>
                  <m:sSubSupPr>
                    <m:ctrlPr>
                      <w:rPr>
                        <w:rFonts w:ascii="Cambria Math" w:hAnsi="Cambria Math"/>
                        <w:i/>
                      </w:rPr>
                    </m:ctrlPr>
                  </m:sSubSupPr>
                  <m:e>
                    <m:r>
                      <w:rPr>
                        <w:rFonts w:ascii="Cambria Math" w:hAnsi="Cambria Math"/>
                      </w:rPr>
                      <m:t>U</m:t>
                    </m:r>
                  </m:e>
                  <m:sub>
                    <m:r>
                      <w:rPr>
                        <w:rFonts w:ascii="Cambria Math" w:hAnsi="Cambria Math"/>
                      </w:rPr>
                      <m:t>31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oMath>
            </m:oMathPara>
          </w:p>
        </w:tc>
        <w:tc>
          <w:tcPr>
            <w:tcW w:w="707" w:type="dxa"/>
            <w:vAlign w:val="center"/>
          </w:tcPr>
          <w:p w14:paraId="15359D9F" w14:textId="3B9C3ED0" w:rsidR="00756C18" w:rsidRDefault="00756C18" w:rsidP="00756C18">
            <w:pPr>
              <w:pStyle w:val="afd"/>
            </w:pPr>
            <w:r>
              <w:t>(</w:t>
            </w:r>
            <w:r w:rsidR="003C0474">
              <w:fldChar w:fldCharType="begin"/>
            </w:r>
            <w:r w:rsidR="003C0474">
              <w:instrText xml:space="preserve"> SEQ ( \* ARABIC </w:instrText>
            </w:r>
            <w:r w:rsidR="003C0474">
              <w:fldChar w:fldCharType="separate"/>
            </w:r>
            <w:r w:rsidR="003C0474">
              <w:rPr>
                <w:noProof/>
              </w:rPr>
              <w:t>70</w:t>
            </w:r>
            <w:r w:rsidR="003C0474">
              <w:rPr>
                <w:noProof/>
              </w:rPr>
              <w:fldChar w:fldCharType="end"/>
            </w:r>
            <w:r>
              <w:t>)</w:t>
            </w:r>
          </w:p>
        </w:tc>
      </w:tr>
      <w:tr w:rsidR="00756C18" w14:paraId="56C53D66" w14:textId="77777777" w:rsidTr="00AB20F4">
        <w:tc>
          <w:tcPr>
            <w:tcW w:w="8226" w:type="dxa"/>
          </w:tcPr>
          <w:p w14:paraId="0B372C4A" w14:textId="51DDD8B6" w:rsidR="00756C18" w:rsidRPr="00A12866" w:rsidRDefault="003C0474" w:rsidP="00756C18">
            <w:pPr>
              <w:pStyle w:val="afe"/>
              <w:ind w:firstLine="200"/>
              <w:jc w:val="center"/>
              <w:rPr>
                <w:rFonts w:ascii="Century" w:eastAsia="游明朝" w:hAnsi="Century"/>
              </w:rPr>
            </w:pPr>
            <m:oMathPara>
              <m:oMath>
                <m:sSubSup>
                  <m:sSubSupPr>
                    <m:ctrlPr>
                      <w:rPr>
                        <w:rFonts w:ascii="Cambria Math" w:hAnsi="Cambria Math"/>
                        <w:i/>
                      </w:rPr>
                    </m:ctrlPr>
                  </m:sSubSupPr>
                  <m:e>
                    <m:r>
                      <w:rPr>
                        <w:rFonts w:ascii="Cambria Math" w:hAnsi="Cambria Math"/>
                      </w:rPr>
                      <m:t>U</m:t>
                    </m:r>
                  </m:e>
                  <m:sub>
                    <m:r>
                      <w:rPr>
                        <w:rFonts w:ascii="Cambria Math" w:hAnsi="Cambria Math"/>
                      </w:rPr>
                      <m:t>32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e>
                    </m:d>
                  </m:e>
                </m:d>
              </m:oMath>
            </m:oMathPara>
          </w:p>
        </w:tc>
        <w:tc>
          <w:tcPr>
            <w:tcW w:w="707" w:type="dxa"/>
            <w:vAlign w:val="center"/>
          </w:tcPr>
          <w:p w14:paraId="5EAABA98" w14:textId="4905CBC4" w:rsidR="00756C18" w:rsidRDefault="00756C18" w:rsidP="00756C18">
            <w:pPr>
              <w:pStyle w:val="afd"/>
            </w:pPr>
            <w:r>
              <w:t>(</w:t>
            </w:r>
            <w:r w:rsidR="003C0474">
              <w:fldChar w:fldCharType="begin"/>
            </w:r>
            <w:r w:rsidR="003C0474">
              <w:instrText xml:space="preserve"> SEQ ( \* ARABIC </w:instrText>
            </w:r>
            <w:r w:rsidR="003C0474">
              <w:fldChar w:fldCharType="separate"/>
            </w:r>
            <w:r w:rsidR="003C0474">
              <w:rPr>
                <w:noProof/>
              </w:rPr>
              <w:t>71</w:t>
            </w:r>
            <w:r w:rsidR="003C0474">
              <w:rPr>
                <w:noProof/>
              </w:rPr>
              <w:fldChar w:fldCharType="end"/>
            </w:r>
            <w:r>
              <w:t>)</w:t>
            </w:r>
          </w:p>
        </w:tc>
      </w:tr>
      <w:tr w:rsidR="001E3A60" w14:paraId="545AF2CA" w14:textId="77777777" w:rsidTr="00AB20F4">
        <w:tc>
          <w:tcPr>
            <w:tcW w:w="8226" w:type="dxa"/>
          </w:tcPr>
          <w:p w14:paraId="5DD936B9" w14:textId="0231A232" w:rsidR="001E3A60" w:rsidRPr="00A12866" w:rsidRDefault="003C0474" w:rsidP="001E3A60">
            <w:pPr>
              <w:pStyle w:val="afe"/>
              <w:ind w:firstLine="200"/>
              <w:jc w:val="center"/>
              <w:rPr>
                <w:rFonts w:ascii="Century" w:eastAsia="游明朝" w:hAnsi="Century"/>
              </w:rPr>
            </w:pPr>
            <m:oMathPara>
              <m:oMath>
                <m:sSubSup>
                  <m:sSubSupPr>
                    <m:ctrlPr>
                      <w:rPr>
                        <w:rFonts w:ascii="Cambria Math" w:hAnsi="Cambria Math"/>
                        <w:i/>
                      </w:rPr>
                    </m:ctrlPr>
                  </m:sSubSupPr>
                  <m:e>
                    <m:r>
                      <w:rPr>
                        <w:rFonts w:ascii="Cambria Math" w:hAnsi="Cambria Math"/>
                      </w:rPr>
                      <m:t>U</m:t>
                    </m:r>
                  </m:e>
                  <m:sub>
                    <m:r>
                      <w:rPr>
                        <w:rFonts w:ascii="Cambria Math" w:hAnsi="Cambria Math"/>
                      </w:rPr>
                      <m:t>33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Det</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e>
                    </m:d>
                  </m:e>
                </m:d>
              </m:oMath>
            </m:oMathPara>
          </w:p>
        </w:tc>
        <w:tc>
          <w:tcPr>
            <w:tcW w:w="707" w:type="dxa"/>
            <w:vAlign w:val="center"/>
          </w:tcPr>
          <w:p w14:paraId="71152C8C" w14:textId="08EC093D" w:rsidR="001E3A60" w:rsidRDefault="001E3A60" w:rsidP="001E3A60">
            <w:pPr>
              <w:pStyle w:val="afd"/>
            </w:pPr>
            <w:r>
              <w:t>(</w:t>
            </w:r>
            <w:r w:rsidR="003C0474">
              <w:fldChar w:fldCharType="begin"/>
            </w:r>
            <w:r w:rsidR="003C0474">
              <w:instrText xml:space="preserve"> SEQ ( \* ARABIC </w:instrText>
            </w:r>
            <w:r w:rsidR="003C0474">
              <w:fldChar w:fldCharType="separate"/>
            </w:r>
            <w:r w:rsidR="003C0474">
              <w:rPr>
                <w:noProof/>
              </w:rPr>
              <w:t>72</w:t>
            </w:r>
            <w:r w:rsidR="003C0474">
              <w:rPr>
                <w:noProof/>
              </w:rPr>
              <w:fldChar w:fldCharType="end"/>
            </w:r>
            <w:r>
              <w:t>)</w:t>
            </w:r>
          </w:p>
        </w:tc>
      </w:tr>
    </w:tbl>
    <w:p w14:paraId="68B85D39" w14:textId="77777777" w:rsidR="001E3A60" w:rsidRDefault="001E3A60" w:rsidP="00A6649B">
      <w:pPr>
        <w:pStyle w:val="afe"/>
        <w:ind w:firstLine="200"/>
      </w:pP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624328" w14:paraId="7297CCFB" w14:textId="77777777" w:rsidTr="00FB12FC">
        <w:tc>
          <w:tcPr>
            <w:tcW w:w="8226" w:type="dxa"/>
          </w:tcPr>
          <w:p w14:paraId="3E49E2CA" w14:textId="54C01D03" w:rsidR="00624328" w:rsidRPr="00A12866" w:rsidRDefault="00624328" w:rsidP="00FB12FC">
            <w:pPr>
              <w:pStyle w:val="afe"/>
              <w:ind w:firstLine="200"/>
              <w:jc w:val="center"/>
              <w:rPr>
                <w:rFonts w:ascii="Century" w:eastAsia="游明朝" w:hAnsi="Century"/>
              </w:rPr>
            </w:pPr>
            <m:oMathPara>
              <m:oMath>
                <m:r>
                  <w:rPr>
                    <w:rFonts w:ascii="Cambria Math" w:hAnsi="Cambria Math"/>
                  </w:rPr>
                  <m:t>Det=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rv</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c</m:t>
                                </m:r>
                              </m:sub>
                            </m:sSub>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cv</m:t>
                            </m:r>
                          </m:sub>
                        </m:sSub>
                        <m:r>
                          <w:rPr>
                            <w:rFonts w:ascii="Cambria Math" w:hAnsi="Cambria Math"/>
                          </w:rPr>
                          <m:t>+</m:t>
                        </m:r>
                        <m:sSub>
                          <m:sSubPr>
                            <m:ctrlPr>
                              <w:rPr>
                                <w:rFonts w:ascii="Cambria Math" w:hAnsi="Cambria Math"/>
                                <w:i/>
                              </w:rPr>
                            </m:ctrlPr>
                          </m:sSubPr>
                          <m:e>
                            <m:r>
                              <w:rPr>
                                <w:rFonts w:ascii="Cambria Math" w:eastAsia="ＭＳ 明朝" w:hAnsi="Cambria Math" w:cs="ＭＳ 明朝"/>
                              </w:rPr>
                              <m:t>h</m:t>
                            </m:r>
                          </m:e>
                          <m:sub>
                            <m:r>
                              <w:rPr>
                                <w:rFonts w:ascii="Cambria Math" w:hAnsi="Cambria Math"/>
                              </w:rPr>
                              <m:t>rv</m:t>
                            </m:r>
                          </m:sub>
                        </m:sSub>
                      </m:e>
                    </m:d>
                  </m:e>
                </m:d>
              </m:oMath>
            </m:oMathPara>
          </w:p>
        </w:tc>
        <w:tc>
          <w:tcPr>
            <w:tcW w:w="707" w:type="dxa"/>
            <w:vAlign w:val="center"/>
          </w:tcPr>
          <w:p w14:paraId="338E3BC5" w14:textId="6141B636" w:rsidR="00624328" w:rsidRDefault="00624328" w:rsidP="00FB12FC">
            <w:pPr>
              <w:pStyle w:val="afd"/>
            </w:pPr>
            <w:r>
              <w:t>(</w:t>
            </w:r>
            <w:r w:rsidR="003C0474">
              <w:fldChar w:fldCharType="begin"/>
            </w:r>
            <w:r w:rsidR="003C0474">
              <w:instrText xml:space="preserve"> SEQ ( \* ARABIC </w:instrText>
            </w:r>
            <w:r w:rsidR="003C0474">
              <w:fldChar w:fldCharType="separate"/>
            </w:r>
            <w:r w:rsidR="003C0474">
              <w:rPr>
                <w:noProof/>
              </w:rPr>
              <w:t>73</w:t>
            </w:r>
            <w:r w:rsidR="003C0474">
              <w:rPr>
                <w:noProof/>
              </w:rPr>
              <w:fldChar w:fldCharType="end"/>
            </w:r>
            <w:r>
              <w:t>)</w:t>
            </w:r>
          </w:p>
        </w:tc>
      </w:tr>
    </w:tbl>
    <w:p w14:paraId="4C316351" w14:textId="39A58DDF" w:rsidR="00025517" w:rsidRDefault="00025517" w:rsidP="00500D39">
      <w:pPr>
        <w:pStyle w:val="afe"/>
        <w:ind w:firstLine="200"/>
      </w:pPr>
    </w:p>
    <w:p w14:paraId="3922B7B6" w14:textId="77777777" w:rsidR="00561B47" w:rsidRDefault="00561B47">
      <w:pPr>
        <w:widowControl/>
        <w:jc w:val="left"/>
        <w:rPr>
          <w:rFonts w:asciiTheme="majorHAnsi" w:eastAsiaTheme="majorEastAsia" w:hAnsiTheme="majorHAnsi"/>
        </w:rPr>
      </w:pPr>
      <w:r>
        <w:br w:type="page"/>
      </w:r>
    </w:p>
    <w:p w14:paraId="1C54D016" w14:textId="687705B4" w:rsidR="00420D76" w:rsidRDefault="00FB12FC" w:rsidP="00FB12FC">
      <w:pPr>
        <w:pStyle w:val="30"/>
      </w:pPr>
      <w:r>
        <w:rPr>
          <w:rFonts w:hint="eastAsia"/>
        </w:rPr>
        <w:t>簡易計算法案②：簡易式による方法</w:t>
      </w:r>
    </w:p>
    <w:p w14:paraId="305D6ADE" w14:textId="03EE9B7C" w:rsidR="00FB12FC" w:rsidRDefault="00400688" w:rsidP="00500D39">
      <w:pPr>
        <w:pStyle w:val="afe"/>
        <w:ind w:firstLine="200"/>
      </w:pPr>
      <w:r>
        <w:rPr>
          <w:rFonts w:hint="eastAsia"/>
        </w:rPr>
        <w:t>省エネ基準における外皮性能への評価への適用を考慮し、</w:t>
      </w:r>
      <w:r w:rsidRPr="00400688">
        <w:rPr>
          <w:rFonts w:hint="eastAsia"/>
        </w:rPr>
        <w:t>室内表面熱流を貫流分と日射取得分に分離</w:t>
      </w:r>
      <w:r>
        <w:rPr>
          <w:rFonts w:hint="eastAsia"/>
        </w:rPr>
        <w:t>し、簡易式により室内表面熱流を求める方法を検討する。</w:t>
      </w:r>
    </w:p>
    <w:p w14:paraId="59537410" w14:textId="0F685FD6" w:rsidR="00FB12FC" w:rsidRDefault="00400688" w:rsidP="00400688">
      <w:pPr>
        <w:pStyle w:val="afe"/>
        <w:ind w:firstLine="200"/>
        <w:jc w:val="center"/>
      </w:pPr>
      <w:r w:rsidRPr="005206AD">
        <w:rPr>
          <w:noProof/>
        </w:rPr>
        <w:drawing>
          <wp:inline distT="0" distB="0" distL="0" distR="0" wp14:anchorId="31F5890D" wp14:editId="3397978F">
            <wp:extent cx="3399155" cy="351790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99155" cy="3517900"/>
                    </a:xfrm>
                    <a:prstGeom prst="rect">
                      <a:avLst/>
                    </a:prstGeom>
                    <a:noFill/>
                    <a:ln>
                      <a:noFill/>
                    </a:ln>
                  </pic:spPr>
                </pic:pic>
              </a:graphicData>
            </a:graphic>
          </wp:inline>
        </w:drawing>
      </w:r>
    </w:p>
    <w:p w14:paraId="32314BAA" w14:textId="7403F28B" w:rsidR="00400688" w:rsidRDefault="00561B47" w:rsidP="00561B47">
      <w:pPr>
        <w:pStyle w:val="aff3"/>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C0474">
        <w:rPr>
          <w:noProof/>
        </w:rPr>
        <w:t>5</w:t>
      </w:r>
      <w:r>
        <w:fldChar w:fldCharType="end"/>
      </w:r>
      <w:r>
        <w:rPr>
          <w:rFonts w:hint="eastAsia"/>
        </w:rPr>
        <w:t xml:space="preserve">　</w:t>
      </w:r>
      <w:r w:rsidR="00400688" w:rsidRPr="00420D76">
        <w:rPr>
          <w:rFonts w:hint="eastAsia"/>
        </w:rPr>
        <w:t>通気層を有する壁体の模式図</w:t>
      </w:r>
      <w:r w:rsidR="00400688">
        <w:rPr>
          <w:rFonts w:hint="eastAsia"/>
        </w:rPr>
        <w:t>（簡易計算法案②）</w:t>
      </w:r>
    </w:p>
    <w:p w14:paraId="123BD8EE" w14:textId="1D9825B3" w:rsidR="00D57033" w:rsidRDefault="00D57033" w:rsidP="00500D39">
      <w:pPr>
        <w:pStyle w:val="afe"/>
        <w:ind w:firstLine="200"/>
      </w:pP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D57033" w14:paraId="734155D7" w14:textId="77777777" w:rsidTr="00380201">
        <w:tc>
          <w:tcPr>
            <w:tcW w:w="8226" w:type="dxa"/>
          </w:tcPr>
          <w:p w14:paraId="564353BD" w14:textId="78C357A9" w:rsidR="00D57033" w:rsidRPr="00377EAF" w:rsidRDefault="003C0474" w:rsidP="00380201">
            <w:pPr>
              <w:pStyle w:val="afe"/>
              <w:ind w:firstLine="200"/>
              <w:jc w:val="cente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 xml:space="preserve">d </m:t>
                    </m:r>
                    <m:sSub>
                      <m:sSubPr>
                        <m:ctrlPr>
                          <w:rPr>
                            <w:rFonts w:ascii="Cambria Math" w:hAnsi="Cambria Math"/>
                            <w:i/>
                          </w:rPr>
                        </m:ctrlPr>
                      </m:sSubPr>
                      <m:e>
                        <m:r>
                          <w:rPr>
                            <w:rFonts w:ascii="Cambria Math" w:hAnsi="Cambria Math"/>
                          </w:rPr>
                          <m:t>θ</m:t>
                        </m:r>
                      </m:e>
                      <m:sub>
                        <m:r>
                          <w:rPr>
                            <w:rFonts w:ascii="Cambria Math" w:hAnsi="Cambria Math"/>
                          </w:rPr>
                          <m:t>as</m:t>
                        </m:r>
                      </m:sub>
                    </m:sSub>
                  </m:num>
                  <m:den>
                    <m:r>
                      <w:rPr>
                        <w:rFonts w:ascii="Cambria Math" w:hAnsi="Cambria Math"/>
                      </w:rPr>
                      <m:t>d 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as</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as</m:t>
                        </m:r>
                      </m:sub>
                    </m:sSub>
                  </m:e>
                </m:d>
              </m:oMath>
            </m:oMathPara>
          </w:p>
        </w:tc>
        <w:tc>
          <w:tcPr>
            <w:tcW w:w="707" w:type="dxa"/>
            <w:vAlign w:val="center"/>
          </w:tcPr>
          <w:p w14:paraId="6FF05D89" w14:textId="7CFF1820" w:rsidR="00D57033" w:rsidRDefault="00D57033" w:rsidP="00380201">
            <w:pPr>
              <w:pStyle w:val="afd"/>
            </w:pPr>
            <w:bookmarkStart w:id="831" w:name="_Ref60817368"/>
            <w:r>
              <w:t>(</w:t>
            </w:r>
            <w:fldSimple w:instr=" SEQ ( \* ARABIC ">
              <w:r w:rsidR="003C0474">
                <w:rPr>
                  <w:noProof/>
                </w:rPr>
                <w:t>74</w:t>
              </w:r>
            </w:fldSimple>
            <w:r>
              <w:t>)</w:t>
            </w:r>
            <w:bookmarkEnd w:id="831"/>
          </w:p>
        </w:tc>
      </w:tr>
      <w:tr w:rsidR="00D57033" w14:paraId="5D549583" w14:textId="77777777" w:rsidTr="00380201">
        <w:tc>
          <w:tcPr>
            <w:tcW w:w="8226" w:type="dxa"/>
          </w:tcPr>
          <w:p w14:paraId="2C8709B9" w14:textId="62993B2D" w:rsidR="00D57033" w:rsidRPr="003A51DD" w:rsidRDefault="003C0474" w:rsidP="00380201">
            <w:pPr>
              <w:pStyle w:val="afe"/>
              <w:ind w:firstLine="200"/>
              <w:jc w:val="center"/>
              <w:rPr>
                <w:rFonts w:ascii="Century" w:eastAsia="游明朝" w:hAnsi="Century"/>
                <w:i/>
              </w:rPr>
            </w:pPr>
            <m:oMathPara>
              <m:oMath>
                <m:sSub>
                  <m:sSubPr>
                    <m:ctrlPr>
                      <w:rPr>
                        <w:rFonts w:ascii="Cambria Math" w:hAnsi="Cambria Math"/>
                        <w:i/>
                      </w:rPr>
                    </m:ctrlPr>
                  </m:sSubPr>
                  <m:e>
                    <m:r>
                      <w:rPr>
                        <w:rFonts w:ascii="Cambria Math" w:hAnsi="Cambria Math"/>
                      </w:rPr>
                      <m:t>θ</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hint="eastAsia"/>
                          </w:rPr>
                          <m:t>out</m:t>
                        </m:r>
                        <m:r>
                          <w:rPr>
                            <w:rFonts w:ascii="Cambria Math" w:hAnsi="Cambria Math"/>
                          </w:rPr>
                          <m:t>,surf</m:t>
                        </m:r>
                      </m:sub>
                    </m:sSub>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 xml:space="preserve"> </m:t>
                </m:r>
                <m:sSub>
                  <m:sSubPr>
                    <m:ctrlPr>
                      <w:rPr>
                        <w:rFonts w:ascii="Cambria Math" w:hAnsi="Cambria Math"/>
                        <w:i/>
                      </w:rPr>
                    </m:ctrlPr>
                  </m:sSubPr>
                  <m:e>
                    <m:r>
                      <w:rPr>
                        <w:rFonts w:ascii="Cambria Math" w:hAnsi="Cambria Math" w:hint="eastAsia"/>
                      </w:rPr>
                      <m:t>J</m:t>
                    </m:r>
                  </m:e>
                  <m:sub>
                    <m:r>
                      <w:rPr>
                        <w:rFonts w:ascii="Cambria Math" w:hAnsi="Cambria Math" w:hint="eastAsia"/>
                      </w:rPr>
                      <m:t>surf</m:t>
                    </m:r>
                  </m:sub>
                </m:sSub>
              </m:oMath>
            </m:oMathPara>
          </w:p>
        </w:tc>
        <w:tc>
          <w:tcPr>
            <w:tcW w:w="707" w:type="dxa"/>
            <w:vAlign w:val="center"/>
          </w:tcPr>
          <w:p w14:paraId="538CD858" w14:textId="086CDE41" w:rsidR="00D57033" w:rsidRDefault="00D57033" w:rsidP="00380201">
            <w:pPr>
              <w:pStyle w:val="afd"/>
            </w:pPr>
            <w:r>
              <w:t>(</w:t>
            </w:r>
            <w:fldSimple w:instr=" SEQ ( \* ARABIC ">
              <w:r w:rsidR="003C0474">
                <w:rPr>
                  <w:noProof/>
                </w:rPr>
                <w:t>75</w:t>
              </w:r>
            </w:fldSimple>
            <w:r>
              <w:t>)</w:t>
            </w:r>
          </w:p>
        </w:tc>
      </w:tr>
    </w:tbl>
    <w:p w14:paraId="70EAFB79" w14:textId="34E46083" w:rsidR="00D57033" w:rsidRDefault="00D57033" w:rsidP="00500D39">
      <w:pPr>
        <w:pStyle w:val="afe"/>
        <w:ind w:firstLine="200"/>
      </w:pPr>
      <w:r>
        <w:rPr>
          <w:rFonts w:hint="eastAsia"/>
        </w:rPr>
        <w:t>式</w:t>
      </w:r>
      <w:r w:rsidR="00561B47">
        <w:fldChar w:fldCharType="begin"/>
      </w:r>
      <w:r w:rsidR="00561B47">
        <w:instrText xml:space="preserve"> </w:instrText>
      </w:r>
      <w:r w:rsidR="00561B47">
        <w:rPr>
          <w:rFonts w:hint="eastAsia"/>
        </w:rPr>
        <w:instrText>REF _Ref60817368 \h</w:instrText>
      </w:r>
      <w:r w:rsidR="00561B47">
        <w:instrText xml:space="preserve"> </w:instrText>
      </w:r>
      <w:r w:rsidR="00561B47">
        <w:fldChar w:fldCharType="separate"/>
      </w:r>
      <w:r w:rsidR="003C0474">
        <w:t>(</w:t>
      </w:r>
      <w:r w:rsidR="003C0474">
        <w:rPr>
          <w:noProof/>
        </w:rPr>
        <w:t>74</w:t>
      </w:r>
      <w:r w:rsidR="003C0474">
        <w:t>)</w:t>
      </w:r>
      <w:r w:rsidR="00561B47">
        <w:fldChar w:fldCharType="end"/>
      </w:r>
      <w:r>
        <w:rPr>
          <w:rFonts w:hint="eastAsia"/>
        </w:rPr>
        <w:t>を</w:t>
      </w:r>
      <m:oMath>
        <m:r>
          <w:rPr>
            <w:rFonts w:ascii="Cambria Math" w:hAnsi="Cambria Math"/>
          </w:rPr>
          <m:t>x=0</m:t>
        </m:r>
      </m:oMath>
      <w:r>
        <w:rPr>
          <w:rFonts w:hint="eastAsia"/>
        </w:rPr>
        <w:t>のときに</w:t>
      </w:r>
      <m:oMath>
        <m:sSub>
          <m:sSubPr>
            <m:ctrlPr>
              <w:rPr>
                <w:rFonts w:ascii="Cambria Math" w:hAnsi="Cambria Math"/>
                <w:i/>
              </w:rPr>
            </m:ctrlPr>
          </m:sSubPr>
          <m:e>
            <m:r>
              <w:rPr>
                <w:rFonts w:ascii="Cambria Math" w:hAnsi="Cambria Math"/>
              </w:rPr>
              <m:t>θ</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e</m:t>
            </m:r>
          </m:sub>
        </m:sSub>
      </m:oMath>
      <w:r>
        <w:rPr>
          <w:rFonts w:hint="eastAsia"/>
        </w:rPr>
        <w:t>の境界条件で定積分すると</w:t>
      </w:r>
      <w:r w:rsidR="00CB3D9F">
        <w:rPr>
          <w:rFonts w:hint="eastAsia"/>
        </w:rPr>
        <w:t>、</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CB3D9F" w14:paraId="1B122E0E" w14:textId="77777777" w:rsidTr="00380201">
        <w:tc>
          <w:tcPr>
            <w:tcW w:w="8226" w:type="dxa"/>
          </w:tcPr>
          <w:p w14:paraId="743A4A0B" w14:textId="6E9AB9F1" w:rsidR="00CB3D9F" w:rsidRPr="00CB3D9F" w:rsidRDefault="003C0474" w:rsidP="00380201">
            <w:pPr>
              <w:pStyle w:val="afe"/>
              <w:ind w:firstLine="200"/>
              <w:jc w:val="center"/>
              <w:rPr>
                <w:i/>
              </w:rPr>
            </w:pPr>
            <m:oMathPara>
              <m:oMath>
                <m:sSub>
                  <m:sSubPr>
                    <m:ctrlPr>
                      <w:rPr>
                        <w:rFonts w:ascii="Cambria Math" w:hAnsi="Cambria Math"/>
                        <w:i/>
                      </w:rPr>
                    </m:ctrlPr>
                  </m:sSubPr>
                  <m:e>
                    <m:r>
                      <w:rPr>
                        <w:rFonts w:ascii="Cambria Math" w:hAnsi="Cambria Math"/>
                      </w:rPr>
                      <m:t>θ</m:t>
                    </m:r>
                  </m:e>
                  <m:sub>
                    <m:r>
                      <w:rPr>
                        <w:rFonts w:ascii="Cambria Math" w:hAnsi="Cambria Math"/>
                      </w:rPr>
                      <m:t>as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e>
                </m:d>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 xml:space="preserve"> x</m:t>
                        </m:r>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r>
                  <w:rPr>
                    <w:rFonts w:ascii="Cambria Math" w:hAnsi="Cambria Math"/>
                  </w:rPr>
                  <m:t xml:space="preserve">=ε </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1-ε</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r>
                      <w:rPr>
                        <w:rFonts w:ascii="Cambria Math" w:hAnsi="Cambria Math"/>
                      </w:rPr>
                      <m:t>in</m:t>
                    </m:r>
                  </m:sub>
                </m:sSub>
              </m:oMath>
            </m:oMathPara>
          </w:p>
        </w:tc>
        <w:tc>
          <w:tcPr>
            <w:tcW w:w="707" w:type="dxa"/>
            <w:vAlign w:val="center"/>
          </w:tcPr>
          <w:p w14:paraId="7B377F0E" w14:textId="6266C767" w:rsidR="00CB3D9F" w:rsidRDefault="00CB3D9F" w:rsidP="00380201">
            <w:pPr>
              <w:pStyle w:val="afd"/>
            </w:pPr>
            <w:bookmarkStart w:id="832" w:name="_Ref60817309"/>
            <w:r>
              <w:t>(</w:t>
            </w:r>
            <w:fldSimple w:instr=" SEQ ( \* ARABIC ">
              <w:r w:rsidR="003C0474">
                <w:rPr>
                  <w:noProof/>
                </w:rPr>
                <w:t>76</w:t>
              </w:r>
            </w:fldSimple>
            <w:r>
              <w:t>)</w:t>
            </w:r>
            <w:bookmarkEnd w:id="832"/>
          </w:p>
        </w:tc>
      </w:tr>
      <w:tr w:rsidR="00CB3D9F" w14:paraId="41431C69" w14:textId="77777777" w:rsidTr="00380201">
        <w:tc>
          <w:tcPr>
            <w:tcW w:w="8226" w:type="dxa"/>
          </w:tcPr>
          <w:p w14:paraId="237D8D34" w14:textId="0ECF8196" w:rsidR="00CB3D9F" w:rsidRPr="003A51DD" w:rsidRDefault="003C0474" w:rsidP="00380201">
            <w:pPr>
              <w:pStyle w:val="afe"/>
              <w:ind w:firstLine="200"/>
              <w:jc w:val="center"/>
              <w:rPr>
                <w:rFonts w:ascii="Century" w:eastAsia="游明朝" w:hAnsi="Century"/>
                <w:i/>
              </w:rPr>
            </w:pPr>
            <m:oMathPara>
              <m:oMath>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m:t>
                    </m:r>
                  </m:sub>
                </m:sSub>
              </m:oMath>
            </m:oMathPara>
          </w:p>
        </w:tc>
        <w:tc>
          <w:tcPr>
            <w:tcW w:w="707" w:type="dxa"/>
            <w:vAlign w:val="center"/>
          </w:tcPr>
          <w:p w14:paraId="229ECD9F" w14:textId="7A1BA0FC" w:rsidR="00CB3D9F" w:rsidRDefault="00CB3D9F" w:rsidP="00380201">
            <w:pPr>
              <w:pStyle w:val="afd"/>
            </w:pPr>
            <w:r>
              <w:t>(</w:t>
            </w:r>
            <w:fldSimple w:instr=" SEQ ( \* ARABIC ">
              <w:r w:rsidR="003C0474">
                <w:rPr>
                  <w:noProof/>
                </w:rPr>
                <w:t>77</w:t>
              </w:r>
            </w:fldSimple>
            <w:r>
              <w:t>)</w:t>
            </w:r>
          </w:p>
        </w:tc>
      </w:tr>
      <w:tr w:rsidR="00CB3D9F" w14:paraId="2FBBAFD9" w14:textId="77777777" w:rsidTr="00380201">
        <w:tc>
          <w:tcPr>
            <w:tcW w:w="8226" w:type="dxa"/>
          </w:tcPr>
          <w:p w14:paraId="390EE762" w14:textId="1DA37A15" w:rsidR="00CB3D9F" w:rsidRPr="003A51DD" w:rsidRDefault="003C0474" w:rsidP="00CB3D9F">
            <w:pPr>
              <w:pStyle w:val="afe"/>
              <w:ind w:firstLine="200"/>
              <w:jc w:val="center"/>
              <w:rPr>
                <w:rFonts w:ascii="Century" w:eastAsia="游明朝" w:hAnsi="Century"/>
                <w:i/>
              </w:rPr>
            </w:pPr>
            <m:oMathPara>
              <m:oMath>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num>
                  <m:den>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sSub>
                      <m:sSubPr>
                        <m:ctrlPr>
                          <w:rPr>
                            <w:rFonts w:ascii="Cambria Math" w:hAnsi="Cambria Math"/>
                            <w:i/>
                          </w:rPr>
                        </m:ctrlPr>
                      </m:sSubPr>
                      <m:e>
                        <m:r>
                          <w:rPr>
                            <w:rFonts w:ascii="Cambria Math" w:hAnsi="Cambria Math"/>
                          </w:rPr>
                          <m:t>U</m:t>
                        </m:r>
                      </m:e>
                      <m:sub>
                        <m:r>
                          <w:rPr>
                            <w:rFonts w:ascii="Cambria Math" w:hAnsi="Cambria Math"/>
                          </w:rPr>
                          <m:t>i</m:t>
                        </m:r>
                      </m:sub>
                    </m:sSub>
                  </m:den>
                </m:f>
              </m:oMath>
            </m:oMathPara>
          </w:p>
        </w:tc>
        <w:tc>
          <w:tcPr>
            <w:tcW w:w="707" w:type="dxa"/>
            <w:vAlign w:val="center"/>
          </w:tcPr>
          <w:p w14:paraId="0BCF6E00" w14:textId="3FA465C3" w:rsidR="00CB3D9F" w:rsidRDefault="00CB3D9F" w:rsidP="00CB3D9F">
            <w:pPr>
              <w:pStyle w:val="afd"/>
            </w:pPr>
            <w:r>
              <w:t>(</w:t>
            </w:r>
            <w:fldSimple w:instr=" SEQ ( \* ARABIC ">
              <w:r w:rsidR="003C0474">
                <w:rPr>
                  <w:noProof/>
                </w:rPr>
                <w:t>78</w:t>
              </w:r>
            </w:fldSimple>
            <w:r>
              <w:t>)</w:t>
            </w:r>
          </w:p>
        </w:tc>
      </w:tr>
      <w:tr w:rsidR="00CB3D9F" w14:paraId="41C404BB" w14:textId="77777777" w:rsidTr="00380201">
        <w:tc>
          <w:tcPr>
            <w:tcW w:w="8226" w:type="dxa"/>
          </w:tcPr>
          <w:p w14:paraId="23CF1122" w14:textId="710C877E" w:rsidR="00CB3D9F" w:rsidRPr="003A51DD" w:rsidRDefault="003C0474" w:rsidP="00CB3D9F">
            <w:pPr>
              <w:pStyle w:val="afe"/>
              <w:ind w:firstLine="200"/>
              <w:jc w:val="center"/>
              <w:rPr>
                <w:rFonts w:ascii="Century" w:eastAsia="游明朝" w:hAnsi="Century"/>
                <w:i/>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sSub>
                      <m:sSubPr>
                        <m:ctrlPr>
                          <w:rPr>
                            <w:rFonts w:ascii="Cambria Math" w:hAnsi="Cambria Math"/>
                            <w:i/>
                          </w:rPr>
                        </m:ctrlPr>
                      </m:sSubPr>
                      <m:e>
                        <m:r>
                          <w:rPr>
                            <w:rFonts w:ascii="Cambria Math" w:hAnsi="Cambria Math"/>
                          </w:rPr>
                          <m:t>U</m:t>
                        </m:r>
                      </m:e>
                      <m:sub>
                        <m:r>
                          <w:rPr>
                            <w:rFonts w:ascii="Cambria Math" w:hAnsi="Cambria Math"/>
                          </w:rPr>
                          <m:t>o</m:t>
                        </m:r>
                      </m:sub>
                    </m:sSub>
                  </m:den>
                </m:f>
              </m:oMath>
            </m:oMathPara>
          </w:p>
        </w:tc>
        <w:tc>
          <w:tcPr>
            <w:tcW w:w="707" w:type="dxa"/>
            <w:vAlign w:val="center"/>
          </w:tcPr>
          <w:p w14:paraId="59D0FE98" w14:textId="2D4F684F" w:rsidR="00CB3D9F" w:rsidRDefault="00CB3D9F" w:rsidP="00CB3D9F">
            <w:pPr>
              <w:pStyle w:val="afd"/>
            </w:pPr>
            <w:r>
              <w:t>(</w:t>
            </w:r>
            <w:fldSimple w:instr=" SEQ ( \* ARABIC ">
              <w:r w:rsidR="003C0474">
                <w:rPr>
                  <w:noProof/>
                </w:rPr>
                <w:t>79</w:t>
              </w:r>
            </w:fldSimple>
            <w:r>
              <w:t>)</w:t>
            </w:r>
          </w:p>
        </w:tc>
      </w:tr>
      <w:tr w:rsidR="00CB3D9F" w14:paraId="798C0187" w14:textId="77777777" w:rsidTr="00380201">
        <w:tc>
          <w:tcPr>
            <w:tcW w:w="8226" w:type="dxa"/>
          </w:tcPr>
          <w:p w14:paraId="1217A327" w14:textId="26995AD9" w:rsidR="00CB3D9F" w:rsidRPr="003A51DD" w:rsidRDefault="003C0474" w:rsidP="00CB3D9F">
            <w:pPr>
              <w:pStyle w:val="afe"/>
              <w:ind w:firstLine="200"/>
              <w:jc w:val="center"/>
              <w:rPr>
                <w:rFonts w:ascii="Century" w:eastAsia="游明朝" w:hAnsi="Century"/>
                <w:i/>
              </w:rPr>
            </w:pPr>
            <m:oMathPara>
              <m:oMath>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hint="eastAsia"/>
                          </w:rPr>
                          <m:t>vent</m:t>
                        </m:r>
                      </m:sub>
                    </m:sSub>
                  </m:den>
                </m:f>
              </m:oMath>
            </m:oMathPara>
          </w:p>
        </w:tc>
        <w:tc>
          <w:tcPr>
            <w:tcW w:w="707" w:type="dxa"/>
            <w:vAlign w:val="center"/>
          </w:tcPr>
          <w:p w14:paraId="2FDAD78D" w14:textId="7DEABE7E" w:rsidR="00CB3D9F" w:rsidRDefault="00CB3D9F" w:rsidP="00CB3D9F">
            <w:pPr>
              <w:pStyle w:val="afd"/>
            </w:pPr>
            <w:r>
              <w:t>(</w:t>
            </w:r>
            <w:fldSimple w:instr=" SEQ ( \* ARABIC ">
              <w:r w:rsidR="003C0474">
                <w:rPr>
                  <w:noProof/>
                </w:rPr>
                <w:t>80</w:t>
              </w:r>
            </w:fldSimple>
            <w:r>
              <w:t>)</w:t>
            </w:r>
          </w:p>
        </w:tc>
      </w:tr>
      <w:tr w:rsidR="00CB3D9F" w14:paraId="70C668FB" w14:textId="77777777" w:rsidTr="00380201">
        <w:tc>
          <w:tcPr>
            <w:tcW w:w="8226" w:type="dxa"/>
          </w:tcPr>
          <w:p w14:paraId="413CF8C1" w14:textId="30CD09F1" w:rsidR="00CB3D9F" w:rsidRPr="003A51DD" w:rsidRDefault="00CB3D9F" w:rsidP="00CB3D9F">
            <w:pPr>
              <w:pStyle w:val="afe"/>
              <w:ind w:firstLine="200"/>
              <w:jc w:val="center"/>
              <w:rPr>
                <w:rFonts w:ascii="Century" w:eastAsia="游明朝" w:hAnsi="Century"/>
                <w:i/>
              </w:rPr>
            </w:pPr>
            <m:oMathPara>
              <m:oMath>
                <m:r>
                  <w:rPr>
                    <w:rFonts w:ascii="Cambria Math" w:hAnsi="Cambria Math"/>
                  </w:rPr>
                  <m:t>ε=1-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 xml:space="preserve"> x</m:t>
                        </m:r>
                      </m:e>
                    </m:d>
                  </m:e>
                </m:func>
              </m:oMath>
            </m:oMathPara>
          </w:p>
        </w:tc>
        <w:tc>
          <w:tcPr>
            <w:tcW w:w="707" w:type="dxa"/>
            <w:vAlign w:val="center"/>
          </w:tcPr>
          <w:p w14:paraId="5B1FDF4D" w14:textId="1E2AFECE" w:rsidR="00CB3D9F" w:rsidRDefault="00CB3D9F" w:rsidP="00CB3D9F">
            <w:pPr>
              <w:pStyle w:val="afd"/>
            </w:pPr>
            <w:r>
              <w:t>(</w:t>
            </w:r>
            <w:fldSimple w:instr=" SEQ ( \* ARABIC ">
              <w:r w:rsidR="003C0474">
                <w:rPr>
                  <w:noProof/>
                </w:rPr>
                <w:t>81</w:t>
              </w:r>
            </w:fldSimple>
            <w:r>
              <w:t>)</w:t>
            </w:r>
          </w:p>
        </w:tc>
      </w:tr>
      <w:tr w:rsidR="00910027" w14:paraId="5686FBDA" w14:textId="77777777" w:rsidTr="00380201">
        <w:tc>
          <w:tcPr>
            <w:tcW w:w="8226" w:type="dxa"/>
          </w:tcPr>
          <w:p w14:paraId="5DB2DBC8" w14:textId="1D616B19" w:rsidR="00910027" w:rsidRPr="00910027" w:rsidRDefault="00910027" w:rsidP="00910027">
            <w:pPr>
              <w:pStyle w:val="afe"/>
              <w:ind w:firstLine="200"/>
              <w:jc w:val="center"/>
              <w:rPr>
                <w:rFonts w:ascii="Century" w:eastAsia="游明朝" w:hAnsi="Century"/>
                <w:i/>
              </w:rPr>
            </w:pPr>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as</m:t>
                            </m:r>
                          </m:sub>
                        </m:sSub>
                      </m:den>
                    </m:f>
                  </m:den>
                </m:f>
              </m:oMath>
            </m:oMathPara>
          </w:p>
        </w:tc>
        <w:tc>
          <w:tcPr>
            <w:tcW w:w="707" w:type="dxa"/>
            <w:vAlign w:val="center"/>
          </w:tcPr>
          <w:p w14:paraId="31A65E93" w14:textId="63587319" w:rsidR="00910027" w:rsidRDefault="00910027" w:rsidP="00910027">
            <w:pPr>
              <w:pStyle w:val="afd"/>
            </w:pPr>
            <w:r>
              <w:t>(</w:t>
            </w:r>
            <w:r>
              <w:fldChar w:fldCharType="begin"/>
            </w:r>
            <w:r>
              <w:instrText xml:space="preserve"> SEQ ( \* ARABIC </w:instrText>
            </w:r>
            <w:r>
              <w:fldChar w:fldCharType="separate"/>
            </w:r>
            <w:r w:rsidR="003C0474">
              <w:rPr>
                <w:noProof/>
              </w:rPr>
              <w:t>82</w:t>
            </w:r>
            <w:r>
              <w:rPr>
                <w:noProof/>
              </w:rPr>
              <w:fldChar w:fldCharType="end"/>
            </w:r>
            <w:r>
              <w:t>)</w:t>
            </w:r>
          </w:p>
        </w:tc>
      </w:tr>
      <w:tr w:rsidR="00910027" w14:paraId="1638FD86" w14:textId="77777777" w:rsidTr="00380201">
        <w:tc>
          <w:tcPr>
            <w:tcW w:w="8226" w:type="dxa"/>
          </w:tcPr>
          <w:p w14:paraId="63E71701" w14:textId="1BBD3B4E" w:rsidR="00910027" w:rsidRPr="00910027" w:rsidRDefault="00910027" w:rsidP="00910027">
            <w:pPr>
              <w:pStyle w:val="afe"/>
              <w:ind w:firstLine="200"/>
              <w:jc w:val="center"/>
              <w:rPr>
                <w:rFonts w:ascii="Century" w:eastAsia="游明朝" w:hAnsi="Century"/>
                <w:i/>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as</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den>
                </m:f>
              </m:oMath>
            </m:oMathPara>
          </w:p>
        </w:tc>
        <w:tc>
          <w:tcPr>
            <w:tcW w:w="707" w:type="dxa"/>
            <w:vAlign w:val="center"/>
          </w:tcPr>
          <w:p w14:paraId="336A75E1" w14:textId="3D958EAE" w:rsidR="00910027" w:rsidRDefault="00910027" w:rsidP="00910027">
            <w:pPr>
              <w:pStyle w:val="afd"/>
            </w:pPr>
            <w:r>
              <w:t>(</w:t>
            </w:r>
            <w:r>
              <w:fldChar w:fldCharType="begin"/>
            </w:r>
            <w:r>
              <w:instrText xml:space="preserve"> SEQ ( \* ARABIC </w:instrText>
            </w:r>
            <w:r>
              <w:fldChar w:fldCharType="separate"/>
            </w:r>
            <w:r w:rsidR="003C0474">
              <w:rPr>
                <w:noProof/>
              </w:rPr>
              <w:t>83</w:t>
            </w:r>
            <w:r>
              <w:rPr>
                <w:noProof/>
              </w:rPr>
              <w:fldChar w:fldCharType="end"/>
            </w:r>
            <w:r>
              <w:t>)</w:t>
            </w:r>
          </w:p>
        </w:tc>
      </w:tr>
    </w:tbl>
    <w:p w14:paraId="7C60E6AA" w14:textId="77777777" w:rsidR="00910027" w:rsidRDefault="00910027" w:rsidP="00910027">
      <w:pPr>
        <w:pStyle w:val="afe"/>
        <w:ind w:firstLine="200"/>
      </w:pPr>
      <w:r>
        <w:rPr>
          <w:rFonts w:hint="eastAsia"/>
        </w:rPr>
        <w:t>ここで、</w:t>
      </w:r>
    </w:p>
    <w:p w14:paraId="2C7E0125" w14:textId="4945B32A" w:rsidR="00910027" w:rsidRDefault="00910027" w:rsidP="00910027">
      <w:pPr>
        <w:pStyle w:val="afffd"/>
        <w:ind w:left="1400" w:hanging="1000"/>
      </w:pPr>
      <m:oMath>
        <m:sSub>
          <m:sSubPr>
            <m:ctrlPr>
              <w:rPr>
                <w:rFonts w:ascii="Cambria Math" w:hAnsi="Cambria Math"/>
                <w:i/>
                <w:sz w:val="20"/>
              </w:rPr>
            </m:ctrlPr>
          </m:sSubPr>
          <m:e>
            <m:r>
              <w:rPr>
                <w:rFonts w:ascii="Cambria Math" w:hAnsi="Cambria Math"/>
              </w:rPr>
              <m:t>h</m:t>
            </m:r>
          </m:e>
          <m:sub>
            <m:r>
              <w:rPr>
                <w:rFonts w:ascii="Cambria Math" w:hAnsi="Cambria Math"/>
              </w:rPr>
              <m:t>as</m:t>
            </m:r>
          </m:sub>
        </m:sSub>
      </m:oMath>
      <w:r>
        <w:tab/>
      </w:r>
      <w:r>
        <w:tab/>
      </w:r>
      <w:r>
        <w:rPr>
          <w:rFonts w:hint="eastAsia"/>
        </w:rPr>
        <w:t>：</w:t>
      </w:r>
      <w:r>
        <w:rPr>
          <w:rFonts w:hint="eastAsia"/>
        </w:rPr>
        <w:t>通気層内の総合熱伝達率</w:t>
      </w:r>
      <w:r w:rsidRPr="00F901F6">
        <w:rPr>
          <w:rFonts w:hint="eastAsia"/>
        </w:rPr>
        <w:t>（</w:t>
      </w:r>
      <w:r w:rsidRPr="00F901F6">
        <w:rPr>
          <w:rFonts w:hint="eastAsia"/>
        </w:rPr>
        <w:t>W/(m</w:t>
      </w:r>
      <w:r w:rsidRPr="00D521BB">
        <w:rPr>
          <w:rFonts w:hint="eastAsia"/>
          <w:vertAlign w:val="superscript"/>
        </w:rPr>
        <w:t>2</w:t>
      </w:r>
      <w:r w:rsidRPr="00F901F6">
        <w:rPr>
          <w:rFonts w:hint="eastAsia"/>
        </w:rPr>
        <w:t>・</w:t>
      </w:r>
      <w:r w:rsidRPr="00F901F6">
        <w:rPr>
          <w:rFonts w:hint="eastAsia"/>
        </w:rPr>
        <w:t>K)</w:t>
      </w:r>
      <w:r w:rsidRPr="00F901F6">
        <w:rPr>
          <w:rFonts w:hint="eastAsia"/>
        </w:rPr>
        <w:t>）</w:t>
      </w:r>
    </w:p>
    <w:p w14:paraId="22A204C2" w14:textId="0153E809" w:rsidR="00CB3D9F" w:rsidRPr="00910027" w:rsidRDefault="00CB3D9F" w:rsidP="00500D39">
      <w:pPr>
        <w:pStyle w:val="afe"/>
        <w:ind w:firstLine="200"/>
      </w:pPr>
    </w:p>
    <w:p w14:paraId="0AF95E6A" w14:textId="7FBEAAB7" w:rsidR="00CB3D9F" w:rsidRPr="00CB3D9F" w:rsidRDefault="00CB3D9F" w:rsidP="00500D39">
      <w:pPr>
        <w:pStyle w:val="afe"/>
        <w:ind w:firstLine="200"/>
      </w:pPr>
      <w:r w:rsidRPr="00CB3D9F">
        <w:rPr>
          <w:rFonts w:hint="eastAsia"/>
        </w:rPr>
        <w:t>通気層の流れ方向平均温度は式</w:t>
      </w:r>
      <w:r w:rsidR="00561B47">
        <w:fldChar w:fldCharType="begin"/>
      </w:r>
      <w:r w:rsidR="00561B47">
        <w:instrText xml:space="preserve"> </w:instrText>
      </w:r>
      <w:r w:rsidR="00561B47">
        <w:rPr>
          <w:rFonts w:hint="eastAsia"/>
        </w:rPr>
        <w:instrText>REF _Ref60817309 \h</w:instrText>
      </w:r>
      <w:r w:rsidR="00561B47">
        <w:instrText xml:space="preserve"> </w:instrText>
      </w:r>
      <w:r w:rsidR="00561B47">
        <w:fldChar w:fldCharType="separate"/>
      </w:r>
      <w:r w:rsidR="003C0474">
        <w:t>(</w:t>
      </w:r>
      <w:r w:rsidR="003C0474">
        <w:rPr>
          <w:noProof/>
        </w:rPr>
        <w:t>76</w:t>
      </w:r>
      <w:r w:rsidR="003C0474">
        <w:t>)</w:t>
      </w:r>
      <w:r w:rsidR="00561B47">
        <w:fldChar w:fldCharType="end"/>
      </w:r>
      <w:r w:rsidRPr="00CB3D9F">
        <w:rPr>
          <w:rFonts w:hint="eastAsia"/>
        </w:rPr>
        <w:t>の</w:t>
      </w:r>
      <w:r w:rsidRPr="00CB3D9F">
        <w:rPr>
          <w:rFonts w:hint="eastAsia"/>
        </w:rPr>
        <w:t>0</w:t>
      </w:r>
      <w:r w:rsidRPr="00CB3D9F">
        <w:rPr>
          <w:rFonts w:hint="eastAsia"/>
        </w:rPr>
        <w:t>～</w:t>
      </w:r>
      <w:r w:rsidRPr="00CB3D9F">
        <w:rPr>
          <w:rFonts w:hint="eastAsia"/>
        </w:rPr>
        <w:t>L</w:t>
      </w:r>
      <w:r w:rsidRPr="00CB3D9F">
        <w:rPr>
          <w:rFonts w:hint="eastAsia"/>
        </w:rPr>
        <w:t>の区間における平均温度となる。</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CB3D9F" w14:paraId="55545FCD" w14:textId="77777777" w:rsidTr="00380201">
        <w:tc>
          <w:tcPr>
            <w:tcW w:w="8226" w:type="dxa"/>
          </w:tcPr>
          <w:p w14:paraId="7A98CB84" w14:textId="3C9DA509" w:rsidR="00CB3D9F" w:rsidRPr="003A51DD" w:rsidRDefault="003C0474" w:rsidP="00380201">
            <w:pPr>
              <w:pStyle w:val="afe"/>
              <w:ind w:firstLine="200"/>
              <w:jc w:val="center"/>
              <w:rPr>
                <w:rFonts w:ascii="Century" w:eastAsia="游明朝" w:hAnsi="Century"/>
                <w:i/>
              </w:rPr>
            </w:pPr>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θ</m:t>
                        </m:r>
                      </m:e>
                      <m:sub>
                        <m:r>
                          <w:rPr>
                            <w:rFonts w:ascii="Cambria Math" w:hAnsi="Cambria Math"/>
                          </w:rPr>
                          <m:t>as</m:t>
                        </m:r>
                      </m:sub>
                    </m:sSub>
                  </m:e>
                </m:ba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L</m:t>
                    </m:r>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 xml:space="preserve"> x</m:t>
                                </m:r>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e>
                    </m:d>
                    <m:r>
                      <w:rPr>
                        <w:rFonts w:ascii="Cambria Math" w:hAnsi="Cambria Math"/>
                      </w:rPr>
                      <m:t xml:space="preserve"> dx</m:t>
                    </m:r>
                  </m:e>
                </m:nary>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 xml:space="preserve"> L</m:t>
                    </m:r>
                  </m:den>
                </m:f>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r>
                  <m:rPr>
                    <m:sty m:val="p"/>
                  </m:rPr>
                  <w:rPr>
                    <w:rFonts w:ascii="Cambria Math"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r>
                      <w:rPr>
                        <w:rFonts w:ascii="Cambria Math" w:hAnsi="Cambria Math"/>
                      </w:rPr>
                      <m:t>in</m:t>
                    </m:r>
                  </m:sub>
                </m:sSub>
                <m:r>
                  <w:rPr>
                    <w:rFonts w:ascii="Cambria Math" w:hAnsi="Cambria Math"/>
                  </w:rPr>
                  <m:t xml:space="preserve">+X </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oMath>
            </m:oMathPara>
          </w:p>
        </w:tc>
        <w:tc>
          <w:tcPr>
            <w:tcW w:w="707" w:type="dxa"/>
            <w:vAlign w:val="center"/>
          </w:tcPr>
          <w:p w14:paraId="52C471F3" w14:textId="78E3F788" w:rsidR="00CB3D9F" w:rsidRDefault="00CB3D9F" w:rsidP="00380201">
            <w:pPr>
              <w:pStyle w:val="afd"/>
            </w:pPr>
            <w:r>
              <w:t>(</w:t>
            </w:r>
            <w:fldSimple w:instr=" SEQ ( \* ARABIC ">
              <w:r w:rsidR="003C0474">
                <w:rPr>
                  <w:noProof/>
                </w:rPr>
                <w:t>84</w:t>
              </w:r>
            </w:fldSimple>
            <w:r>
              <w:t>)</w:t>
            </w:r>
          </w:p>
        </w:tc>
      </w:tr>
      <w:tr w:rsidR="00CC07A4" w14:paraId="1E1EC8D3" w14:textId="77777777" w:rsidTr="00380201">
        <w:tc>
          <w:tcPr>
            <w:tcW w:w="8226" w:type="dxa"/>
          </w:tcPr>
          <w:p w14:paraId="26DE3A56" w14:textId="2C2FDD32" w:rsidR="00CC07A4" w:rsidRPr="003A51DD" w:rsidRDefault="00CC07A4" w:rsidP="00CC07A4">
            <w:pPr>
              <w:pStyle w:val="afe"/>
              <w:ind w:firstLine="200"/>
              <w:jc w:val="center"/>
              <w:rPr>
                <w:rFonts w:ascii="Century" w:eastAsia="游明朝" w:hAnsi="Century"/>
                <w:i/>
              </w:rPr>
            </w:pPr>
            <m:oMathPara>
              <m:oMath>
                <m:r>
                  <w:rPr>
                    <w:rFonts w:ascii="Cambria Math" w:hAnsi="Cambria Math"/>
                  </w:rPr>
                  <m:t>X=1-</m:t>
                </m:r>
                <m:f>
                  <m:fPr>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 xml:space="preserve"> L</m:t>
                    </m:r>
                  </m:den>
                </m:f>
              </m:oMath>
            </m:oMathPara>
          </w:p>
        </w:tc>
        <w:tc>
          <w:tcPr>
            <w:tcW w:w="707" w:type="dxa"/>
            <w:vAlign w:val="center"/>
          </w:tcPr>
          <w:p w14:paraId="3670BD66" w14:textId="1F4AFA8B" w:rsidR="00CC07A4" w:rsidRDefault="00CC07A4" w:rsidP="00CC07A4">
            <w:pPr>
              <w:pStyle w:val="afd"/>
            </w:pPr>
            <w:r>
              <w:t>(</w:t>
            </w:r>
            <w:fldSimple w:instr=" SEQ ( \* ARABIC ">
              <w:r w:rsidR="003C0474">
                <w:rPr>
                  <w:noProof/>
                </w:rPr>
                <w:t>85</w:t>
              </w:r>
            </w:fldSimple>
            <w:r>
              <w:t>)</w:t>
            </w:r>
          </w:p>
        </w:tc>
      </w:tr>
    </w:tbl>
    <w:p w14:paraId="79DE0A70" w14:textId="3B67D55B" w:rsidR="00D57033" w:rsidRDefault="00D57033" w:rsidP="00500D39">
      <w:pPr>
        <w:pStyle w:val="afe"/>
        <w:ind w:firstLine="200"/>
      </w:pPr>
    </w:p>
    <w:p w14:paraId="1970CF24" w14:textId="5AA4AB34" w:rsidR="00CC07A4" w:rsidRDefault="00CC07A4" w:rsidP="00500D39">
      <w:pPr>
        <w:pStyle w:val="afe"/>
        <w:ind w:firstLine="200"/>
      </w:pPr>
      <w:r w:rsidRPr="00CC07A4">
        <w:rPr>
          <w:rFonts w:hint="eastAsia"/>
        </w:rPr>
        <w:t>室内表面熱流は</w:t>
      </w:r>
      <w:r>
        <w:rPr>
          <w:rFonts w:hint="eastAsia"/>
        </w:rPr>
        <w:t>、</w:t>
      </w:r>
    </w:p>
    <w:tbl>
      <w:tblPr>
        <w:tblStyle w:val="afff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6"/>
        <w:gridCol w:w="707"/>
      </w:tblGrid>
      <w:tr w:rsidR="00CC07A4" w14:paraId="4F70CE5D" w14:textId="77777777" w:rsidTr="00380201">
        <w:tc>
          <w:tcPr>
            <w:tcW w:w="8226" w:type="dxa"/>
          </w:tcPr>
          <w:p w14:paraId="25958926" w14:textId="6D4AE908" w:rsidR="00CC07A4" w:rsidRPr="003A51DD" w:rsidRDefault="00CC07A4" w:rsidP="00CC07A4">
            <w:pPr>
              <w:pStyle w:val="afe"/>
              <w:ind w:firstLine="200"/>
              <w:jc w:val="center"/>
              <w:rPr>
                <w:rFonts w:ascii="Century" w:eastAsia="游明朝" w:hAnsi="Century"/>
                <w:i/>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d>
                  <m:dPr>
                    <m:ctrlPr>
                      <w:rPr>
                        <w:rFonts w:ascii="Cambria Math" w:hAnsi="Cambria Math"/>
                        <w:i/>
                      </w:rPr>
                    </m:ctrlPr>
                  </m:dPr>
                  <m:e>
                    <m:bar>
                      <m:barPr>
                        <m:pos m:val="top"/>
                        <m:ctrlPr>
                          <w:rPr>
                            <w:rFonts w:ascii="Cambria Math" w:hAnsi="Cambria Math"/>
                            <w:i/>
                          </w:rPr>
                        </m:ctrlPr>
                      </m:barPr>
                      <m:e>
                        <m:sSub>
                          <m:sSubPr>
                            <m:ctrlPr>
                              <w:rPr>
                                <w:rFonts w:ascii="Cambria Math" w:hAnsi="Cambria Math"/>
                                <w:i/>
                              </w:rPr>
                            </m:ctrlPr>
                          </m:sSubPr>
                          <m:e>
                            <m:r>
                              <w:rPr>
                                <w:rFonts w:ascii="Cambria Math" w:hAnsi="Cambria Math"/>
                              </w:rPr>
                              <m:t>θ</m:t>
                            </m:r>
                          </m:e>
                          <m:sub>
                            <m:r>
                              <w:rPr>
                                <w:rFonts w:ascii="Cambria Math" w:hAnsi="Cambria Math"/>
                              </w:rPr>
                              <m:t>as</m:t>
                            </m:r>
                          </m:sub>
                        </m:sSub>
                      </m:e>
                    </m:ba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m:oMathPara>
          </w:p>
        </w:tc>
        <w:tc>
          <w:tcPr>
            <w:tcW w:w="707" w:type="dxa"/>
            <w:vAlign w:val="center"/>
          </w:tcPr>
          <w:p w14:paraId="74BB45C7" w14:textId="399AB3B7" w:rsidR="00CC07A4" w:rsidRDefault="00CC07A4" w:rsidP="00CC07A4">
            <w:pPr>
              <w:pStyle w:val="afd"/>
            </w:pPr>
            <w:r>
              <w:t>(</w:t>
            </w:r>
            <w:fldSimple w:instr=" SEQ ( \* ARABIC ">
              <w:r w:rsidR="003C0474">
                <w:rPr>
                  <w:noProof/>
                </w:rPr>
                <w:t>86</w:t>
              </w:r>
            </w:fldSimple>
            <w:r>
              <w:t>)</w:t>
            </w:r>
          </w:p>
        </w:tc>
      </w:tr>
      <w:tr w:rsidR="00CC07A4" w14:paraId="56FFF5CA" w14:textId="77777777" w:rsidTr="00380201">
        <w:tc>
          <w:tcPr>
            <w:tcW w:w="8226" w:type="dxa"/>
          </w:tcPr>
          <w:p w14:paraId="35A9B55B" w14:textId="6DDAC6DF" w:rsidR="00CC07A4" w:rsidRPr="003A51DD" w:rsidRDefault="00CC07A4" w:rsidP="00CC07A4">
            <w:pPr>
              <w:pStyle w:val="afe"/>
              <w:ind w:firstLine="200"/>
              <w:jc w:val="center"/>
              <w:rPr>
                <w:rFonts w:ascii="Century" w:eastAsia="游明朝" w:hAnsi="Century"/>
                <w:i/>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r>
                          <w:rPr>
                            <w:rFonts w:ascii="Cambria Math" w:hAnsi="Cambria Math"/>
                          </w:rPr>
                          <m:t>1-X</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a</m:t>
                        </m:r>
                        <m:r>
                          <w:rPr>
                            <w:rFonts w:ascii="Cambria Math" w:hAnsi="Cambria Math" w:hint="eastAsia"/>
                          </w:rPr>
                          <m:t>s,</m:t>
                        </m:r>
                        <m:r>
                          <w:rPr>
                            <w:rFonts w:ascii="Cambria Math" w:hAnsi="Cambria Math"/>
                          </w:rPr>
                          <m:t>in</m:t>
                        </m:r>
                      </m:sub>
                    </m:sSub>
                    <m:r>
                      <w:rPr>
                        <w:rFonts w:ascii="Cambria Math" w:hAnsi="Cambria Math"/>
                      </w:rPr>
                      <m:t xml:space="preserve">+X </m:t>
                    </m:r>
                    <m:sSub>
                      <m:sSubPr>
                        <m:ctrlPr>
                          <w:rPr>
                            <w:rFonts w:ascii="Cambria Math" w:hAnsi="Cambria Math"/>
                            <w:i/>
                          </w:rPr>
                        </m:ctrlPr>
                      </m:sSubPr>
                      <m:e>
                        <m:r>
                          <w:rPr>
                            <w:rFonts w:ascii="Cambria Math" w:hAnsi="Cambria Math"/>
                          </w:rPr>
                          <m:t>θ</m:t>
                        </m:r>
                      </m:e>
                      <m:sub>
                        <m:r>
                          <w:rPr>
                            <w:rFonts w:ascii="Cambria Math" w:hAnsi="Cambria Math" w:hint="eastAsia"/>
                          </w:rPr>
                          <m:t>w</m:t>
                        </m:r>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m:oMathPara>
          </w:p>
        </w:tc>
        <w:tc>
          <w:tcPr>
            <w:tcW w:w="707" w:type="dxa"/>
            <w:vAlign w:val="center"/>
          </w:tcPr>
          <w:p w14:paraId="4A9F294B" w14:textId="290CA52C" w:rsidR="00CC07A4" w:rsidRDefault="00CC07A4" w:rsidP="00CC07A4">
            <w:pPr>
              <w:pStyle w:val="afd"/>
            </w:pPr>
            <w:r>
              <w:t>(</w:t>
            </w:r>
            <w:fldSimple w:instr=" SEQ ( \* ARABIC ">
              <w:r w:rsidR="003C0474">
                <w:rPr>
                  <w:noProof/>
                </w:rPr>
                <w:t>87</w:t>
              </w:r>
            </w:fldSimple>
            <w:r>
              <w:t>)</w:t>
            </w:r>
          </w:p>
        </w:tc>
      </w:tr>
      <w:tr w:rsidR="00CC07A4" w14:paraId="10DE893C" w14:textId="77777777" w:rsidTr="00380201">
        <w:tc>
          <w:tcPr>
            <w:tcW w:w="8226" w:type="dxa"/>
          </w:tcPr>
          <w:p w14:paraId="3F3606FF" w14:textId="7D0C59A9" w:rsidR="00CC07A4" w:rsidRPr="003A51DD" w:rsidRDefault="00CC07A4" w:rsidP="00CC07A4">
            <w:pPr>
              <w:pStyle w:val="afe"/>
              <w:ind w:firstLine="200"/>
              <w:jc w:val="center"/>
              <w:rPr>
                <w:rFonts w:ascii="Century" w:eastAsia="游明朝" w:hAnsi="Century"/>
                <w:i/>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X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hint="eastAsia"/>
                          </w:rPr>
                          <m:t>out,</m:t>
                        </m:r>
                        <m:r>
                          <w:rPr>
                            <w:rFonts w:ascii="Cambria Math" w:hAnsi="Cambria Math"/>
                          </w:rPr>
                          <m:t>s</m:t>
                        </m:r>
                        <m:r>
                          <w:rPr>
                            <w:rFonts w:ascii="Cambria Math" w:hAnsi="Cambria Math" w:hint="eastAsia"/>
                          </w:rPr>
                          <m:t>urf</m:t>
                        </m:r>
                      </m:sub>
                    </m:sSub>
                  </m:num>
                  <m:den>
                    <m:sSub>
                      <m:sSubPr>
                        <m:ctrlPr>
                          <w:rPr>
                            <w:rFonts w:ascii="Cambria Math" w:hAnsi="Cambria Math"/>
                            <w:i/>
                          </w:rPr>
                        </m:ctrlPr>
                      </m:sSubPr>
                      <m:e>
                        <m:r>
                          <w:rPr>
                            <w:rFonts w:ascii="Cambria Math" w:hAnsi="Cambria Math"/>
                          </w:rPr>
                          <m:t>h</m:t>
                        </m:r>
                      </m:e>
                      <m:sub>
                        <m:r>
                          <w:rPr>
                            <w:rFonts w:ascii="Cambria Math" w:hAnsi="Cambria Math"/>
                          </w:rPr>
                          <m:t>o</m:t>
                        </m:r>
                      </m:sub>
                    </m:sSub>
                  </m:den>
                </m:f>
                <m:r>
                  <w:rPr>
                    <w:rFonts w:ascii="Cambria Math" w:hAnsi="Cambria Math"/>
                  </w:rPr>
                  <m:t xml:space="preserve"> </m:t>
                </m:r>
                <m:sSub>
                  <m:sSubPr>
                    <m:ctrlPr>
                      <w:rPr>
                        <w:rFonts w:ascii="Cambria Math" w:hAnsi="Cambria Math"/>
                        <w:i/>
                      </w:rPr>
                    </m:ctrlPr>
                  </m:sSubPr>
                  <m:e>
                    <m:r>
                      <w:rPr>
                        <w:rFonts w:ascii="Cambria Math" w:hAnsi="Cambria Math" w:hint="eastAsia"/>
                      </w:rPr>
                      <m:t>J</m:t>
                    </m:r>
                  </m:e>
                  <m:sub>
                    <m:r>
                      <w:rPr>
                        <w:rFonts w:ascii="Cambria Math" w:hAnsi="Cambria Math" w:hint="eastAsia"/>
                      </w:rPr>
                      <m:t>surf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sSub>
                      <m:sSubPr>
                        <m:ctrlPr>
                          <w:rPr>
                            <w:rFonts w:ascii="Cambria Math" w:hAnsi="Cambria Math"/>
                            <w:i/>
                          </w:rPr>
                        </m:ctrlPr>
                      </m:sSubPr>
                      <m:e>
                        <m:r>
                          <w:rPr>
                            <w:rFonts w:ascii="Cambria Math" w:hAnsi="Cambria Math"/>
                          </w:rPr>
                          <m:t>k</m:t>
                        </m:r>
                      </m:e>
                      <m:sub>
                        <m:r>
                          <w:rPr>
                            <w:rFonts w:ascii="Cambria Math" w:hAnsi="Cambria Math"/>
                          </w:rPr>
                          <m:t>o</m:t>
                        </m:r>
                      </m:sub>
                    </m:sSub>
                  </m:den>
                </m:f>
                <m:r>
                  <w:rPr>
                    <w:rFonts w:ascii="Cambria Math" w:hAnsi="Cambria Math"/>
                  </w:rPr>
                  <m:t xml:space="preserve"> </m:t>
                </m:r>
                <m:d>
                  <m:dPr>
                    <m:ctrlPr>
                      <w:rPr>
                        <w:rFonts w:ascii="Cambria Math" w:hAnsi="Cambria Math"/>
                        <w:i/>
                      </w:rPr>
                    </m:ctrlPr>
                  </m:dPr>
                  <m:e>
                    <m:r>
                      <w:rPr>
                        <w:rFonts w:ascii="Cambria Math" w:hAnsi="Cambria Math"/>
                      </w:rPr>
                      <m:t>1-X</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as,in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m:oMathPara>
          </w:p>
        </w:tc>
        <w:tc>
          <w:tcPr>
            <w:tcW w:w="707" w:type="dxa"/>
            <w:vAlign w:val="center"/>
          </w:tcPr>
          <w:p w14:paraId="16B74BAA" w14:textId="37626E4B" w:rsidR="00CC07A4" w:rsidRDefault="00CC07A4" w:rsidP="00CC07A4">
            <w:pPr>
              <w:pStyle w:val="afd"/>
            </w:pPr>
            <w:r>
              <w:t>(</w:t>
            </w:r>
            <w:fldSimple w:instr=" SEQ ( \* ARABIC ">
              <w:r w:rsidR="003C0474">
                <w:rPr>
                  <w:noProof/>
                </w:rPr>
                <w:t>88</w:t>
              </w:r>
            </w:fldSimple>
            <w:r>
              <w:t>)</w:t>
            </w:r>
          </w:p>
        </w:tc>
      </w:tr>
    </w:tbl>
    <w:p w14:paraId="53B01800" w14:textId="77777777" w:rsidR="00CC07A4" w:rsidRDefault="00CC07A4" w:rsidP="00500D39">
      <w:pPr>
        <w:pStyle w:val="afe"/>
        <w:ind w:firstLine="200"/>
      </w:pPr>
    </w:p>
    <w:p w14:paraId="2DFDBF18" w14:textId="77777777" w:rsidR="00CB3D9F" w:rsidRDefault="00CB3D9F" w:rsidP="00500D39">
      <w:pPr>
        <w:pStyle w:val="afe"/>
        <w:ind w:firstLine="200"/>
      </w:pPr>
    </w:p>
    <w:p w14:paraId="46317C79" w14:textId="22BD45A6" w:rsidR="00BF1D64" w:rsidRDefault="00BF1D64" w:rsidP="00BF1D64">
      <w:pPr>
        <w:pStyle w:val="20"/>
      </w:pPr>
      <w:r>
        <w:rPr>
          <w:rFonts w:hint="eastAsia"/>
        </w:rPr>
        <w:t>簡易計算法による計算結果の検証</w:t>
      </w:r>
    </w:p>
    <w:p w14:paraId="3981FE5C" w14:textId="77777777" w:rsidR="00BF1D64" w:rsidRPr="00500D39" w:rsidRDefault="00BF1D64" w:rsidP="00500D39">
      <w:pPr>
        <w:pStyle w:val="afe"/>
        <w:ind w:firstLine="200"/>
      </w:pPr>
    </w:p>
    <w:p w14:paraId="52737463" w14:textId="09D84413" w:rsidR="00500D39" w:rsidRPr="00500D39" w:rsidRDefault="00500D39">
      <w:pPr>
        <w:widowControl/>
        <w:jc w:val="left"/>
        <w:rPr>
          <w:rFonts w:asciiTheme="majorHAnsi" w:eastAsiaTheme="majorEastAsia" w:hAnsiTheme="majorHAnsi"/>
          <w:sz w:val="22"/>
        </w:rPr>
      </w:pPr>
    </w:p>
    <w:p w14:paraId="48B83E48" w14:textId="77777777" w:rsidR="00500D39" w:rsidRDefault="00500D39">
      <w:pPr>
        <w:widowControl/>
        <w:jc w:val="left"/>
        <w:rPr>
          <w:rFonts w:asciiTheme="majorHAnsi" w:eastAsiaTheme="majorEastAsia" w:hAnsiTheme="majorHAnsi"/>
          <w:sz w:val="22"/>
        </w:rPr>
      </w:pPr>
    </w:p>
    <w:p w14:paraId="5E510230" w14:textId="77777777" w:rsidR="001F0F4B" w:rsidRDefault="001F0F4B">
      <w:pPr>
        <w:widowControl/>
        <w:jc w:val="left"/>
        <w:rPr>
          <w:rFonts w:asciiTheme="majorHAnsi" w:eastAsiaTheme="majorEastAsia" w:hAnsiTheme="majorHAnsi"/>
          <w:sz w:val="22"/>
        </w:rPr>
      </w:pPr>
      <w:r>
        <w:br w:type="page"/>
      </w:r>
    </w:p>
    <w:p w14:paraId="59935ECD" w14:textId="66494105" w:rsidR="00A917D5" w:rsidRDefault="00397EB5" w:rsidP="00397EB5">
      <w:pPr>
        <w:pStyle w:val="1"/>
      </w:pPr>
      <w:r>
        <w:rPr>
          <w:rFonts w:hint="eastAsia"/>
        </w:rPr>
        <w:t>参考文献</w:t>
      </w:r>
    </w:p>
    <w:p w14:paraId="483D0708" w14:textId="6ACB1E79" w:rsidR="00397EB5" w:rsidRDefault="00397EB5" w:rsidP="0044637E">
      <w:pPr>
        <w:pStyle w:val="affff1"/>
        <w:numPr>
          <w:ilvl w:val="0"/>
          <w:numId w:val="8"/>
        </w:numPr>
        <w:ind w:leftChars="0" w:firstLineChars="0"/>
      </w:pPr>
      <w:bookmarkStart w:id="833" w:name="_Ref48052893"/>
      <w:r w:rsidRPr="00397EB5">
        <w:rPr>
          <w:rFonts w:hint="eastAsia"/>
        </w:rPr>
        <w:t>赤坂裕</w:t>
      </w:r>
      <w:r>
        <w:rPr>
          <w:rFonts w:hint="eastAsia"/>
        </w:rPr>
        <w:t>、</w:t>
      </w:r>
      <w:r w:rsidRPr="00397EB5">
        <w:rPr>
          <w:rFonts w:hint="eastAsia"/>
        </w:rPr>
        <w:t>武田和大</w:t>
      </w:r>
      <w:r>
        <w:rPr>
          <w:rFonts w:hint="eastAsia"/>
        </w:rPr>
        <w:t>：</w:t>
      </w:r>
      <w:r w:rsidRPr="00397EB5">
        <w:rPr>
          <w:rFonts w:hint="eastAsia"/>
        </w:rPr>
        <w:t>通気層を有する外壁，屋根の遮熱・断熱効果の計算法</w:t>
      </w:r>
      <w:r>
        <w:rPr>
          <w:rFonts w:hint="eastAsia"/>
        </w:rPr>
        <w:t>、</w:t>
      </w:r>
      <w:r w:rsidRPr="00397EB5">
        <w:rPr>
          <w:rFonts w:hint="eastAsia"/>
        </w:rPr>
        <w:t>日本建築学会環境系論文集</w:t>
      </w:r>
      <w:r>
        <w:rPr>
          <w:rFonts w:hint="eastAsia"/>
        </w:rPr>
        <w:t>、</w:t>
      </w:r>
      <w:r w:rsidRPr="00397EB5">
        <w:rPr>
          <w:rFonts w:hint="eastAsia"/>
        </w:rPr>
        <w:t>2005</w:t>
      </w:r>
      <w:r w:rsidRPr="00397EB5">
        <w:rPr>
          <w:rFonts w:hint="eastAsia"/>
        </w:rPr>
        <w:t>年</w:t>
      </w:r>
      <w:r w:rsidRPr="00397EB5">
        <w:rPr>
          <w:rFonts w:hint="eastAsia"/>
        </w:rPr>
        <w:t>9</w:t>
      </w:r>
      <w:r w:rsidRPr="00397EB5">
        <w:rPr>
          <w:rFonts w:hint="eastAsia"/>
        </w:rPr>
        <w:t>月</w:t>
      </w:r>
      <w:bookmarkEnd w:id="833"/>
    </w:p>
    <w:p w14:paraId="0D5D0265" w14:textId="7B63A9ED" w:rsidR="00505952" w:rsidRDefault="00505952" w:rsidP="00505952">
      <w:pPr>
        <w:pStyle w:val="affff1"/>
        <w:numPr>
          <w:ilvl w:val="0"/>
          <w:numId w:val="8"/>
        </w:numPr>
        <w:ind w:leftChars="0" w:firstLineChars="0"/>
      </w:pPr>
      <w:bookmarkStart w:id="834" w:name="_Ref50626104"/>
      <w:r>
        <w:t>ISO 15099:2003 Thermal performance of windows, doors and shading devices — Detailed calculations</w:t>
      </w:r>
      <w:bookmarkEnd w:id="834"/>
    </w:p>
    <w:p w14:paraId="0FC30C10" w14:textId="77777777" w:rsidR="00397EB5" w:rsidRPr="00CF3B5F" w:rsidRDefault="00397EB5" w:rsidP="00397EB5"/>
    <w:sectPr w:rsidR="00397EB5" w:rsidRPr="00CF3B5F" w:rsidSect="001B33DB">
      <w:footerReference w:type="default" r:id="rId37"/>
      <w:headerReference w:type="first" r:id="rId38"/>
      <w:footerReference w:type="first" r:id="rId39"/>
      <w:pgSz w:w="11906" w:h="16838" w:code="9"/>
      <w:pgMar w:top="1418" w:right="1134" w:bottom="1134" w:left="1418" w:header="851" w:footer="680" w:gutter="0"/>
      <w:cols w:space="425"/>
      <w:titlePg/>
      <w:docGrid w:type="lines" w:linePitch="4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のりえ 辻丸" w:date="2020-09-18T14:31:00Z" w:initials="の辻">
    <w:p w14:paraId="5EB7091D" w14:textId="53B89AEC" w:rsidR="00FB12FC" w:rsidRDefault="00FB12FC">
      <w:pPr>
        <w:pStyle w:val="afff1"/>
      </w:pPr>
      <w:r>
        <w:rPr>
          <w:rStyle w:val="afff0"/>
        </w:rPr>
        <w:annotationRef/>
      </w:r>
      <w:r>
        <w:rPr>
          <w:rFonts w:hint="eastAsia"/>
        </w:rPr>
        <w:t>入口、出口温度を入れる</w:t>
      </w:r>
    </w:p>
  </w:comment>
  <w:comment w:id="19" w:author="のりえ 辻丸" w:date="2020-09-20T14:36:00Z" w:initials="の辻">
    <w:p w14:paraId="5904A7CE" w14:textId="66C8D8CF" w:rsidR="00FB12FC" w:rsidRDefault="00FB12FC">
      <w:pPr>
        <w:pStyle w:val="afff1"/>
      </w:pPr>
      <w:r>
        <w:rPr>
          <w:rStyle w:val="afff0"/>
        </w:rPr>
        <w:annotationRef/>
      </w:r>
      <w:r>
        <w:rPr>
          <w:rFonts w:hint="eastAsia"/>
        </w:rPr>
        <w:t>1</w:t>
      </w:r>
      <w:r>
        <w:t>006</w:t>
      </w:r>
      <w:r>
        <w:rPr>
          <w:rFonts w:hint="eastAsia"/>
        </w:rPr>
        <w:t>の間違い？</w:t>
      </w:r>
    </w:p>
  </w:comment>
  <w:comment w:id="18" w:author="のりえ" w:date="2020-12-28T18:00:00Z" w:initials="の辻">
    <w:p w14:paraId="15DE8A5B" w14:textId="42309652" w:rsidR="00FB12FC" w:rsidRDefault="00FB12FC">
      <w:pPr>
        <w:pStyle w:val="afff1"/>
      </w:pPr>
      <w:r>
        <w:rPr>
          <w:rStyle w:val="afff0"/>
        </w:rPr>
        <w:annotationRef/>
      </w:r>
      <w:r>
        <w:rPr>
          <w:rFonts w:hint="eastAsia"/>
        </w:rPr>
        <w:t>温度の関数に変更</w:t>
      </w:r>
    </w:p>
  </w:comment>
  <w:comment w:id="30" w:author="のりえ 辻丸" w:date="2020-09-18T15:20:00Z" w:initials="の辻">
    <w:p w14:paraId="507DF455" w14:textId="73B472DA" w:rsidR="00FB12FC" w:rsidRDefault="00FB12FC">
      <w:pPr>
        <w:pStyle w:val="afff1"/>
      </w:pPr>
      <w:r>
        <w:rPr>
          <w:rStyle w:val="afff0"/>
        </w:rPr>
        <w:annotationRef/>
      </w:r>
      <w:r>
        <w:rPr>
          <w:rFonts w:hint="eastAsia"/>
        </w:rPr>
        <w:t>λ</w:t>
      </w:r>
      <w:r>
        <w:t>_a</w:t>
      </w:r>
      <w:r>
        <w:rPr>
          <w:rFonts w:hint="eastAsia"/>
        </w:rPr>
        <w:t>にする</w:t>
      </w:r>
    </w:p>
  </w:comment>
  <w:comment w:id="45" w:author="のりえ 辻丸" w:date="2020-09-18T16:39:00Z" w:initials="の辻">
    <w:p w14:paraId="561A2DBC" w14:textId="395C8DE8" w:rsidR="00FB12FC" w:rsidRDefault="00FB12FC">
      <w:pPr>
        <w:pStyle w:val="afff1"/>
      </w:pPr>
      <w:r>
        <w:rPr>
          <w:rStyle w:val="afff0"/>
        </w:rPr>
        <w:annotationRef/>
      </w:r>
      <w:r w:rsidRPr="00985388">
        <w:rPr>
          <w:rFonts w:hint="eastAsia"/>
        </w:rPr>
        <w:t>誤：</w:t>
      </w:r>
      <w:r w:rsidRPr="00985388">
        <w:rPr>
          <w:rFonts w:hint="eastAsia"/>
        </w:rPr>
        <w:t xml:space="preserve">3.7 </w:t>
      </w:r>
      <w:r>
        <w:rPr>
          <w:rFonts w:hint="eastAsia"/>
        </w:rPr>
        <w:t>×</w:t>
      </w:r>
      <w:r w:rsidRPr="00985388">
        <w:rPr>
          <w:rFonts w:hint="eastAsia"/>
        </w:rPr>
        <w:t xml:space="preserve"> (10 </w:t>
      </w:r>
      <w:r>
        <w:t>**</w:t>
      </w:r>
      <w:r w:rsidRPr="00985388">
        <w:rPr>
          <w:rFonts w:hint="eastAsia"/>
        </w:rPr>
        <w:t xml:space="preserve"> 3)</w:t>
      </w:r>
    </w:p>
    <w:p w14:paraId="0CE3CEDD" w14:textId="1942C929" w:rsidR="00FB12FC" w:rsidRDefault="00FB12FC">
      <w:pPr>
        <w:pStyle w:val="afff1"/>
      </w:pPr>
      <w:r w:rsidRPr="00985388">
        <w:rPr>
          <w:rFonts w:hint="eastAsia"/>
        </w:rPr>
        <w:t>正：</w:t>
      </w:r>
      <w:r w:rsidRPr="00985388">
        <w:rPr>
          <w:rFonts w:hint="eastAsia"/>
        </w:rPr>
        <w:t xml:space="preserve">3.7 </w:t>
      </w:r>
      <w:r>
        <w:rPr>
          <w:rFonts w:hint="eastAsia"/>
        </w:rPr>
        <w:t>×</w:t>
      </w:r>
      <w:r w:rsidRPr="00985388">
        <w:rPr>
          <w:rFonts w:hint="eastAsia"/>
        </w:rPr>
        <w:t xml:space="preserve"> (10 ** -3)</w:t>
      </w:r>
    </w:p>
  </w:comment>
  <w:comment w:id="47" w:author="のりえ 辻丸" w:date="2020-09-20T14:36:00Z" w:initials="の辻">
    <w:p w14:paraId="50518FAC" w14:textId="77777777" w:rsidR="00FB12FC" w:rsidRDefault="00FB12FC">
      <w:pPr>
        <w:pStyle w:val="afff1"/>
      </w:pPr>
      <w:r>
        <w:rPr>
          <w:rStyle w:val="afff0"/>
        </w:rPr>
        <w:annotationRef/>
      </w:r>
      <w:r w:rsidRPr="00985388">
        <w:rPr>
          <w:rFonts w:hint="eastAsia"/>
        </w:rPr>
        <w:t>誤：</w:t>
      </w:r>
      <w:r w:rsidRPr="00985388">
        <w:rPr>
          <w:rFonts w:hint="eastAsia"/>
        </w:rPr>
        <w:t>1.006</w:t>
      </w:r>
    </w:p>
    <w:p w14:paraId="4012D375" w14:textId="3FE85D56" w:rsidR="00FB12FC" w:rsidRDefault="00FB12FC">
      <w:pPr>
        <w:pStyle w:val="afff1"/>
      </w:pPr>
      <w:r w:rsidRPr="00985388">
        <w:rPr>
          <w:rFonts w:hint="eastAsia"/>
        </w:rPr>
        <w:t>正：</w:t>
      </w:r>
      <w:r w:rsidRPr="00985388">
        <w:rPr>
          <w:rFonts w:hint="eastAsia"/>
        </w:rPr>
        <w:t>1006</w:t>
      </w:r>
    </w:p>
  </w:comment>
  <w:comment w:id="246" w:author="のりえ 辻丸" w:date="2020-12-03T16:36:00Z" w:initials="の辻">
    <w:p w14:paraId="04537D67" w14:textId="77777777" w:rsidR="00FB12FC" w:rsidRDefault="00FB12FC">
      <w:pPr>
        <w:pStyle w:val="afff1"/>
      </w:pPr>
      <w:r>
        <w:rPr>
          <w:rStyle w:val="afff0"/>
        </w:rPr>
        <w:annotationRef/>
      </w:r>
      <w:r>
        <w:rPr>
          <w:rFonts w:hint="eastAsia"/>
        </w:rPr>
        <w:t>最小値、最大値、中間値の</w:t>
      </w:r>
      <w:r>
        <w:rPr>
          <w:rFonts w:hint="eastAsia"/>
        </w:rPr>
        <w:t>3</w:t>
      </w:r>
      <w:r>
        <w:rPr>
          <w:rFonts w:hint="eastAsia"/>
        </w:rPr>
        <w:t>点をふる</w:t>
      </w:r>
    </w:p>
    <w:p w14:paraId="331151CE" w14:textId="61FF4D6A" w:rsidR="00FB12FC" w:rsidRDefault="00FB12FC">
      <w:pPr>
        <w:pStyle w:val="afff1"/>
      </w:pPr>
      <w:r>
        <w:rPr>
          <w:rFonts w:hint="eastAsia"/>
        </w:rPr>
        <w:t>室内温度を追加（冷房</w:t>
      </w:r>
      <w:r>
        <w:rPr>
          <w:rFonts w:hint="eastAsia"/>
        </w:rPr>
        <w:t>27</w:t>
      </w:r>
      <w:r>
        <w:rPr>
          <w:rFonts w:hint="eastAsia"/>
        </w:rPr>
        <w:t>℃、暖房</w:t>
      </w:r>
      <w:r>
        <w:rPr>
          <w:rFonts w:hint="eastAsia"/>
        </w:rPr>
        <w:t>20</w:t>
      </w:r>
      <w:r>
        <w:rPr>
          <w:rFonts w:hint="eastAsia"/>
        </w:rPr>
        <w:t>℃）</w:t>
      </w:r>
    </w:p>
  </w:comment>
  <w:comment w:id="515" w:author="のりえ 辻丸" w:date="2020-12-04T11:15:00Z" w:initials="の辻">
    <w:p w14:paraId="62E6809B" w14:textId="19801C8A" w:rsidR="00FB12FC" w:rsidRDefault="00FB12FC">
      <w:pPr>
        <w:pStyle w:val="afff1"/>
      </w:pPr>
      <w:r>
        <w:rPr>
          <w:rStyle w:val="afff0"/>
        </w:rPr>
        <w:annotationRef/>
      </w:r>
      <w:r>
        <w:rPr>
          <w:rFonts w:hint="eastAsia"/>
        </w:rPr>
        <w:t>下限は</w:t>
      </w:r>
      <w:r>
        <w:rPr>
          <w:rFonts w:hint="eastAsia"/>
        </w:rPr>
        <w:t>0</w:t>
      </w:r>
      <w:r>
        <w:rPr>
          <w:rFonts w:hint="eastAsia"/>
        </w:rPr>
        <w:t>でよいか？</w:t>
      </w:r>
    </w:p>
  </w:comment>
  <w:comment w:id="586" w:author="のりえ 辻丸" w:date="2020-12-03T16:37:00Z" w:initials="の辻">
    <w:p w14:paraId="4C542581" w14:textId="368477F9" w:rsidR="00FB12FC" w:rsidRDefault="00FB12FC">
      <w:pPr>
        <w:pStyle w:val="afff1"/>
      </w:pPr>
      <w:r>
        <w:rPr>
          <w:rStyle w:val="afff0"/>
        </w:rPr>
        <w:annotationRef/>
      </w:r>
      <w:r>
        <w:rPr>
          <w:rFonts w:hint="eastAsia"/>
        </w:rPr>
        <w:t>5</w:t>
      </w:r>
      <w:r>
        <w:t>cm</w:t>
      </w:r>
      <w:r>
        <w:rPr>
          <w:rFonts w:hint="eastAsia"/>
        </w:rPr>
        <w:t>～</w:t>
      </w:r>
      <w:r>
        <w:rPr>
          <w:rFonts w:hint="eastAsia"/>
        </w:rPr>
        <w:t>1</w:t>
      </w:r>
      <w:r>
        <w:t>0</w:t>
      </w:r>
      <w:r>
        <w:rPr>
          <w:rFonts w:hint="eastAsia"/>
        </w:rPr>
        <w:t>m</w:t>
      </w:r>
      <w:r>
        <w:rPr>
          <w:rFonts w:hint="eastAsia"/>
        </w:rPr>
        <w:t>の極端な条件を与えて影響を確認する</w:t>
      </w:r>
    </w:p>
  </w:comment>
  <w:comment w:id="641" w:author="のりえ 辻丸" w:date="2020-12-03T16:37:00Z" w:initials="の辻">
    <w:p w14:paraId="12FB52A4" w14:textId="60E572EC" w:rsidR="00FB12FC" w:rsidRDefault="00FB12FC">
      <w:pPr>
        <w:pStyle w:val="afff1"/>
      </w:pPr>
      <w:r>
        <w:rPr>
          <w:rStyle w:val="afff0"/>
        </w:rPr>
        <w:annotationRef/>
      </w:r>
      <w:r>
        <w:rPr>
          <w:rFonts w:hint="eastAsia"/>
        </w:rPr>
        <w:t>0</w:t>
      </w:r>
      <w:r>
        <w:t>.9</w:t>
      </w:r>
      <w:r>
        <w:rPr>
          <w:rFonts w:hint="eastAsia"/>
        </w:rPr>
        <w:t>にする</w:t>
      </w:r>
    </w:p>
  </w:comment>
  <w:comment w:id="654" w:author="のりえ 辻丸" w:date="2020-12-04T14:08:00Z" w:initials="の辻">
    <w:p w14:paraId="7AD6D15E" w14:textId="5804CCC7" w:rsidR="00FB12FC" w:rsidRDefault="00FB12FC">
      <w:pPr>
        <w:pStyle w:val="afff1"/>
      </w:pPr>
      <w:r>
        <w:rPr>
          <w:rStyle w:val="afff0"/>
        </w:rPr>
        <w:annotationRef/>
      </w:r>
      <w:r>
        <w:rPr>
          <w:rFonts w:hint="eastAsia"/>
        </w:rPr>
        <w:t>下限を</w:t>
      </w:r>
      <w:r>
        <w:rPr>
          <w:rFonts w:hint="eastAsia"/>
        </w:rPr>
        <w:t>0</w:t>
      </w:r>
      <w:r>
        <w:t>.1</w:t>
      </w:r>
      <w:r>
        <w:rPr>
          <w:rFonts w:hint="eastAsia"/>
        </w:rPr>
        <w:t>にする</w:t>
      </w:r>
    </w:p>
  </w:comment>
  <w:comment w:id="656" w:author="のりえ 辻丸" w:date="2020-12-03T16:37:00Z" w:initials="の辻">
    <w:p w14:paraId="7F6D6C22" w14:textId="07A037B8" w:rsidR="00FB12FC" w:rsidRDefault="00FB12FC">
      <w:pPr>
        <w:pStyle w:val="afff1"/>
      </w:pPr>
      <w:r>
        <w:rPr>
          <w:rStyle w:val="afff0"/>
        </w:rPr>
        <w:annotationRef/>
      </w:r>
      <w:r>
        <w:rPr>
          <w:rFonts w:hint="eastAsia"/>
        </w:rPr>
        <w:t>0</w:t>
      </w:r>
      <w:r>
        <w:t>.9</w:t>
      </w:r>
      <w:r>
        <w:rPr>
          <w:rFonts w:hint="eastAsia"/>
        </w:rPr>
        <w:t>にする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B7091D" w15:done="0"/>
  <w15:commentEx w15:paraId="5904A7CE" w15:done="0"/>
  <w15:commentEx w15:paraId="15DE8A5B" w15:done="0"/>
  <w15:commentEx w15:paraId="507DF455" w15:done="0"/>
  <w15:commentEx w15:paraId="0CE3CEDD" w15:done="0"/>
  <w15:commentEx w15:paraId="4012D375" w15:done="0"/>
  <w15:commentEx w15:paraId="331151CE" w15:done="0"/>
  <w15:commentEx w15:paraId="62E6809B" w15:done="0"/>
  <w15:commentEx w15:paraId="4C542581" w15:done="0"/>
  <w15:commentEx w15:paraId="12FB52A4" w15:done="0"/>
  <w15:commentEx w15:paraId="7AD6D15E" w15:done="0"/>
  <w15:commentEx w15:paraId="7F6D6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F4328" w16cex:dateUtc="2020-09-18T05:31:00Z"/>
  <w16cex:commentExtensible w16cex:durableId="2311E77E" w16cex:dateUtc="2020-09-20T05:36:00Z"/>
  <w16cex:commentExtensible w16cex:durableId="23949BD2" w16cex:dateUtc="2020-12-28T09:00:00Z"/>
  <w16cex:commentExtensible w16cex:durableId="230F4EA7" w16cex:dateUtc="2020-09-18T06:20:00Z"/>
  <w16cex:commentExtensible w16cex:durableId="230F614A" w16cex:dateUtc="2020-09-18T07:39:00Z"/>
  <w16cex:commentExtensible w16cex:durableId="2311E75B" w16cex:dateUtc="2020-09-20T05:36:00Z"/>
  <w16cex:commentExtensible w16cex:durableId="2373929B" w16cex:dateUtc="2020-12-03T07:36:00Z"/>
  <w16cex:commentExtensible w16cex:durableId="237498BF" w16cex:dateUtc="2020-12-04T02:15:00Z"/>
  <w16cex:commentExtensible w16cex:durableId="237392AC" w16cex:dateUtc="2020-12-03T07:37:00Z"/>
  <w16cex:commentExtensible w16cex:durableId="237392CB" w16cex:dateUtc="2020-12-03T07:37:00Z"/>
  <w16cex:commentExtensible w16cex:durableId="2374C15E" w16cex:dateUtc="2020-12-04T05:08:00Z"/>
  <w16cex:commentExtensible w16cex:durableId="237392D3" w16cex:dateUtc="2020-12-03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B7091D" w16cid:durableId="230F4328"/>
  <w16cid:commentId w16cid:paraId="5904A7CE" w16cid:durableId="2311E77E"/>
  <w16cid:commentId w16cid:paraId="15DE8A5B" w16cid:durableId="23949BD2"/>
  <w16cid:commentId w16cid:paraId="507DF455" w16cid:durableId="230F4EA7"/>
  <w16cid:commentId w16cid:paraId="0CE3CEDD" w16cid:durableId="230F614A"/>
  <w16cid:commentId w16cid:paraId="4012D375" w16cid:durableId="2311E75B"/>
  <w16cid:commentId w16cid:paraId="331151CE" w16cid:durableId="2373929B"/>
  <w16cid:commentId w16cid:paraId="62E6809B" w16cid:durableId="237498BF"/>
  <w16cid:commentId w16cid:paraId="4C542581" w16cid:durableId="237392AC"/>
  <w16cid:commentId w16cid:paraId="12FB52A4" w16cid:durableId="237392CB"/>
  <w16cid:commentId w16cid:paraId="7AD6D15E" w16cid:durableId="2374C15E"/>
  <w16cid:commentId w16cid:paraId="7F6D6C22" w16cid:durableId="23739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1F2AB" w14:textId="77777777" w:rsidR="00FB12FC" w:rsidRDefault="00FB12FC">
      <w:r>
        <w:separator/>
      </w:r>
    </w:p>
  </w:endnote>
  <w:endnote w:type="continuationSeparator" w:id="0">
    <w:p w14:paraId="4467224E" w14:textId="77777777" w:rsidR="00FB12FC" w:rsidRDefault="00FB1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7595E" w14:textId="77777777" w:rsidR="00FB12FC" w:rsidRDefault="00FB12FC">
    <w:pPr>
      <w:pStyle w:val="ab"/>
      <w:jc w:val="center"/>
    </w:pPr>
    <w:r>
      <w:fldChar w:fldCharType="begin"/>
    </w:r>
    <w:r>
      <w:instrText xml:space="preserve"> PAGE   \* MERGEFORMAT </w:instrText>
    </w:r>
    <w:r>
      <w:fldChar w:fldCharType="separate"/>
    </w:r>
    <w:r w:rsidRPr="005347B5">
      <w:rPr>
        <w:noProof/>
        <w:lang w:val="ja-JP"/>
      </w:rPr>
      <w:t>6</w:t>
    </w:r>
    <w:r>
      <w:fldChar w:fldCharType="end"/>
    </w:r>
  </w:p>
  <w:p w14:paraId="1F8C4E95" w14:textId="77777777" w:rsidR="00FB12FC" w:rsidRDefault="00FB12FC">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61B7A" w14:textId="77777777" w:rsidR="00FB12FC" w:rsidRDefault="00FB12FC">
    <w:pPr>
      <w:pStyle w:val="ab"/>
      <w:jc w:val="center"/>
    </w:pPr>
    <w:r>
      <w:fldChar w:fldCharType="begin"/>
    </w:r>
    <w:r>
      <w:instrText xml:space="preserve"> PAGE   \* MERGEFORMAT </w:instrText>
    </w:r>
    <w:r>
      <w:fldChar w:fldCharType="separate"/>
    </w:r>
    <w:r w:rsidRPr="005347B5">
      <w:rPr>
        <w:noProof/>
        <w:lang w:val="ja-JP"/>
      </w:rPr>
      <w:t>1</w:t>
    </w:r>
    <w:r>
      <w:fldChar w:fldCharType="end"/>
    </w:r>
  </w:p>
  <w:p w14:paraId="68F91340" w14:textId="77777777" w:rsidR="00FB12FC" w:rsidRDefault="00FB12F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78868" w14:textId="77777777" w:rsidR="00FB12FC" w:rsidRDefault="00FB12FC">
      <w:r>
        <w:separator/>
      </w:r>
    </w:p>
  </w:footnote>
  <w:footnote w:type="continuationSeparator" w:id="0">
    <w:p w14:paraId="07496650" w14:textId="77777777" w:rsidR="00FB12FC" w:rsidRDefault="00FB1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D7286" w14:textId="77777777" w:rsidR="00FB12FC" w:rsidRDefault="00FB12FC" w:rsidP="009B32D9">
    <w:pPr>
      <w:pStyle w:val="ad"/>
      <w:ind w:right="8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A50C364"/>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0310B5D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E46C96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D28581E"/>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F04F40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C93CA7E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B26C8A9A"/>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A5E8614A"/>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9948BC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A5E3E18"/>
    <w:lvl w:ilvl="0">
      <w:start w:val="1"/>
      <w:numFmt w:val="bullet"/>
      <w:pStyle w:val="a"/>
      <w:lvlText w:val=""/>
      <w:lvlJc w:val="left"/>
      <w:pPr>
        <w:tabs>
          <w:tab w:val="num" w:pos="360"/>
        </w:tabs>
        <w:ind w:left="360" w:hanging="360"/>
      </w:pPr>
      <w:rPr>
        <w:rFonts w:ascii="Wingdings" w:hAnsi="Wingdings" w:hint="default"/>
        <w:color w:val="FFCC00"/>
      </w:rPr>
    </w:lvl>
  </w:abstractNum>
  <w:abstractNum w:abstractNumId="10" w15:restartNumberingAfterBreak="0">
    <w:nsid w:val="29F30F6D"/>
    <w:multiLevelType w:val="hybridMultilevel"/>
    <w:tmpl w:val="D0420602"/>
    <w:lvl w:ilvl="0" w:tplc="B1CC8D86">
      <w:start w:val="1"/>
      <w:numFmt w:val="decimalEnclosedCircle"/>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1" w15:restartNumberingAfterBreak="0">
    <w:nsid w:val="3C8B5376"/>
    <w:multiLevelType w:val="hybridMultilevel"/>
    <w:tmpl w:val="9918AEA6"/>
    <w:lvl w:ilvl="0" w:tplc="B5667CFA">
      <w:start w:val="1"/>
      <w:numFmt w:val="bullet"/>
      <w:pStyle w:val="a0"/>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C7020E6"/>
    <w:multiLevelType w:val="hybridMultilevel"/>
    <w:tmpl w:val="89E8FDC0"/>
    <w:lvl w:ilvl="0" w:tplc="165888C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1962B3C"/>
    <w:multiLevelType w:val="hybridMultilevel"/>
    <w:tmpl w:val="A09878F6"/>
    <w:lvl w:ilvl="0" w:tplc="BFEA2B3A">
      <w:start w:val="1"/>
      <w:numFmt w:val="decimalEnclosedCircle"/>
      <w:lvlText w:val="%1"/>
      <w:lvlJc w:val="left"/>
      <w:pPr>
        <w:ind w:left="6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48902CC"/>
    <w:multiLevelType w:val="multilevel"/>
    <w:tmpl w:val="B0149A8E"/>
    <w:lvl w:ilvl="0">
      <w:start w:val="1"/>
      <w:numFmt w:val="decimal"/>
      <w:pStyle w:val="a1"/>
      <w:lvlText w:val="資料%1．"/>
      <w:lvlJc w:val="left"/>
      <w:pPr>
        <w:tabs>
          <w:tab w:val="num" w:pos="-2967"/>
        </w:tabs>
        <w:ind w:left="-2967" w:hanging="425"/>
      </w:pPr>
      <w:rPr>
        <w:rFonts w:hint="eastAsia"/>
      </w:rPr>
    </w:lvl>
    <w:lvl w:ilvl="1">
      <w:start w:val="1"/>
      <w:numFmt w:val="decimal"/>
      <w:pStyle w:val="a2"/>
      <w:lvlText w:val="%1.%2"/>
      <w:lvlJc w:val="left"/>
      <w:pPr>
        <w:tabs>
          <w:tab w:val="num" w:pos="-2400"/>
        </w:tabs>
        <w:ind w:left="-2400" w:hanging="567"/>
      </w:pPr>
      <w:rPr>
        <w:rFonts w:hint="eastAsia"/>
      </w:rPr>
    </w:lvl>
    <w:lvl w:ilvl="2">
      <w:start w:val="1"/>
      <w:numFmt w:val="decimal"/>
      <w:pStyle w:val="a3"/>
      <w:lvlText w:val="%1.%2.%3"/>
      <w:lvlJc w:val="left"/>
      <w:pPr>
        <w:tabs>
          <w:tab w:val="num" w:pos="-1974"/>
        </w:tabs>
        <w:ind w:left="-1974" w:hanging="567"/>
      </w:pPr>
      <w:rPr>
        <w:rFonts w:hint="eastAsia"/>
      </w:rPr>
    </w:lvl>
    <w:lvl w:ilvl="3">
      <w:start w:val="1"/>
      <w:numFmt w:val="decimal"/>
      <w:lvlText w:val="（%4）"/>
      <w:lvlJc w:val="left"/>
      <w:pPr>
        <w:tabs>
          <w:tab w:val="num" w:pos="-1408"/>
        </w:tabs>
        <w:ind w:left="-1408" w:hanging="708"/>
      </w:pPr>
      <w:rPr>
        <w:rFonts w:hint="eastAsia"/>
      </w:rPr>
    </w:lvl>
    <w:lvl w:ilvl="4">
      <w:start w:val="1"/>
      <w:numFmt w:val="decimal"/>
      <w:lvlText w:val="%5）"/>
      <w:lvlJc w:val="left"/>
      <w:pPr>
        <w:tabs>
          <w:tab w:val="num" w:pos="-841"/>
        </w:tabs>
        <w:ind w:left="-841" w:hanging="850"/>
      </w:pPr>
      <w:rPr>
        <w:rFonts w:hint="eastAsia"/>
      </w:rPr>
    </w:lvl>
    <w:lvl w:ilvl="5">
      <w:start w:val="1"/>
      <w:numFmt w:val="lowerLetter"/>
      <w:lvlText w:val="%6）"/>
      <w:lvlJc w:val="left"/>
      <w:pPr>
        <w:tabs>
          <w:tab w:val="num" w:pos="1614"/>
        </w:tabs>
        <w:ind w:left="-132" w:hanging="1134"/>
      </w:pPr>
      <w:rPr>
        <w:rFonts w:hint="eastAsia"/>
      </w:rPr>
    </w:lvl>
    <w:lvl w:ilvl="6">
      <w:start w:val="1"/>
      <w:numFmt w:val="decimal"/>
      <w:lvlText w:val="%1.%2.%3.%4.%5.%6.%7"/>
      <w:lvlJc w:val="left"/>
      <w:pPr>
        <w:tabs>
          <w:tab w:val="num" w:pos="2759"/>
        </w:tabs>
        <w:ind w:left="435" w:hanging="1276"/>
      </w:pPr>
      <w:rPr>
        <w:rFonts w:hint="eastAsia"/>
      </w:rPr>
    </w:lvl>
    <w:lvl w:ilvl="7">
      <w:start w:val="1"/>
      <w:numFmt w:val="decimalEnclosedCircle"/>
      <w:lvlText w:val="%8"/>
      <w:lvlJc w:val="left"/>
      <w:pPr>
        <w:tabs>
          <w:tab w:val="num" w:pos="3544"/>
        </w:tabs>
        <w:ind w:left="1002" w:hanging="1418"/>
      </w:pPr>
      <w:rPr>
        <w:rFonts w:hint="eastAsia"/>
      </w:rPr>
    </w:lvl>
    <w:lvl w:ilvl="8">
      <w:start w:val="1"/>
      <w:numFmt w:val="decimal"/>
      <w:pStyle w:val="9"/>
      <w:lvlText w:val="資料%9"/>
      <w:lvlJc w:val="left"/>
      <w:pPr>
        <w:tabs>
          <w:tab w:val="num" w:pos="4330"/>
        </w:tabs>
        <w:ind w:left="1710" w:hanging="1700"/>
      </w:pPr>
      <w:rPr>
        <w:rFonts w:hint="eastAsia"/>
      </w:rPr>
    </w:lvl>
  </w:abstractNum>
  <w:abstractNum w:abstractNumId="15" w15:restartNumberingAfterBreak="0">
    <w:nsid w:val="76E630F8"/>
    <w:multiLevelType w:val="multilevel"/>
    <w:tmpl w:val="301ACBC4"/>
    <w:lvl w:ilvl="0">
      <w:start w:val="1"/>
      <w:numFmt w:val="decimal"/>
      <w:pStyle w:val="1"/>
      <w:lvlText w:val="%1．"/>
      <w:lvlJc w:val="left"/>
      <w:pPr>
        <w:tabs>
          <w:tab w:val="num" w:pos="425"/>
        </w:tabs>
        <w:ind w:left="425" w:hanging="425"/>
      </w:pPr>
      <w:rPr>
        <w:rFonts w:hint="eastAsia"/>
      </w:rPr>
    </w:lvl>
    <w:lvl w:ilvl="1">
      <w:start w:val="1"/>
      <w:numFmt w:val="decimal"/>
      <w:pStyle w:val="20"/>
      <w:suff w:val="space"/>
      <w:lvlText w:val="%1.%2"/>
      <w:lvlJc w:val="left"/>
      <w:pPr>
        <w:ind w:left="425" w:hanging="425"/>
      </w:pPr>
      <w:rPr>
        <w:rFonts w:hint="eastAsia"/>
      </w:rPr>
    </w:lvl>
    <w:lvl w:ilvl="2">
      <w:start w:val="1"/>
      <w:numFmt w:val="decimal"/>
      <w:pStyle w:val="30"/>
      <w:suff w:val="space"/>
      <w:lvlText w:val="%1.%2.%3"/>
      <w:lvlJc w:val="left"/>
      <w:pPr>
        <w:ind w:left="425" w:hanging="425"/>
      </w:pPr>
      <w:rPr>
        <w:rFonts w:hint="eastAsia"/>
      </w:rPr>
    </w:lvl>
    <w:lvl w:ilvl="3">
      <w:start w:val="1"/>
      <w:numFmt w:val="decimal"/>
      <w:pStyle w:val="4"/>
      <w:suff w:val="space"/>
      <w:lvlText w:val="（%4）"/>
      <w:lvlJc w:val="left"/>
      <w:pPr>
        <w:ind w:left="425" w:hanging="425"/>
      </w:pPr>
      <w:rPr>
        <w:rFonts w:hint="eastAsia"/>
      </w:rPr>
    </w:lvl>
    <w:lvl w:ilvl="4">
      <w:start w:val="1"/>
      <w:numFmt w:val="decimalEnclosedCircle"/>
      <w:pStyle w:val="5"/>
      <w:suff w:val="space"/>
      <w:lvlText w:val="%5"/>
      <w:lvlJc w:val="left"/>
      <w:pPr>
        <w:ind w:left="680" w:hanging="34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15"/>
  </w:num>
  <w:num w:numId="3">
    <w:abstractNumId w:val="11"/>
  </w:num>
  <w:num w:numId="4">
    <w:abstractNumId w:val="14"/>
  </w:num>
  <w:num w:numId="5">
    <w:abstractNumId w:val="7"/>
  </w:num>
  <w:num w:numId="6">
    <w:abstractNumId w:val="6"/>
  </w:num>
  <w:num w:numId="7">
    <w:abstractNumId w:val="10"/>
  </w:num>
  <w:num w:numId="8">
    <w:abstractNumId w:val="12"/>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のりえ 辻丸">
    <w15:presenceInfo w15:providerId="Windows Live" w15:userId="567f25f43db544d8"/>
  </w15:person>
  <w15:person w15:author="のりえ">
    <w15:presenceInfo w15:providerId="None" w15:userId="のりえ"/>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40"/>
  <w:drawingGridHorizontalSpacing w:val="100"/>
  <w:drawingGridVerticalSpacing w:val="204"/>
  <w:displayHorizontalDrawingGridEvery w:val="0"/>
  <w:displayVerticalDrawingGridEvery w:val="2"/>
  <w:characterSpacingControl w:val="compressPunctuation"/>
  <w:savePreviewPicture/>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E0"/>
    <w:rsid w:val="0000338F"/>
    <w:rsid w:val="000059F9"/>
    <w:rsid w:val="00005C20"/>
    <w:rsid w:val="00007A10"/>
    <w:rsid w:val="0001054A"/>
    <w:rsid w:val="00011538"/>
    <w:rsid w:val="0001351F"/>
    <w:rsid w:val="000138DD"/>
    <w:rsid w:val="00013F96"/>
    <w:rsid w:val="00014C18"/>
    <w:rsid w:val="00015676"/>
    <w:rsid w:val="00016E41"/>
    <w:rsid w:val="000209C2"/>
    <w:rsid w:val="000216E4"/>
    <w:rsid w:val="0002272E"/>
    <w:rsid w:val="000228C4"/>
    <w:rsid w:val="00025517"/>
    <w:rsid w:val="0002599B"/>
    <w:rsid w:val="00026738"/>
    <w:rsid w:val="00027777"/>
    <w:rsid w:val="00027A68"/>
    <w:rsid w:val="00031671"/>
    <w:rsid w:val="00031C48"/>
    <w:rsid w:val="000338BB"/>
    <w:rsid w:val="000342E1"/>
    <w:rsid w:val="00034FB8"/>
    <w:rsid w:val="000355D8"/>
    <w:rsid w:val="00036615"/>
    <w:rsid w:val="00036A00"/>
    <w:rsid w:val="00040EDF"/>
    <w:rsid w:val="00041501"/>
    <w:rsid w:val="00042FBF"/>
    <w:rsid w:val="000457F8"/>
    <w:rsid w:val="00052D86"/>
    <w:rsid w:val="00053F5F"/>
    <w:rsid w:val="00061C18"/>
    <w:rsid w:val="00062225"/>
    <w:rsid w:val="00062561"/>
    <w:rsid w:val="000648CA"/>
    <w:rsid w:val="0006727C"/>
    <w:rsid w:val="000707D7"/>
    <w:rsid w:val="00070984"/>
    <w:rsid w:val="00070C7D"/>
    <w:rsid w:val="00071F41"/>
    <w:rsid w:val="00072899"/>
    <w:rsid w:val="000734AF"/>
    <w:rsid w:val="00073954"/>
    <w:rsid w:val="00081FC5"/>
    <w:rsid w:val="00082469"/>
    <w:rsid w:val="00083F61"/>
    <w:rsid w:val="00084029"/>
    <w:rsid w:val="0008471D"/>
    <w:rsid w:val="00084B3B"/>
    <w:rsid w:val="00090E84"/>
    <w:rsid w:val="00091D1D"/>
    <w:rsid w:val="00092588"/>
    <w:rsid w:val="00092F5F"/>
    <w:rsid w:val="000A0652"/>
    <w:rsid w:val="000A14E8"/>
    <w:rsid w:val="000A28B7"/>
    <w:rsid w:val="000A3F1E"/>
    <w:rsid w:val="000A7D34"/>
    <w:rsid w:val="000B0047"/>
    <w:rsid w:val="000B037F"/>
    <w:rsid w:val="000B1725"/>
    <w:rsid w:val="000B403D"/>
    <w:rsid w:val="000B480C"/>
    <w:rsid w:val="000B485E"/>
    <w:rsid w:val="000B4BF8"/>
    <w:rsid w:val="000B72C7"/>
    <w:rsid w:val="000B7C7E"/>
    <w:rsid w:val="000C0188"/>
    <w:rsid w:val="000C085B"/>
    <w:rsid w:val="000C3A19"/>
    <w:rsid w:val="000C3F94"/>
    <w:rsid w:val="000C4379"/>
    <w:rsid w:val="000C7156"/>
    <w:rsid w:val="000D06D6"/>
    <w:rsid w:val="000D0F60"/>
    <w:rsid w:val="000D1B6E"/>
    <w:rsid w:val="000D2173"/>
    <w:rsid w:val="000E1CCB"/>
    <w:rsid w:val="000E1D40"/>
    <w:rsid w:val="000E551C"/>
    <w:rsid w:val="000E57E0"/>
    <w:rsid w:val="000E7465"/>
    <w:rsid w:val="000E7780"/>
    <w:rsid w:val="000F3AAF"/>
    <w:rsid w:val="000F3E2F"/>
    <w:rsid w:val="000F42DC"/>
    <w:rsid w:val="0010034A"/>
    <w:rsid w:val="0010049E"/>
    <w:rsid w:val="00100EE5"/>
    <w:rsid w:val="00101188"/>
    <w:rsid w:val="00101A4C"/>
    <w:rsid w:val="00101B2E"/>
    <w:rsid w:val="0010228F"/>
    <w:rsid w:val="00102B59"/>
    <w:rsid w:val="00105942"/>
    <w:rsid w:val="001105CD"/>
    <w:rsid w:val="00110BE0"/>
    <w:rsid w:val="00112473"/>
    <w:rsid w:val="001125CF"/>
    <w:rsid w:val="00112FEE"/>
    <w:rsid w:val="001154F0"/>
    <w:rsid w:val="00117494"/>
    <w:rsid w:val="00117533"/>
    <w:rsid w:val="001209BB"/>
    <w:rsid w:val="00121CA6"/>
    <w:rsid w:val="00122340"/>
    <w:rsid w:val="0012451A"/>
    <w:rsid w:val="00124EF5"/>
    <w:rsid w:val="00126F98"/>
    <w:rsid w:val="0013266C"/>
    <w:rsid w:val="00134C7A"/>
    <w:rsid w:val="00135442"/>
    <w:rsid w:val="00135C94"/>
    <w:rsid w:val="00136610"/>
    <w:rsid w:val="00137254"/>
    <w:rsid w:val="00140497"/>
    <w:rsid w:val="00140B33"/>
    <w:rsid w:val="00142D96"/>
    <w:rsid w:val="001431E6"/>
    <w:rsid w:val="00143FC3"/>
    <w:rsid w:val="00151823"/>
    <w:rsid w:val="00154752"/>
    <w:rsid w:val="00160F6E"/>
    <w:rsid w:val="00162D16"/>
    <w:rsid w:val="00163306"/>
    <w:rsid w:val="00163A95"/>
    <w:rsid w:val="00163D14"/>
    <w:rsid w:val="00164139"/>
    <w:rsid w:val="001646CA"/>
    <w:rsid w:val="00165BDE"/>
    <w:rsid w:val="00167A27"/>
    <w:rsid w:val="00171E14"/>
    <w:rsid w:val="00173E21"/>
    <w:rsid w:val="0018212B"/>
    <w:rsid w:val="00182B4B"/>
    <w:rsid w:val="00183FCF"/>
    <w:rsid w:val="00184819"/>
    <w:rsid w:val="001848FB"/>
    <w:rsid w:val="00184F59"/>
    <w:rsid w:val="00185417"/>
    <w:rsid w:val="00185A40"/>
    <w:rsid w:val="00185BCA"/>
    <w:rsid w:val="001862D1"/>
    <w:rsid w:val="001875B6"/>
    <w:rsid w:val="00192B11"/>
    <w:rsid w:val="001937BD"/>
    <w:rsid w:val="00193AAB"/>
    <w:rsid w:val="00194B91"/>
    <w:rsid w:val="00195C3A"/>
    <w:rsid w:val="00196389"/>
    <w:rsid w:val="001A00DB"/>
    <w:rsid w:val="001A1349"/>
    <w:rsid w:val="001A28D7"/>
    <w:rsid w:val="001A4314"/>
    <w:rsid w:val="001A6CEF"/>
    <w:rsid w:val="001B05CF"/>
    <w:rsid w:val="001B3153"/>
    <w:rsid w:val="001B33DB"/>
    <w:rsid w:val="001B6645"/>
    <w:rsid w:val="001C184B"/>
    <w:rsid w:val="001C2BFE"/>
    <w:rsid w:val="001C3A77"/>
    <w:rsid w:val="001C5D83"/>
    <w:rsid w:val="001D1707"/>
    <w:rsid w:val="001D3061"/>
    <w:rsid w:val="001D3285"/>
    <w:rsid w:val="001D3E10"/>
    <w:rsid w:val="001D5A03"/>
    <w:rsid w:val="001E1006"/>
    <w:rsid w:val="001E16A1"/>
    <w:rsid w:val="001E1B01"/>
    <w:rsid w:val="001E308B"/>
    <w:rsid w:val="001E3A60"/>
    <w:rsid w:val="001E673C"/>
    <w:rsid w:val="001F0F4B"/>
    <w:rsid w:val="001F151C"/>
    <w:rsid w:val="001F18E8"/>
    <w:rsid w:val="001F31F8"/>
    <w:rsid w:val="001F7B1B"/>
    <w:rsid w:val="0020127E"/>
    <w:rsid w:val="00203B40"/>
    <w:rsid w:val="00204B65"/>
    <w:rsid w:val="00205C86"/>
    <w:rsid w:val="002063D9"/>
    <w:rsid w:val="00210069"/>
    <w:rsid w:val="00210F6E"/>
    <w:rsid w:val="0021128F"/>
    <w:rsid w:val="00215AAC"/>
    <w:rsid w:val="002176B1"/>
    <w:rsid w:val="00217A82"/>
    <w:rsid w:val="00217DCA"/>
    <w:rsid w:val="00220E69"/>
    <w:rsid w:val="00221C4E"/>
    <w:rsid w:val="00223E01"/>
    <w:rsid w:val="00224064"/>
    <w:rsid w:val="002240F8"/>
    <w:rsid w:val="0022426D"/>
    <w:rsid w:val="00224C76"/>
    <w:rsid w:val="00225037"/>
    <w:rsid w:val="00227F61"/>
    <w:rsid w:val="00231D33"/>
    <w:rsid w:val="002340C4"/>
    <w:rsid w:val="00234D43"/>
    <w:rsid w:val="00240620"/>
    <w:rsid w:val="00240941"/>
    <w:rsid w:val="002426C1"/>
    <w:rsid w:val="00243042"/>
    <w:rsid w:val="002453C2"/>
    <w:rsid w:val="00245915"/>
    <w:rsid w:val="00245DA1"/>
    <w:rsid w:val="00246ACB"/>
    <w:rsid w:val="00246C63"/>
    <w:rsid w:val="0024763B"/>
    <w:rsid w:val="00247C61"/>
    <w:rsid w:val="002510F8"/>
    <w:rsid w:val="00252471"/>
    <w:rsid w:val="00255915"/>
    <w:rsid w:val="002559EC"/>
    <w:rsid w:val="002576D0"/>
    <w:rsid w:val="0026352D"/>
    <w:rsid w:val="002637EB"/>
    <w:rsid w:val="002644A6"/>
    <w:rsid w:val="00264F3E"/>
    <w:rsid w:val="00272689"/>
    <w:rsid w:val="00272D55"/>
    <w:rsid w:val="0027416E"/>
    <w:rsid w:val="00274207"/>
    <w:rsid w:val="00274762"/>
    <w:rsid w:val="0027516B"/>
    <w:rsid w:val="00276E35"/>
    <w:rsid w:val="00281CD6"/>
    <w:rsid w:val="0028324C"/>
    <w:rsid w:val="002844D0"/>
    <w:rsid w:val="00284DAF"/>
    <w:rsid w:val="002853A2"/>
    <w:rsid w:val="002854D7"/>
    <w:rsid w:val="00286A03"/>
    <w:rsid w:val="00287F23"/>
    <w:rsid w:val="00291D7C"/>
    <w:rsid w:val="00294B6D"/>
    <w:rsid w:val="002952E6"/>
    <w:rsid w:val="00295685"/>
    <w:rsid w:val="002A0C1A"/>
    <w:rsid w:val="002A2C7F"/>
    <w:rsid w:val="002A4508"/>
    <w:rsid w:val="002B2231"/>
    <w:rsid w:val="002B2891"/>
    <w:rsid w:val="002B2B53"/>
    <w:rsid w:val="002B2E50"/>
    <w:rsid w:val="002B38CD"/>
    <w:rsid w:val="002B72B6"/>
    <w:rsid w:val="002B7E38"/>
    <w:rsid w:val="002C2870"/>
    <w:rsid w:val="002C4FA7"/>
    <w:rsid w:val="002C50CC"/>
    <w:rsid w:val="002C5276"/>
    <w:rsid w:val="002C5285"/>
    <w:rsid w:val="002C695E"/>
    <w:rsid w:val="002D0D1E"/>
    <w:rsid w:val="002D221A"/>
    <w:rsid w:val="002D2FC6"/>
    <w:rsid w:val="002D3562"/>
    <w:rsid w:val="002D671F"/>
    <w:rsid w:val="002D790B"/>
    <w:rsid w:val="002D7D0D"/>
    <w:rsid w:val="002E31E9"/>
    <w:rsid w:val="002E3AB4"/>
    <w:rsid w:val="002E4B89"/>
    <w:rsid w:val="002E567B"/>
    <w:rsid w:val="002E5C9B"/>
    <w:rsid w:val="002E7145"/>
    <w:rsid w:val="002E7C36"/>
    <w:rsid w:val="002F2E23"/>
    <w:rsid w:val="002F338E"/>
    <w:rsid w:val="002F489C"/>
    <w:rsid w:val="00300801"/>
    <w:rsid w:val="003036F6"/>
    <w:rsid w:val="00305C67"/>
    <w:rsid w:val="003062B0"/>
    <w:rsid w:val="00310552"/>
    <w:rsid w:val="003111B0"/>
    <w:rsid w:val="003129F1"/>
    <w:rsid w:val="00313EFB"/>
    <w:rsid w:val="00315695"/>
    <w:rsid w:val="00316653"/>
    <w:rsid w:val="00320757"/>
    <w:rsid w:val="00320884"/>
    <w:rsid w:val="0032110F"/>
    <w:rsid w:val="00326D41"/>
    <w:rsid w:val="00326F99"/>
    <w:rsid w:val="00327B14"/>
    <w:rsid w:val="0033053E"/>
    <w:rsid w:val="00332D0C"/>
    <w:rsid w:val="00335502"/>
    <w:rsid w:val="003355F6"/>
    <w:rsid w:val="00342742"/>
    <w:rsid w:val="00342F69"/>
    <w:rsid w:val="00346AAD"/>
    <w:rsid w:val="00346BD0"/>
    <w:rsid w:val="0035015D"/>
    <w:rsid w:val="00351B7C"/>
    <w:rsid w:val="00351E7A"/>
    <w:rsid w:val="00354060"/>
    <w:rsid w:val="003541CD"/>
    <w:rsid w:val="00354CF5"/>
    <w:rsid w:val="003556E1"/>
    <w:rsid w:val="0036173B"/>
    <w:rsid w:val="00364E63"/>
    <w:rsid w:val="00365FBC"/>
    <w:rsid w:val="003668C0"/>
    <w:rsid w:val="00366F08"/>
    <w:rsid w:val="0037143E"/>
    <w:rsid w:val="00372140"/>
    <w:rsid w:val="00372BF7"/>
    <w:rsid w:val="00372F46"/>
    <w:rsid w:val="0037310A"/>
    <w:rsid w:val="00374494"/>
    <w:rsid w:val="0037556B"/>
    <w:rsid w:val="00375B5E"/>
    <w:rsid w:val="003774E5"/>
    <w:rsid w:val="00377EAF"/>
    <w:rsid w:val="00380201"/>
    <w:rsid w:val="003817E9"/>
    <w:rsid w:val="003818C4"/>
    <w:rsid w:val="00384E58"/>
    <w:rsid w:val="00385187"/>
    <w:rsid w:val="00385380"/>
    <w:rsid w:val="00386E35"/>
    <w:rsid w:val="0039013D"/>
    <w:rsid w:val="00390CA4"/>
    <w:rsid w:val="00394AFE"/>
    <w:rsid w:val="0039617D"/>
    <w:rsid w:val="00397998"/>
    <w:rsid w:val="00397EB5"/>
    <w:rsid w:val="003A002A"/>
    <w:rsid w:val="003A0328"/>
    <w:rsid w:val="003A2552"/>
    <w:rsid w:val="003A2644"/>
    <w:rsid w:val="003A2659"/>
    <w:rsid w:val="003A2840"/>
    <w:rsid w:val="003A4070"/>
    <w:rsid w:val="003A51DD"/>
    <w:rsid w:val="003A707A"/>
    <w:rsid w:val="003B1CCF"/>
    <w:rsid w:val="003B24FA"/>
    <w:rsid w:val="003B6983"/>
    <w:rsid w:val="003B6D31"/>
    <w:rsid w:val="003B70C4"/>
    <w:rsid w:val="003C0474"/>
    <w:rsid w:val="003C11C2"/>
    <w:rsid w:val="003C1FFB"/>
    <w:rsid w:val="003C2552"/>
    <w:rsid w:val="003C47C4"/>
    <w:rsid w:val="003C49E3"/>
    <w:rsid w:val="003C6AA7"/>
    <w:rsid w:val="003D0511"/>
    <w:rsid w:val="003D0E24"/>
    <w:rsid w:val="003D1BA9"/>
    <w:rsid w:val="003D2E3E"/>
    <w:rsid w:val="003D335E"/>
    <w:rsid w:val="003D3FD9"/>
    <w:rsid w:val="003D47C9"/>
    <w:rsid w:val="003D5552"/>
    <w:rsid w:val="003D67C0"/>
    <w:rsid w:val="003E0880"/>
    <w:rsid w:val="003E2E5A"/>
    <w:rsid w:val="003E333A"/>
    <w:rsid w:val="003E3453"/>
    <w:rsid w:val="003E39C7"/>
    <w:rsid w:val="003E44B4"/>
    <w:rsid w:val="003E62A0"/>
    <w:rsid w:val="003E68B7"/>
    <w:rsid w:val="003E751A"/>
    <w:rsid w:val="003F09EB"/>
    <w:rsid w:val="003F0D57"/>
    <w:rsid w:val="003F18C9"/>
    <w:rsid w:val="003F199B"/>
    <w:rsid w:val="003F1A5A"/>
    <w:rsid w:val="003F216E"/>
    <w:rsid w:val="003F30F7"/>
    <w:rsid w:val="003F76AC"/>
    <w:rsid w:val="003F772C"/>
    <w:rsid w:val="003F7755"/>
    <w:rsid w:val="00400688"/>
    <w:rsid w:val="004019D3"/>
    <w:rsid w:val="00401B95"/>
    <w:rsid w:val="00402148"/>
    <w:rsid w:val="00402238"/>
    <w:rsid w:val="0040226F"/>
    <w:rsid w:val="0040307C"/>
    <w:rsid w:val="00405367"/>
    <w:rsid w:val="004053B4"/>
    <w:rsid w:val="00410AD0"/>
    <w:rsid w:val="004115D9"/>
    <w:rsid w:val="004117E7"/>
    <w:rsid w:val="00413C4E"/>
    <w:rsid w:val="00416B92"/>
    <w:rsid w:val="00420D76"/>
    <w:rsid w:val="00421787"/>
    <w:rsid w:val="00421C8D"/>
    <w:rsid w:val="0042240F"/>
    <w:rsid w:val="00424FD1"/>
    <w:rsid w:val="004255CE"/>
    <w:rsid w:val="00425BFE"/>
    <w:rsid w:val="00425C5E"/>
    <w:rsid w:val="0043016E"/>
    <w:rsid w:val="00432828"/>
    <w:rsid w:val="00441782"/>
    <w:rsid w:val="00445C96"/>
    <w:rsid w:val="0044637E"/>
    <w:rsid w:val="00450AE8"/>
    <w:rsid w:val="00451B6A"/>
    <w:rsid w:val="0045201F"/>
    <w:rsid w:val="004527B7"/>
    <w:rsid w:val="004530D9"/>
    <w:rsid w:val="00460B43"/>
    <w:rsid w:val="00461EAD"/>
    <w:rsid w:val="004629E6"/>
    <w:rsid w:val="004632C4"/>
    <w:rsid w:val="004653FD"/>
    <w:rsid w:val="0046785F"/>
    <w:rsid w:val="004705F7"/>
    <w:rsid w:val="00471CD7"/>
    <w:rsid w:val="004720EF"/>
    <w:rsid w:val="00475B5E"/>
    <w:rsid w:val="004768B6"/>
    <w:rsid w:val="00477965"/>
    <w:rsid w:val="00480ABF"/>
    <w:rsid w:val="00481AF6"/>
    <w:rsid w:val="00482685"/>
    <w:rsid w:val="00483DDC"/>
    <w:rsid w:val="004846B1"/>
    <w:rsid w:val="004850B6"/>
    <w:rsid w:val="00485BE6"/>
    <w:rsid w:val="004869C5"/>
    <w:rsid w:val="00490060"/>
    <w:rsid w:val="00491B06"/>
    <w:rsid w:val="0049424E"/>
    <w:rsid w:val="004946C7"/>
    <w:rsid w:val="004952C4"/>
    <w:rsid w:val="00496571"/>
    <w:rsid w:val="004A1A3D"/>
    <w:rsid w:val="004A222F"/>
    <w:rsid w:val="004A45FE"/>
    <w:rsid w:val="004A47B5"/>
    <w:rsid w:val="004A5E9F"/>
    <w:rsid w:val="004A6E93"/>
    <w:rsid w:val="004A734E"/>
    <w:rsid w:val="004A7F6A"/>
    <w:rsid w:val="004B1D8B"/>
    <w:rsid w:val="004B446C"/>
    <w:rsid w:val="004B58D3"/>
    <w:rsid w:val="004C081C"/>
    <w:rsid w:val="004C1A27"/>
    <w:rsid w:val="004C20DB"/>
    <w:rsid w:val="004C33D5"/>
    <w:rsid w:val="004C537E"/>
    <w:rsid w:val="004C6F9B"/>
    <w:rsid w:val="004D18C2"/>
    <w:rsid w:val="004D4CC7"/>
    <w:rsid w:val="004E1914"/>
    <w:rsid w:val="004E2038"/>
    <w:rsid w:val="004E22BA"/>
    <w:rsid w:val="004E3981"/>
    <w:rsid w:val="004E531E"/>
    <w:rsid w:val="004E7200"/>
    <w:rsid w:val="004E7DB8"/>
    <w:rsid w:val="004F124A"/>
    <w:rsid w:val="004F2AF6"/>
    <w:rsid w:val="004F5946"/>
    <w:rsid w:val="004F6B4F"/>
    <w:rsid w:val="004F6DBC"/>
    <w:rsid w:val="004F75A0"/>
    <w:rsid w:val="00500D39"/>
    <w:rsid w:val="00503E50"/>
    <w:rsid w:val="005041BF"/>
    <w:rsid w:val="00505952"/>
    <w:rsid w:val="0050691A"/>
    <w:rsid w:val="005070E2"/>
    <w:rsid w:val="00511C57"/>
    <w:rsid w:val="00512490"/>
    <w:rsid w:val="00517BE1"/>
    <w:rsid w:val="00520110"/>
    <w:rsid w:val="00520E76"/>
    <w:rsid w:val="0052432F"/>
    <w:rsid w:val="005277DF"/>
    <w:rsid w:val="005306C8"/>
    <w:rsid w:val="00531B99"/>
    <w:rsid w:val="0053331A"/>
    <w:rsid w:val="00533FB2"/>
    <w:rsid w:val="005347B5"/>
    <w:rsid w:val="005365A4"/>
    <w:rsid w:val="005374F6"/>
    <w:rsid w:val="00537FD2"/>
    <w:rsid w:val="0054106D"/>
    <w:rsid w:val="00541631"/>
    <w:rsid w:val="00541D9B"/>
    <w:rsid w:val="00545123"/>
    <w:rsid w:val="00550233"/>
    <w:rsid w:val="00550696"/>
    <w:rsid w:val="00552A51"/>
    <w:rsid w:val="00553239"/>
    <w:rsid w:val="005560E8"/>
    <w:rsid w:val="00560455"/>
    <w:rsid w:val="00561B47"/>
    <w:rsid w:val="00562A3B"/>
    <w:rsid w:val="00563819"/>
    <w:rsid w:val="005647C1"/>
    <w:rsid w:val="00565E2C"/>
    <w:rsid w:val="0056611F"/>
    <w:rsid w:val="00567A96"/>
    <w:rsid w:val="00570396"/>
    <w:rsid w:val="005703BD"/>
    <w:rsid w:val="0057100A"/>
    <w:rsid w:val="00573690"/>
    <w:rsid w:val="00576983"/>
    <w:rsid w:val="00577A3D"/>
    <w:rsid w:val="005807EE"/>
    <w:rsid w:val="00580E8A"/>
    <w:rsid w:val="0058132A"/>
    <w:rsid w:val="00582F76"/>
    <w:rsid w:val="00583CB3"/>
    <w:rsid w:val="005843F8"/>
    <w:rsid w:val="005853A0"/>
    <w:rsid w:val="00586196"/>
    <w:rsid w:val="005861F7"/>
    <w:rsid w:val="00586D24"/>
    <w:rsid w:val="00590C96"/>
    <w:rsid w:val="0059324E"/>
    <w:rsid w:val="00595C2A"/>
    <w:rsid w:val="00596830"/>
    <w:rsid w:val="00597D08"/>
    <w:rsid w:val="005A11A0"/>
    <w:rsid w:val="005A2090"/>
    <w:rsid w:val="005A2880"/>
    <w:rsid w:val="005A4842"/>
    <w:rsid w:val="005A4ED2"/>
    <w:rsid w:val="005A51F6"/>
    <w:rsid w:val="005A5633"/>
    <w:rsid w:val="005B4338"/>
    <w:rsid w:val="005B7390"/>
    <w:rsid w:val="005B7593"/>
    <w:rsid w:val="005B7602"/>
    <w:rsid w:val="005B7D9F"/>
    <w:rsid w:val="005C0265"/>
    <w:rsid w:val="005C26E0"/>
    <w:rsid w:val="005C3C43"/>
    <w:rsid w:val="005C52F8"/>
    <w:rsid w:val="005C550C"/>
    <w:rsid w:val="005C5A4E"/>
    <w:rsid w:val="005D273D"/>
    <w:rsid w:val="005D4293"/>
    <w:rsid w:val="005D5D56"/>
    <w:rsid w:val="005D6291"/>
    <w:rsid w:val="005E0B23"/>
    <w:rsid w:val="005E10CB"/>
    <w:rsid w:val="005E1349"/>
    <w:rsid w:val="005E2980"/>
    <w:rsid w:val="005E2D81"/>
    <w:rsid w:val="005E6A0E"/>
    <w:rsid w:val="005F1528"/>
    <w:rsid w:val="005F1895"/>
    <w:rsid w:val="005F233B"/>
    <w:rsid w:val="005F4DDF"/>
    <w:rsid w:val="005F747A"/>
    <w:rsid w:val="00601120"/>
    <w:rsid w:val="00602EFA"/>
    <w:rsid w:val="006030CD"/>
    <w:rsid w:val="00604CFD"/>
    <w:rsid w:val="006058A5"/>
    <w:rsid w:val="00607793"/>
    <w:rsid w:val="006111F2"/>
    <w:rsid w:val="006113EC"/>
    <w:rsid w:val="00611AC2"/>
    <w:rsid w:val="0061229E"/>
    <w:rsid w:val="006126E5"/>
    <w:rsid w:val="00613E37"/>
    <w:rsid w:val="00613FE5"/>
    <w:rsid w:val="006152AF"/>
    <w:rsid w:val="00615651"/>
    <w:rsid w:val="00615E5A"/>
    <w:rsid w:val="00616AB4"/>
    <w:rsid w:val="00616D38"/>
    <w:rsid w:val="00617A19"/>
    <w:rsid w:val="00621B39"/>
    <w:rsid w:val="00622BF6"/>
    <w:rsid w:val="00624328"/>
    <w:rsid w:val="006262F9"/>
    <w:rsid w:val="006326D5"/>
    <w:rsid w:val="00632967"/>
    <w:rsid w:val="00633189"/>
    <w:rsid w:val="00634A4E"/>
    <w:rsid w:val="00645C61"/>
    <w:rsid w:val="00646F7E"/>
    <w:rsid w:val="00653023"/>
    <w:rsid w:val="00653D24"/>
    <w:rsid w:val="0065581A"/>
    <w:rsid w:val="00656968"/>
    <w:rsid w:val="006575A9"/>
    <w:rsid w:val="00657BD6"/>
    <w:rsid w:val="006621DE"/>
    <w:rsid w:val="006639D0"/>
    <w:rsid w:val="00663F7A"/>
    <w:rsid w:val="006651C7"/>
    <w:rsid w:val="006654F8"/>
    <w:rsid w:val="00670284"/>
    <w:rsid w:val="0067061A"/>
    <w:rsid w:val="00670737"/>
    <w:rsid w:val="006725C5"/>
    <w:rsid w:val="006747EE"/>
    <w:rsid w:val="00676E33"/>
    <w:rsid w:val="00677A96"/>
    <w:rsid w:val="00677E6F"/>
    <w:rsid w:val="00680E20"/>
    <w:rsid w:val="00681161"/>
    <w:rsid w:val="00683898"/>
    <w:rsid w:val="00684EB3"/>
    <w:rsid w:val="00685E02"/>
    <w:rsid w:val="00690E53"/>
    <w:rsid w:val="00690FBA"/>
    <w:rsid w:val="00692B85"/>
    <w:rsid w:val="00692FB7"/>
    <w:rsid w:val="006951A6"/>
    <w:rsid w:val="00696483"/>
    <w:rsid w:val="00696A6E"/>
    <w:rsid w:val="006A33CA"/>
    <w:rsid w:val="006A3F38"/>
    <w:rsid w:val="006A4D8E"/>
    <w:rsid w:val="006A7518"/>
    <w:rsid w:val="006B0E58"/>
    <w:rsid w:val="006B181F"/>
    <w:rsid w:val="006B63A9"/>
    <w:rsid w:val="006B7B1C"/>
    <w:rsid w:val="006C0EC4"/>
    <w:rsid w:val="006D135A"/>
    <w:rsid w:val="006D1AAD"/>
    <w:rsid w:val="006D1DD5"/>
    <w:rsid w:val="006D2195"/>
    <w:rsid w:val="006D2413"/>
    <w:rsid w:val="006D37E8"/>
    <w:rsid w:val="006D52DD"/>
    <w:rsid w:val="006D614C"/>
    <w:rsid w:val="006E15AD"/>
    <w:rsid w:val="006E366A"/>
    <w:rsid w:val="006E3AE0"/>
    <w:rsid w:val="006E4CD0"/>
    <w:rsid w:val="006E4D22"/>
    <w:rsid w:val="006E7563"/>
    <w:rsid w:val="006F0219"/>
    <w:rsid w:val="006F1AD8"/>
    <w:rsid w:val="006F20DB"/>
    <w:rsid w:val="006F2A2C"/>
    <w:rsid w:val="006F3F28"/>
    <w:rsid w:val="006F40AF"/>
    <w:rsid w:val="006F5863"/>
    <w:rsid w:val="00700B40"/>
    <w:rsid w:val="007039FA"/>
    <w:rsid w:val="00706336"/>
    <w:rsid w:val="00707600"/>
    <w:rsid w:val="00712BAE"/>
    <w:rsid w:val="00713972"/>
    <w:rsid w:val="00713A3E"/>
    <w:rsid w:val="007152EC"/>
    <w:rsid w:val="007167E4"/>
    <w:rsid w:val="00716E06"/>
    <w:rsid w:val="00720FD2"/>
    <w:rsid w:val="007237BC"/>
    <w:rsid w:val="007248BF"/>
    <w:rsid w:val="00725D5D"/>
    <w:rsid w:val="00726831"/>
    <w:rsid w:val="007269DB"/>
    <w:rsid w:val="00727256"/>
    <w:rsid w:val="0073016B"/>
    <w:rsid w:val="00730693"/>
    <w:rsid w:val="00731035"/>
    <w:rsid w:val="00732B05"/>
    <w:rsid w:val="00733704"/>
    <w:rsid w:val="00733E37"/>
    <w:rsid w:val="00734373"/>
    <w:rsid w:val="007358FB"/>
    <w:rsid w:val="00740A4F"/>
    <w:rsid w:val="00740C38"/>
    <w:rsid w:val="00741FC4"/>
    <w:rsid w:val="007437CB"/>
    <w:rsid w:val="007447A0"/>
    <w:rsid w:val="00745BFD"/>
    <w:rsid w:val="007500EC"/>
    <w:rsid w:val="0075048F"/>
    <w:rsid w:val="00751F1F"/>
    <w:rsid w:val="007525B3"/>
    <w:rsid w:val="0075418D"/>
    <w:rsid w:val="00755AC2"/>
    <w:rsid w:val="0075634C"/>
    <w:rsid w:val="00756C18"/>
    <w:rsid w:val="00760058"/>
    <w:rsid w:val="007602BA"/>
    <w:rsid w:val="0076135C"/>
    <w:rsid w:val="00762BA6"/>
    <w:rsid w:val="00763335"/>
    <w:rsid w:val="007635D4"/>
    <w:rsid w:val="00764388"/>
    <w:rsid w:val="00764494"/>
    <w:rsid w:val="007711BD"/>
    <w:rsid w:val="00772783"/>
    <w:rsid w:val="00772B9D"/>
    <w:rsid w:val="007733BD"/>
    <w:rsid w:val="00773C3D"/>
    <w:rsid w:val="00774FE2"/>
    <w:rsid w:val="00775C2F"/>
    <w:rsid w:val="00780E7D"/>
    <w:rsid w:val="0078460D"/>
    <w:rsid w:val="007846A9"/>
    <w:rsid w:val="00784BD6"/>
    <w:rsid w:val="0078742B"/>
    <w:rsid w:val="00790F0D"/>
    <w:rsid w:val="0079102E"/>
    <w:rsid w:val="00793E40"/>
    <w:rsid w:val="00794CE5"/>
    <w:rsid w:val="0079524A"/>
    <w:rsid w:val="00795402"/>
    <w:rsid w:val="00795DED"/>
    <w:rsid w:val="00797EDD"/>
    <w:rsid w:val="007A02E9"/>
    <w:rsid w:val="007A079A"/>
    <w:rsid w:val="007A1EAC"/>
    <w:rsid w:val="007A2760"/>
    <w:rsid w:val="007A56F7"/>
    <w:rsid w:val="007B22A8"/>
    <w:rsid w:val="007B4E46"/>
    <w:rsid w:val="007B5A87"/>
    <w:rsid w:val="007B5E78"/>
    <w:rsid w:val="007C05FF"/>
    <w:rsid w:val="007C1906"/>
    <w:rsid w:val="007C290A"/>
    <w:rsid w:val="007C2B57"/>
    <w:rsid w:val="007C387B"/>
    <w:rsid w:val="007C4409"/>
    <w:rsid w:val="007C4833"/>
    <w:rsid w:val="007C48CA"/>
    <w:rsid w:val="007C4D6A"/>
    <w:rsid w:val="007C4E94"/>
    <w:rsid w:val="007D16B8"/>
    <w:rsid w:val="007D37A8"/>
    <w:rsid w:val="007D3C61"/>
    <w:rsid w:val="007D7A2C"/>
    <w:rsid w:val="007E16D7"/>
    <w:rsid w:val="007E1C9E"/>
    <w:rsid w:val="007F12E8"/>
    <w:rsid w:val="007F5F8A"/>
    <w:rsid w:val="007F681B"/>
    <w:rsid w:val="008000C5"/>
    <w:rsid w:val="008009E2"/>
    <w:rsid w:val="0080167D"/>
    <w:rsid w:val="008019A2"/>
    <w:rsid w:val="00804459"/>
    <w:rsid w:val="008066C8"/>
    <w:rsid w:val="008117FA"/>
    <w:rsid w:val="008145DC"/>
    <w:rsid w:val="00815D53"/>
    <w:rsid w:val="008170FE"/>
    <w:rsid w:val="00817B4A"/>
    <w:rsid w:val="008238AC"/>
    <w:rsid w:val="00823BFB"/>
    <w:rsid w:val="008271F0"/>
    <w:rsid w:val="0082723D"/>
    <w:rsid w:val="00833242"/>
    <w:rsid w:val="008354E2"/>
    <w:rsid w:val="00842363"/>
    <w:rsid w:val="008427EA"/>
    <w:rsid w:val="008436F3"/>
    <w:rsid w:val="00844FEF"/>
    <w:rsid w:val="00850FC1"/>
    <w:rsid w:val="00851DCC"/>
    <w:rsid w:val="00852968"/>
    <w:rsid w:val="008579E2"/>
    <w:rsid w:val="00857B4E"/>
    <w:rsid w:val="0086061F"/>
    <w:rsid w:val="008629AF"/>
    <w:rsid w:val="00865886"/>
    <w:rsid w:val="0086637A"/>
    <w:rsid w:val="0087654C"/>
    <w:rsid w:val="0087701C"/>
    <w:rsid w:val="00880C5A"/>
    <w:rsid w:val="00886893"/>
    <w:rsid w:val="008914BA"/>
    <w:rsid w:val="00892C53"/>
    <w:rsid w:val="00892E6D"/>
    <w:rsid w:val="0089666F"/>
    <w:rsid w:val="008978F2"/>
    <w:rsid w:val="008A01C8"/>
    <w:rsid w:val="008A1123"/>
    <w:rsid w:val="008A3988"/>
    <w:rsid w:val="008A60F6"/>
    <w:rsid w:val="008A68C8"/>
    <w:rsid w:val="008B0A15"/>
    <w:rsid w:val="008B3D9D"/>
    <w:rsid w:val="008B49FF"/>
    <w:rsid w:val="008B67A1"/>
    <w:rsid w:val="008C0E86"/>
    <w:rsid w:val="008D6E8C"/>
    <w:rsid w:val="008E0364"/>
    <w:rsid w:val="008E05B4"/>
    <w:rsid w:val="008E4685"/>
    <w:rsid w:val="008E61C8"/>
    <w:rsid w:val="008F034E"/>
    <w:rsid w:val="008F11F8"/>
    <w:rsid w:val="008F13AF"/>
    <w:rsid w:val="008F5DCD"/>
    <w:rsid w:val="00900630"/>
    <w:rsid w:val="00900CC8"/>
    <w:rsid w:val="00901195"/>
    <w:rsid w:val="009014C2"/>
    <w:rsid w:val="0090418D"/>
    <w:rsid w:val="009056EA"/>
    <w:rsid w:val="00907B5F"/>
    <w:rsid w:val="00910027"/>
    <w:rsid w:val="00911283"/>
    <w:rsid w:val="009122AA"/>
    <w:rsid w:val="00914622"/>
    <w:rsid w:val="00915970"/>
    <w:rsid w:val="00916A5B"/>
    <w:rsid w:val="00920154"/>
    <w:rsid w:val="0092047A"/>
    <w:rsid w:val="009220CB"/>
    <w:rsid w:val="00922494"/>
    <w:rsid w:val="0092349E"/>
    <w:rsid w:val="00923E61"/>
    <w:rsid w:val="00924658"/>
    <w:rsid w:val="00925A1F"/>
    <w:rsid w:val="00925F1B"/>
    <w:rsid w:val="00933039"/>
    <w:rsid w:val="009366A0"/>
    <w:rsid w:val="0094018A"/>
    <w:rsid w:val="0094101F"/>
    <w:rsid w:val="00941FF7"/>
    <w:rsid w:val="00942944"/>
    <w:rsid w:val="00942DED"/>
    <w:rsid w:val="0094644E"/>
    <w:rsid w:val="009539FF"/>
    <w:rsid w:val="00954777"/>
    <w:rsid w:val="009547DA"/>
    <w:rsid w:val="00962621"/>
    <w:rsid w:val="009629DF"/>
    <w:rsid w:val="009637EB"/>
    <w:rsid w:val="00965006"/>
    <w:rsid w:val="0097290A"/>
    <w:rsid w:val="00973261"/>
    <w:rsid w:val="0097401C"/>
    <w:rsid w:val="00974FD3"/>
    <w:rsid w:val="00976AE7"/>
    <w:rsid w:val="00976C60"/>
    <w:rsid w:val="00976DD7"/>
    <w:rsid w:val="009776D2"/>
    <w:rsid w:val="00981095"/>
    <w:rsid w:val="0098190B"/>
    <w:rsid w:val="00982DB1"/>
    <w:rsid w:val="00985388"/>
    <w:rsid w:val="00985DC1"/>
    <w:rsid w:val="009878D0"/>
    <w:rsid w:val="00991E05"/>
    <w:rsid w:val="009930DE"/>
    <w:rsid w:val="0099520C"/>
    <w:rsid w:val="009976B6"/>
    <w:rsid w:val="009976D3"/>
    <w:rsid w:val="009A03CC"/>
    <w:rsid w:val="009A0EDA"/>
    <w:rsid w:val="009A5B52"/>
    <w:rsid w:val="009A60AE"/>
    <w:rsid w:val="009B32D9"/>
    <w:rsid w:val="009B39F1"/>
    <w:rsid w:val="009C0648"/>
    <w:rsid w:val="009C2C3B"/>
    <w:rsid w:val="009C36DF"/>
    <w:rsid w:val="009C3B16"/>
    <w:rsid w:val="009C3D88"/>
    <w:rsid w:val="009C41CC"/>
    <w:rsid w:val="009C5F92"/>
    <w:rsid w:val="009C66A6"/>
    <w:rsid w:val="009C6CB7"/>
    <w:rsid w:val="009E037C"/>
    <w:rsid w:val="009E182E"/>
    <w:rsid w:val="009E3155"/>
    <w:rsid w:val="009E3CA5"/>
    <w:rsid w:val="009E66D9"/>
    <w:rsid w:val="009E6C2F"/>
    <w:rsid w:val="009E6EEF"/>
    <w:rsid w:val="009F148C"/>
    <w:rsid w:val="009F1B73"/>
    <w:rsid w:val="009F39C0"/>
    <w:rsid w:val="009F46A2"/>
    <w:rsid w:val="009F4D2A"/>
    <w:rsid w:val="009F5EBF"/>
    <w:rsid w:val="009F67A2"/>
    <w:rsid w:val="009F6C10"/>
    <w:rsid w:val="00A017E9"/>
    <w:rsid w:val="00A02CA6"/>
    <w:rsid w:val="00A03377"/>
    <w:rsid w:val="00A04AA8"/>
    <w:rsid w:val="00A10E19"/>
    <w:rsid w:val="00A11CBD"/>
    <w:rsid w:val="00A12866"/>
    <w:rsid w:val="00A12B79"/>
    <w:rsid w:val="00A142DA"/>
    <w:rsid w:val="00A1441F"/>
    <w:rsid w:val="00A14CA3"/>
    <w:rsid w:val="00A14E1D"/>
    <w:rsid w:val="00A1647A"/>
    <w:rsid w:val="00A171EB"/>
    <w:rsid w:val="00A175CC"/>
    <w:rsid w:val="00A17C6D"/>
    <w:rsid w:val="00A22499"/>
    <w:rsid w:val="00A25E03"/>
    <w:rsid w:val="00A27E14"/>
    <w:rsid w:val="00A305A7"/>
    <w:rsid w:val="00A31652"/>
    <w:rsid w:val="00A32098"/>
    <w:rsid w:val="00A328AB"/>
    <w:rsid w:val="00A32F00"/>
    <w:rsid w:val="00A3377D"/>
    <w:rsid w:val="00A33A9F"/>
    <w:rsid w:val="00A33B95"/>
    <w:rsid w:val="00A33D08"/>
    <w:rsid w:val="00A35EBE"/>
    <w:rsid w:val="00A3688A"/>
    <w:rsid w:val="00A36D3C"/>
    <w:rsid w:val="00A45196"/>
    <w:rsid w:val="00A4595A"/>
    <w:rsid w:val="00A537DD"/>
    <w:rsid w:val="00A5441D"/>
    <w:rsid w:val="00A55D58"/>
    <w:rsid w:val="00A6141F"/>
    <w:rsid w:val="00A6389D"/>
    <w:rsid w:val="00A63D5F"/>
    <w:rsid w:val="00A642E3"/>
    <w:rsid w:val="00A65E48"/>
    <w:rsid w:val="00A6649B"/>
    <w:rsid w:val="00A66D6D"/>
    <w:rsid w:val="00A67075"/>
    <w:rsid w:val="00A67624"/>
    <w:rsid w:val="00A70B36"/>
    <w:rsid w:val="00A70D6D"/>
    <w:rsid w:val="00A74135"/>
    <w:rsid w:val="00A7590F"/>
    <w:rsid w:val="00A7633A"/>
    <w:rsid w:val="00A76F8F"/>
    <w:rsid w:val="00A77D39"/>
    <w:rsid w:val="00A80D1E"/>
    <w:rsid w:val="00A81321"/>
    <w:rsid w:val="00A917D5"/>
    <w:rsid w:val="00A94328"/>
    <w:rsid w:val="00A94FBB"/>
    <w:rsid w:val="00AA0101"/>
    <w:rsid w:val="00AA1928"/>
    <w:rsid w:val="00AA62A0"/>
    <w:rsid w:val="00AA72EE"/>
    <w:rsid w:val="00AB0DA8"/>
    <w:rsid w:val="00AB20F4"/>
    <w:rsid w:val="00AB288B"/>
    <w:rsid w:val="00AB28FE"/>
    <w:rsid w:val="00AB4090"/>
    <w:rsid w:val="00AB6352"/>
    <w:rsid w:val="00AB7886"/>
    <w:rsid w:val="00AC040A"/>
    <w:rsid w:val="00AC7D6B"/>
    <w:rsid w:val="00AD374E"/>
    <w:rsid w:val="00AD4A9D"/>
    <w:rsid w:val="00AE0C56"/>
    <w:rsid w:val="00AE50BE"/>
    <w:rsid w:val="00AE6DA5"/>
    <w:rsid w:val="00AF0627"/>
    <w:rsid w:val="00AF1BB2"/>
    <w:rsid w:val="00AF3681"/>
    <w:rsid w:val="00AF4DA6"/>
    <w:rsid w:val="00AF56CF"/>
    <w:rsid w:val="00AF5B13"/>
    <w:rsid w:val="00AF7CFE"/>
    <w:rsid w:val="00B003FC"/>
    <w:rsid w:val="00B0544E"/>
    <w:rsid w:val="00B058F2"/>
    <w:rsid w:val="00B10669"/>
    <w:rsid w:val="00B109C1"/>
    <w:rsid w:val="00B14A0C"/>
    <w:rsid w:val="00B1593C"/>
    <w:rsid w:val="00B16436"/>
    <w:rsid w:val="00B16BCE"/>
    <w:rsid w:val="00B173E8"/>
    <w:rsid w:val="00B220BF"/>
    <w:rsid w:val="00B23934"/>
    <w:rsid w:val="00B239BA"/>
    <w:rsid w:val="00B23E82"/>
    <w:rsid w:val="00B24321"/>
    <w:rsid w:val="00B24CD9"/>
    <w:rsid w:val="00B24FED"/>
    <w:rsid w:val="00B2769D"/>
    <w:rsid w:val="00B33765"/>
    <w:rsid w:val="00B34D75"/>
    <w:rsid w:val="00B4018B"/>
    <w:rsid w:val="00B430CB"/>
    <w:rsid w:val="00B4374B"/>
    <w:rsid w:val="00B45E7A"/>
    <w:rsid w:val="00B46DEE"/>
    <w:rsid w:val="00B506F8"/>
    <w:rsid w:val="00B510E6"/>
    <w:rsid w:val="00B51E17"/>
    <w:rsid w:val="00B52958"/>
    <w:rsid w:val="00B53C95"/>
    <w:rsid w:val="00B55249"/>
    <w:rsid w:val="00B6251E"/>
    <w:rsid w:val="00B627D7"/>
    <w:rsid w:val="00B63F91"/>
    <w:rsid w:val="00B64D41"/>
    <w:rsid w:val="00B6531F"/>
    <w:rsid w:val="00B66037"/>
    <w:rsid w:val="00B70CDC"/>
    <w:rsid w:val="00B70F3D"/>
    <w:rsid w:val="00B7105D"/>
    <w:rsid w:val="00B720D8"/>
    <w:rsid w:val="00B721F9"/>
    <w:rsid w:val="00B74F04"/>
    <w:rsid w:val="00B750C9"/>
    <w:rsid w:val="00B77692"/>
    <w:rsid w:val="00B8029F"/>
    <w:rsid w:val="00B81236"/>
    <w:rsid w:val="00B82865"/>
    <w:rsid w:val="00B839B4"/>
    <w:rsid w:val="00B84C59"/>
    <w:rsid w:val="00B84D42"/>
    <w:rsid w:val="00B8632E"/>
    <w:rsid w:val="00B865DB"/>
    <w:rsid w:val="00B87944"/>
    <w:rsid w:val="00B905C3"/>
    <w:rsid w:val="00B906FB"/>
    <w:rsid w:val="00B90CA3"/>
    <w:rsid w:val="00B91FDA"/>
    <w:rsid w:val="00B9475C"/>
    <w:rsid w:val="00B94ADD"/>
    <w:rsid w:val="00B95E48"/>
    <w:rsid w:val="00BA32EC"/>
    <w:rsid w:val="00BA53EB"/>
    <w:rsid w:val="00BA6CD2"/>
    <w:rsid w:val="00BA72E1"/>
    <w:rsid w:val="00BA7405"/>
    <w:rsid w:val="00BA7DF4"/>
    <w:rsid w:val="00BA7E28"/>
    <w:rsid w:val="00BB069C"/>
    <w:rsid w:val="00BB1241"/>
    <w:rsid w:val="00BB2611"/>
    <w:rsid w:val="00BB36C2"/>
    <w:rsid w:val="00BB6A15"/>
    <w:rsid w:val="00BB70C7"/>
    <w:rsid w:val="00BC0EC2"/>
    <w:rsid w:val="00BC0FEB"/>
    <w:rsid w:val="00BC1A26"/>
    <w:rsid w:val="00BC318F"/>
    <w:rsid w:val="00BC37C7"/>
    <w:rsid w:val="00BC47A0"/>
    <w:rsid w:val="00BC48FA"/>
    <w:rsid w:val="00BC5A4D"/>
    <w:rsid w:val="00BC6802"/>
    <w:rsid w:val="00BC691B"/>
    <w:rsid w:val="00BC7539"/>
    <w:rsid w:val="00BC7729"/>
    <w:rsid w:val="00BC777A"/>
    <w:rsid w:val="00BC7F5D"/>
    <w:rsid w:val="00BD05BF"/>
    <w:rsid w:val="00BE0DED"/>
    <w:rsid w:val="00BE1272"/>
    <w:rsid w:val="00BE155D"/>
    <w:rsid w:val="00BE2E4D"/>
    <w:rsid w:val="00BE44AB"/>
    <w:rsid w:val="00BE68AF"/>
    <w:rsid w:val="00BF1579"/>
    <w:rsid w:val="00BF1D64"/>
    <w:rsid w:val="00BF2412"/>
    <w:rsid w:val="00BF3080"/>
    <w:rsid w:val="00C02A93"/>
    <w:rsid w:val="00C1037D"/>
    <w:rsid w:val="00C10BC5"/>
    <w:rsid w:val="00C10BD1"/>
    <w:rsid w:val="00C12A6F"/>
    <w:rsid w:val="00C12B85"/>
    <w:rsid w:val="00C14B25"/>
    <w:rsid w:val="00C15320"/>
    <w:rsid w:val="00C15BE2"/>
    <w:rsid w:val="00C16345"/>
    <w:rsid w:val="00C16702"/>
    <w:rsid w:val="00C175C0"/>
    <w:rsid w:val="00C207C5"/>
    <w:rsid w:val="00C23871"/>
    <w:rsid w:val="00C26703"/>
    <w:rsid w:val="00C30CE0"/>
    <w:rsid w:val="00C337B5"/>
    <w:rsid w:val="00C34E8E"/>
    <w:rsid w:val="00C36713"/>
    <w:rsid w:val="00C368A3"/>
    <w:rsid w:val="00C4153A"/>
    <w:rsid w:val="00C41C58"/>
    <w:rsid w:val="00C4239A"/>
    <w:rsid w:val="00C43189"/>
    <w:rsid w:val="00C4552F"/>
    <w:rsid w:val="00C46C7E"/>
    <w:rsid w:val="00C502A9"/>
    <w:rsid w:val="00C51460"/>
    <w:rsid w:val="00C51C80"/>
    <w:rsid w:val="00C51EE6"/>
    <w:rsid w:val="00C52517"/>
    <w:rsid w:val="00C529FA"/>
    <w:rsid w:val="00C52C94"/>
    <w:rsid w:val="00C52CFF"/>
    <w:rsid w:val="00C53D16"/>
    <w:rsid w:val="00C54B47"/>
    <w:rsid w:val="00C55106"/>
    <w:rsid w:val="00C573C5"/>
    <w:rsid w:val="00C63428"/>
    <w:rsid w:val="00C65C8D"/>
    <w:rsid w:val="00C670A9"/>
    <w:rsid w:val="00C70AD4"/>
    <w:rsid w:val="00C70FF2"/>
    <w:rsid w:val="00C733C0"/>
    <w:rsid w:val="00C741CA"/>
    <w:rsid w:val="00C744A0"/>
    <w:rsid w:val="00C77CDB"/>
    <w:rsid w:val="00C80EB3"/>
    <w:rsid w:val="00C878DD"/>
    <w:rsid w:val="00C90C45"/>
    <w:rsid w:val="00C969E4"/>
    <w:rsid w:val="00CA0DA0"/>
    <w:rsid w:val="00CA50C4"/>
    <w:rsid w:val="00CA605A"/>
    <w:rsid w:val="00CB16F3"/>
    <w:rsid w:val="00CB384D"/>
    <w:rsid w:val="00CB387F"/>
    <w:rsid w:val="00CB3D9F"/>
    <w:rsid w:val="00CB417C"/>
    <w:rsid w:val="00CB4CE4"/>
    <w:rsid w:val="00CB5D1E"/>
    <w:rsid w:val="00CB6307"/>
    <w:rsid w:val="00CB736C"/>
    <w:rsid w:val="00CC07A4"/>
    <w:rsid w:val="00CC0F52"/>
    <w:rsid w:val="00CC1ED8"/>
    <w:rsid w:val="00CC2F9E"/>
    <w:rsid w:val="00CC3760"/>
    <w:rsid w:val="00CC399D"/>
    <w:rsid w:val="00CC4386"/>
    <w:rsid w:val="00CC5B14"/>
    <w:rsid w:val="00CC64DB"/>
    <w:rsid w:val="00CC67A9"/>
    <w:rsid w:val="00CC78D8"/>
    <w:rsid w:val="00CD0452"/>
    <w:rsid w:val="00CD0559"/>
    <w:rsid w:val="00CD6431"/>
    <w:rsid w:val="00CE01C3"/>
    <w:rsid w:val="00CE0A20"/>
    <w:rsid w:val="00CE5ADF"/>
    <w:rsid w:val="00CE7C23"/>
    <w:rsid w:val="00CF093C"/>
    <w:rsid w:val="00CF164E"/>
    <w:rsid w:val="00CF18B4"/>
    <w:rsid w:val="00CF1CA4"/>
    <w:rsid w:val="00CF1DE0"/>
    <w:rsid w:val="00CF39AD"/>
    <w:rsid w:val="00CF3B5F"/>
    <w:rsid w:val="00CF5F47"/>
    <w:rsid w:val="00CF6E33"/>
    <w:rsid w:val="00CF767A"/>
    <w:rsid w:val="00D025A3"/>
    <w:rsid w:val="00D06473"/>
    <w:rsid w:val="00D06F32"/>
    <w:rsid w:val="00D0730B"/>
    <w:rsid w:val="00D07778"/>
    <w:rsid w:val="00D077E9"/>
    <w:rsid w:val="00D13E27"/>
    <w:rsid w:val="00D150F2"/>
    <w:rsid w:val="00D1512B"/>
    <w:rsid w:val="00D16703"/>
    <w:rsid w:val="00D202A4"/>
    <w:rsid w:val="00D20DE3"/>
    <w:rsid w:val="00D21603"/>
    <w:rsid w:val="00D22E22"/>
    <w:rsid w:val="00D32224"/>
    <w:rsid w:val="00D32DD1"/>
    <w:rsid w:val="00D33482"/>
    <w:rsid w:val="00D33B84"/>
    <w:rsid w:val="00D34DC3"/>
    <w:rsid w:val="00D36F55"/>
    <w:rsid w:val="00D373BB"/>
    <w:rsid w:val="00D40466"/>
    <w:rsid w:val="00D40C29"/>
    <w:rsid w:val="00D42395"/>
    <w:rsid w:val="00D44921"/>
    <w:rsid w:val="00D450B6"/>
    <w:rsid w:val="00D4624C"/>
    <w:rsid w:val="00D46801"/>
    <w:rsid w:val="00D46B6E"/>
    <w:rsid w:val="00D46E62"/>
    <w:rsid w:val="00D474C0"/>
    <w:rsid w:val="00D508B5"/>
    <w:rsid w:val="00D51550"/>
    <w:rsid w:val="00D521BB"/>
    <w:rsid w:val="00D566F3"/>
    <w:rsid w:val="00D57033"/>
    <w:rsid w:val="00D57DCC"/>
    <w:rsid w:val="00D65890"/>
    <w:rsid w:val="00D6629B"/>
    <w:rsid w:val="00D67D71"/>
    <w:rsid w:val="00D70020"/>
    <w:rsid w:val="00D70251"/>
    <w:rsid w:val="00D7071F"/>
    <w:rsid w:val="00D71A6E"/>
    <w:rsid w:val="00D71ACD"/>
    <w:rsid w:val="00D726C9"/>
    <w:rsid w:val="00D72729"/>
    <w:rsid w:val="00D74EA4"/>
    <w:rsid w:val="00D75559"/>
    <w:rsid w:val="00D76840"/>
    <w:rsid w:val="00D7716C"/>
    <w:rsid w:val="00D81584"/>
    <w:rsid w:val="00D84165"/>
    <w:rsid w:val="00D846D4"/>
    <w:rsid w:val="00D8472D"/>
    <w:rsid w:val="00D857ED"/>
    <w:rsid w:val="00D91562"/>
    <w:rsid w:val="00D91579"/>
    <w:rsid w:val="00D96183"/>
    <w:rsid w:val="00D966D6"/>
    <w:rsid w:val="00D96AC3"/>
    <w:rsid w:val="00D976C8"/>
    <w:rsid w:val="00D97915"/>
    <w:rsid w:val="00D97D82"/>
    <w:rsid w:val="00DA2273"/>
    <w:rsid w:val="00DA2E17"/>
    <w:rsid w:val="00DA38D2"/>
    <w:rsid w:val="00DA5D03"/>
    <w:rsid w:val="00DA6830"/>
    <w:rsid w:val="00DA6B61"/>
    <w:rsid w:val="00DB22BC"/>
    <w:rsid w:val="00DB6E53"/>
    <w:rsid w:val="00DC3F62"/>
    <w:rsid w:val="00DD0286"/>
    <w:rsid w:val="00DD3CCA"/>
    <w:rsid w:val="00DD5C64"/>
    <w:rsid w:val="00DD629B"/>
    <w:rsid w:val="00DE0158"/>
    <w:rsid w:val="00DE332C"/>
    <w:rsid w:val="00DE4A26"/>
    <w:rsid w:val="00DE62AD"/>
    <w:rsid w:val="00DE7142"/>
    <w:rsid w:val="00DF1126"/>
    <w:rsid w:val="00DF4C56"/>
    <w:rsid w:val="00DF4F0D"/>
    <w:rsid w:val="00DF60FE"/>
    <w:rsid w:val="00DF6B85"/>
    <w:rsid w:val="00E003F8"/>
    <w:rsid w:val="00E01F3D"/>
    <w:rsid w:val="00E0395F"/>
    <w:rsid w:val="00E03D1D"/>
    <w:rsid w:val="00E04264"/>
    <w:rsid w:val="00E0483C"/>
    <w:rsid w:val="00E131A6"/>
    <w:rsid w:val="00E13BEF"/>
    <w:rsid w:val="00E13FC4"/>
    <w:rsid w:val="00E142C3"/>
    <w:rsid w:val="00E16D18"/>
    <w:rsid w:val="00E16FE5"/>
    <w:rsid w:val="00E20A9D"/>
    <w:rsid w:val="00E20F1E"/>
    <w:rsid w:val="00E221A0"/>
    <w:rsid w:val="00E237F7"/>
    <w:rsid w:val="00E26CDA"/>
    <w:rsid w:val="00E27081"/>
    <w:rsid w:val="00E273C3"/>
    <w:rsid w:val="00E3041C"/>
    <w:rsid w:val="00E30B6F"/>
    <w:rsid w:val="00E313A4"/>
    <w:rsid w:val="00E31737"/>
    <w:rsid w:val="00E31A70"/>
    <w:rsid w:val="00E33A91"/>
    <w:rsid w:val="00E3528D"/>
    <w:rsid w:val="00E35320"/>
    <w:rsid w:val="00E37D10"/>
    <w:rsid w:val="00E406F9"/>
    <w:rsid w:val="00E4267C"/>
    <w:rsid w:val="00E43D26"/>
    <w:rsid w:val="00E4511F"/>
    <w:rsid w:val="00E451AC"/>
    <w:rsid w:val="00E45CEF"/>
    <w:rsid w:val="00E476B7"/>
    <w:rsid w:val="00E52E53"/>
    <w:rsid w:val="00E544A7"/>
    <w:rsid w:val="00E54862"/>
    <w:rsid w:val="00E54E00"/>
    <w:rsid w:val="00E566E5"/>
    <w:rsid w:val="00E60F49"/>
    <w:rsid w:val="00E63FA3"/>
    <w:rsid w:val="00E648AA"/>
    <w:rsid w:val="00E6544E"/>
    <w:rsid w:val="00E671F5"/>
    <w:rsid w:val="00E678D1"/>
    <w:rsid w:val="00E67A8A"/>
    <w:rsid w:val="00E67F63"/>
    <w:rsid w:val="00E73E93"/>
    <w:rsid w:val="00E74E35"/>
    <w:rsid w:val="00E75938"/>
    <w:rsid w:val="00E75A42"/>
    <w:rsid w:val="00E779E7"/>
    <w:rsid w:val="00E8026D"/>
    <w:rsid w:val="00E810A3"/>
    <w:rsid w:val="00E81811"/>
    <w:rsid w:val="00E855B9"/>
    <w:rsid w:val="00E8679E"/>
    <w:rsid w:val="00E91298"/>
    <w:rsid w:val="00E9299C"/>
    <w:rsid w:val="00E9423A"/>
    <w:rsid w:val="00E942E4"/>
    <w:rsid w:val="00E9526C"/>
    <w:rsid w:val="00E95EB0"/>
    <w:rsid w:val="00EA285A"/>
    <w:rsid w:val="00EA6CA8"/>
    <w:rsid w:val="00EA6D53"/>
    <w:rsid w:val="00EB0304"/>
    <w:rsid w:val="00EB106E"/>
    <w:rsid w:val="00EB4DCA"/>
    <w:rsid w:val="00EC1BDE"/>
    <w:rsid w:val="00EC345C"/>
    <w:rsid w:val="00EC4981"/>
    <w:rsid w:val="00ED04F2"/>
    <w:rsid w:val="00ED0D6C"/>
    <w:rsid w:val="00ED30C0"/>
    <w:rsid w:val="00ED363A"/>
    <w:rsid w:val="00ED5FFF"/>
    <w:rsid w:val="00ED61E8"/>
    <w:rsid w:val="00ED6923"/>
    <w:rsid w:val="00ED7345"/>
    <w:rsid w:val="00ED7E44"/>
    <w:rsid w:val="00EE3F06"/>
    <w:rsid w:val="00EE72A0"/>
    <w:rsid w:val="00EE77FF"/>
    <w:rsid w:val="00EE7A80"/>
    <w:rsid w:val="00EF7C07"/>
    <w:rsid w:val="00F0028D"/>
    <w:rsid w:val="00F00549"/>
    <w:rsid w:val="00F0063C"/>
    <w:rsid w:val="00F01AF4"/>
    <w:rsid w:val="00F040FB"/>
    <w:rsid w:val="00F051D3"/>
    <w:rsid w:val="00F05F22"/>
    <w:rsid w:val="00F06134"/>
    <w:rsid w:val="00F10223"/>
    <w:rsid w:val="00F107E5"/>
    <w:rsid w:val="00F112D6"/>
    <w:rsid w:val="00F11318"/>
    <w:rsid w:val="00F11F1C"/>
    <w:rsid w:val="00F12B98"/>
    <w:rsid w:val="00F14441"/>
    <w:rsid w:val="00F145BC"/>
    <w:rsid w:val="00F15854"/>
    <w:rsid w:val="00F15F33"/>
    <w:rsid w:val="00F165F6"/>
    <w:rsid w:val="00F16727"/>
    <w:rsid w:val="00F20604"/>
    <w:rsid w:val="00F20D09"/>
    <w:rsid w:val="00F21532"/>
    <w:rsid w:val="00F24224"/>
    <w:rsid w:val="00F24BE6"/>
    <w:rsid w:val="00F26034"/>
    <w:rsid w:val="00F27132"/>
    <w:rsid w:val="00F30D24"/>
    <w:rsid w:val="00F32596"/>
    <w:rsid w:val="00F32842"/>
    <w:rsid w:val="00F341FF"/>
    <w:rsid w:val="00F40164"/>
    <w:rsid w:val="00F405EE"/>
    <w:rsid w:val="00F44222"/>
    <w:rsid w:val="00F4536E"/>
    <w:rsid w:val="00F4571B"/>
    <w:rsid w:val="00F462C2"/>
    <w:rsid w:val="00F50727"/>
    <w:rsid w:val="00F523B3"/>
    <w:rsid w:val="00F60F41"/>
    <w:rsid w:val="00F67C9E"/>
    <w:rsid w:val="00F742D4"/>
    <w:rsid w:val="00F74BE1"/>
    <w:rsid w:val="00F7552B"/>
    <w:rsid w:val="00F8023C"/>
    <w:rsid w:val="00F8296A"/>
    <w:rsid w:val="00F82F25"/>
    <w:rsid w:val="00F854C1"/>
    <w:rsid w:val="00F87DA9"/>
    <w:rsid w:val="00F901F6"/>
    <w:rsid w:val="00F90DB4"/>
    <w:rsid w:val="00F9216E"/>
    <w:rsid w:val="00F924EF"/>
    <w:rsid w:val="00F942A7"/>
    <w:rsid w:val="00F94824"/>
    <w:rsid w:val="00F94EB4"/>
    <w:rsid w:val="00FA0CEA"/>
    <w:rsid w:val="00FA0DF6"/>
    <w:rsid w:val="00FA25DA"/>
    <w:rsid w:val="00FA2EBE"/>
    <w:rsid w:val="00FA4470"/>
    <w:rsid w:val="00FA6D96"/>
    <w:rsid w:val="00FB12FC"/>
    <w:rsid w:val="00FB1D94"/>
    <w:rsid w:val="00FB4CF4"/>
    <w:rsid w:val="00FC04C3"/>
    <w:rsid w:val="00FC53A9"/>
    <w:rsid w:val="00FC6CE3"/>
    <w:rsid w:val="00FC77BD"/>
    <w:rsid w:val="00FD1043"/>
    <w:rsid w:val="00FD457E"/>
    <w:rsid w:val="00FD71B7"/>
    <w:rsid w:val="00FE12A1"/>
    <w:rsid w:val="00FE20C5"/>
    <w:rsid w:val="00FE22A7"/>
    <w:rsid w:val="00FE25E9"/>
    <w:rsid w:val="00FE3767"/>
    <w:rsid w:val="00FE3A18"/>
    <w:rsid w:val="00FE6D9E"/>
    <w:rsid w:val="00FE71AE"/>
    <w:rsid w:val="00FE753D"/>
    <w:rsid w:val="00FF0AFB"/>
    <w:rsid w:val="00FF14AE"/>
    <w:rsid w:val="00FF1A49"/>
    <w:rsid w:val="00FF5EA0"/>
    <w:rsid w:val="00FF6FE5"/>
    <w:rsid w:val="00FF7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5CB01978"/>
  <w15:chartTrackingRefBased/>
  <w15:docId w15:val="{DE538EDB-BB34-4065-8657-B402690A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semiHidden="1" w:uiPriority="9" w:unhideWhenUsed="1"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500D39"/>
    <w:pPr>
      <w:widowControl w:val="0"/>
      <w:jc w:val="both"/>
    </w:pPr>
    <w:rPr>
      <w:rFonts w:asciiTheme="minorHAnsi" w:eastAsiaTheme="minorEastAsia" w:hAnsiTheme="minorHAnsi"/>
      <w:kern w:val="2"/>
      <w:szCs w:val="24"/>
    </w:rPr>
  </w:style>
  <w:style w:type="paragraph" w:styleId="1">
    <w:name w:val="heading 1"/>
    <w:basedOn w:val="a4"/>
    <w:next w:val="a4"/>
    <w:autoRedefine/>
    <w:uiPriority w:val="9"/>
    <w:qFormat/>
    <w:rsid w:val="00734373"/>
    <w:pPr>
      <w:numPr>
        <w:numId w:val="2"/>
      </w:numPr>
      <w:spacing w:afterLines="50" w:after="204"/>
      <w:outlineLvl w:val="0"/>
    </w:pPr>
    <w:rPr>
      <w:rFonts w:asciiTheme="majorHAnsi" w:eastAsiaTheme="majorEastAsia" w:hAnsiTheme="majorHAnsi"/>
      <w:sz w:val="22"/>
    </w:rPr>
  </w:style>
  <w:style w:type="paragraph" w:styleId="20">
    <w:name w:val="heading 2"/>
    <w:basedOn w:val="a4"/>
    <w:next w:val="a4"/>
    <w:autoRedefine/>
    <w:qFormat/>
    <w:rsid w:val="003A0328"/>
    <w:pPr>
      <w:keepNext/>
      <w:numPr>
        <w:ilvl w:val="1"/>
        <w:numId w:val="2"/>
      </w:numPr>
      <w:outlineLvl w:val="1"/>
    </w:pPr>
    <w:rPr>
      <w:rFonts w:asciiTheme="majorHAnsi" w:eastAsiaTheme="majorEastAsia" w:hAnsiTheme="majorHAnsi"/>
    </w:rPr>
  </w:style>
  <w:style w:type="paragraph" w:styleId="30">
    <w:name w:val="heading 3"/>
    <w:basedOn w:val="a4"/>
    <w:next w:val="a4"/>
    <w:autoRedefine/>
    <w:qFormat/>
    <w:rsid w:val="00CB387F"/>
    <w:pPr>
      <w:keepNext/>
      <w:numPr>
        <w:ilvl w:val="2"/>
        <w:numId w:val="2"/>
      </w:numPr>
      <w:outlineLvl w:val="2"/>
    </w:pPr>
    <w:rPr>
      <w:rFonts w:asciiTheme="majorHAnsi" w:eastAsiaTheme="majorEastAsia" w:hAnsiTheme="majorHAnsi"/>
    </w:rPr>
  </w:style>
  <w:style w:type="paragraph" w:styleId="4">
    <w:name w:val="heading 4"/>
    <w:basedOn w:val="a4"/>
    <w:next w:val="a4"/>
    <w:autoRedefine/>
    <w:qFormat/>
    <w:rsid w:val="00763335"/>
    <w:pPr>
      <w:keepNext/>
      <w:numPr>
        <w:ilvl w:val="3"/>
        <w:numId w:val="2"/>
      </w:numPr>
      <w:outlineLvl w:val="3"/>
    </w:pPr>
    <w:rPr>
      <w:rFonts w:asciiTheme="majorHAnsi" w:eastAsiaTheme="majorEastAsia" w:hAnsiTheme="majorHAnsi"/>
      <w:bCs/>
    </w:rPr>
  </w:style>
  <w:style w:type="paragraph" w:styleId="5">
    <w:name w:val="heading 5"/>
    <w:basedOn w:val="a4"/>
    <w:next w:val="a4"/>
    <w:autoRedefine/>
    <w:qFormat/>
    <w:rsid w:val="007248BF"/>
    <w:pPr>
      <w:keepNext/>
      <w:numPr>
        <w:ilvl w:val="4"/>
        <w:numId w:val="2"/>
      </w:numPr>
      <w:outlineLvl w:val="4"/>
    </w:pPr>
    <w:rPr>
      <w:rFonts w:asciiTheme="majorHAnsi" w:eastAsiaTheme="majorEastAsia" w:hAnsiTheme="majorHAnsi"/>
    </w:rPr>
  </w:style>
  <w:style w:type="paragraph" w:styleId="6">
    <w:name w:val="heading 6"/>
    <w:basedOn w:val="a4"/>
    <w:next w:val="a4"/>
    <w:autoRedefine/>
    <w:qFormat/>
    <w:pPr>
      <w:keepNext/>
      <w:tabs>
        <w:tab w:val="num" w:pos="851"/>
      </w:tabs>
      <w:ind w:left="851" w:hanging="283"/>
      <w:outlineLvl w:val="5"/>
    </w:pPr>
    <w:rPr>
      <w:bCs/>
      <w:i/>
      <w:szCs w:val="20"/>
    </w:rPr>
  </w:style>
  <w:style w:type="paragraph" w:styleId="8">
    <w:name w:val="heading 8"/>
    <w:basedOn w:val="a4"/>
    <w:autoRedefine/>
    <w:qFormat/>
    <w:rsid w:val="00112FEE"/>
    <w:pPr>
      <w:numPr>
        <w:ilvl w:val="7"/>
        <w:numId w:val="2"/>
      </w:numPr>
      <w:outlineLvl w:val="7"/>
    </w:pPr>
  </w:style>
  <w:style w:type="paragraph" w:styleId="9">
    <w:name w:val="heading 9"/>
    <w:basedOn w:val="a4"/>
    <w:next w:val="a4"/>
    <w:autoRedefine/>
    <w:qFormat/>
    <w:rsid w:val="006575A9"/>
    <w:pPr>
      <w:pageBreakBefore/>
      <w:numPr>
        <w:ilvl w:val="8"/>
        <w:numId w:val="4"/>
      </w:numPr>
      <w:tabs>
        <w:tab w:val="clear" w:pos="4330"/>
        <w:tab w:val="num" w:pos="400"/>
      </w:tabs>
      <w:outlineLvl w:val="8"/>
    </w:pPr>
    <w:rPr>
      <w:rFonts w:ascii="Arial Black" w:eastAsia="HGP創英角ｺﾞｼｯｸUB" w:hAnsi="Arial Black"/>
      <w:sz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autoRedefine/>
    <w:qFormat/>
    <w:rsid w:val="002C50CC"/>
    <w:pPr>
      <w:jc w:val="center"/>
      <w:outlineLvl w:val="0"/>
    </w:pPr>
    <w:rPr>
      <w:rFonts w:asciiTheme="majorHAnsi" w:eastAsiaTheme="majorEastAsia" w:hAnsiTheme="majorHAnsi" w:cs="Arial"/>
      <w:sz w:val="24"/>
      <w:szCs w:val="32"/>
    </w:rPr>
  </w:style>
  <w:style w:type="character" w:customStyle="1" w:styleId="a9">
    <w:name w:val="表題 (文字)"/>
    <w:rPr>
      <w:rFonts w:ascii="Arial Black" w:eastAsia="HGP創英角ｺﾞｼｯｸUB" w:hAnsi="Arial Black" w:cs="Arial"/>
      <w:sz w:val="24"/>
      <w:szCs w:val="32"/>
    </w:rPr>
  </w:style>
  <w:style w:type="character" w:styleId="aa">
    <w:name w:val="Hyperlink"/>
    <w:uiPriority w:val="99"/>
    <w:rPr>
      <w:color w:val="0000FF"/>
      <w:u w:val="single"/>
    </w:rPr>
  </w:style>
  <w:style w:type="paragraph" w:styleId="ab">
    <w:name w:val="footer"/>
    <w:basedOn w:val="a4"/>
    <w:semiHidden/>
    <w:pPr>
      <w:tabs>
        <w:tab w:val="center" w:pos="4252"/>
        <w:tab w:val="right" w:pos="8504"/>
      </w:tabs>
      <w:snapToGrid w:val="0"/>
    </w:pPr>
  </w:style>
  <w:style w:type="character" w:customStyle="1" w:styleId="ac">
    <w:name w:val="フッター (文字)"/>
    <w:rPr>
      <w:rFonts w:ascii="Times New Roman" w:eastAsia="ＭＳ Ｐ明朝" w:hAnsi="Times New Roman" w:cs="Times New Roman"/>
      <w:sz w:val="20"/>
      <w:szCs w:val="24"/>
    </w:rPr>
  </w:style>
  <w:style w:type="paragraph" w:styleId="ad">
    <w:name w:val="header"/>
    <w:basedOn w:val="a4"/>
    <w:semiHidden/>
    <w:pPr>
      <w:tabs>
        <w:tab w:val="center" w:pos="4252"/>
        <w:tab w:val="right" w:pos="8504"/>
      </w:tabs>
      <w:snapToGrid w:val="0"/>
    </w:pPr>
  </w:style>
  <w:style w:type="character" w:customStyle="1" w:styleId="ae">
    <w:name w:val="ヘッダー (文字)"/>
    <w:rPr>
      <w:rFonts w:ascii="Times New Roman" w:eastAsia="ＭＳ Ｐ明朝" w:hAnsi="Times New Roman" w:cs="Times New Roman"/>
      <w:sz w:val="20"/>
      <w:szCs w:val="24"/>
    </w:rPr>
  </w:style>
  <w:style w:type="character" w:customStyle="1" w:styleId="af">
    <w:name w:val="下付け"/>
    <w:rPr>
      <w:vertAlign w:val="subscript"/>
    </w:rPr>
  </w:style>
  <w:style w:type="paragraph" w:styleId="a">
    <w:name w:val="List Bullet"/>
    <w:basedOn w:val="a4"/>
    <w:autoRedefine/>
    <w:pPr>
      <w:numPr>
        <w:numId w:val="1"/>
      </w:numPr>
    </w:pPr>
  </w:style>
  <w:style w:type="character" w:styleId="af0">
    <w:name w:val="footnote reference"/>
    <w:semiHidden/>
    <w:rPr>
      <w:vertAlign w:val="superscript"/>
    </w:rPr>
  </w:style>
  <w:style w:type="paragraph" w:styleId="af1">
    <w:name w:val="footnote text"/>
    <w:basedOn w:val="a4"/>
    <w:autoRedefine/>
    <w:semiHidden/>
    <w:pPr>
      <w:tabs>
        <w:tab w:val="left" w:pos="360"/>
      </w:tabs>
      <w:snapToGrid w:val="0"/>
      <w:ind w:left="360" w:hangingChars="200" w:hanging="360"/>
      <w:jc w:val="left"/>
    </w:pPr>
    <w:rPr>
      <w:sz w:val="18"/>
    </w:rPr>
  </w:style>
  <w:style w:type="character" w:customStyle="1" w:styleId="af2">
    <w:name w:val="脚注文字列 (文字)"/>
    <w:semiHidden/>
    <w:rPr>
      <w:rFonts w:ascii="Times New Roman" w:eastAsia="ＭＳ Ｐ明朝" w:hAnsi="Times New Roman" w:cs="Times New Roman"/>
      <w:sz w:val="18"/>
      <w:szCs w:val="24"/>
    </w:rPr>
  </w:style>
  <w:style w:type="character" w:customStyle="1" w:styleId="af3">
    <w:name w:val="強調赤字"/>
    <w:rPr>
      <w:color w:val="FF0000"/>
    </w:rPr>
  </w:style>
  <w:style w:type="paragraph" w:styleId="af4">
    <w:name w:val="Closing"/>
    <w:basedOn w:val="a4"/>
    <w:autoRedefine/>
    <w:semiHidden/>
    <w:pPr>
      <w:jc w:val="right"/>
    </w:pPr>
  </w:style>
  <w:style w:type="character" w:customStyle="1" w:styleId="af5">
    <w:name w:val="結語 (文字)"/>
    <w:rPr>
      <w:rFonts w:ascii="Times New Roman" w:eastAsia="ＭＳ Ｐ明朝" w:hAnsi="Times New Roman" w:cs="Times New Roman"/>
      <w:sz w:val="20"/>
      <w:szCs w:val="24"/>
    </w:rPr>
  </w:style>
  <w:style w:type="character" w:customStyle="1" w:styleId="10">
    <w:name w:val="見出し 1 (文字)"/>
    <w:uiPriority w:val="9"/>
    <w:rPr>
      <w:rFonts w:ascii="Arial Black" w:eastAsia="HGP創英角ｺﾞｼｯｸUB" w:hAnsi="Arial Black" w:cs="Times New Roman"/>
      <w:sz w:val="22"/>
      <w:szCs w:val="24"/>
    </w:rPr>
  </w:style>
  <w:style w:type="character" w:customStyle="1" w:styleId="21">
    <w:name w:val="見出し 2 (文字)"/>
    <w:rPr>
      <w:rFonts w:ascii="Arial Black" w:eastAsia="HGP創英角ｺﾞｼｯｸUB" w:hAnsi="Arial Black" w:cs="Times New Roman"/>
      <w:sz w:val="20"/>
      <w:szCs w:val="24"/>
    </w:rPr>
  </w:style>
  <w:style w:type="character" w:customStyle="1" w:styleId="31">
    <w:name w:val="見出し 3 (文字)"/>
    <w:rPr>
      <w:rFonts w:ascii="Arial" w:eastAsia="ＭＳ Ｐゴシック" w:hAnsi="Arial" w:cs="Times New Roman"/>
      <w:sz w:val="20"/>
      <w:szCs w:val="24"/>
    </w:rPr>
  </w:style>
  <w:style w:type="character" w:customStyle="1" w:styleId="40">
    <w:name w:val="見出し 4 (文字)"/>
    <w:rPr>
      <w:rFonts w:ascii="Arial" w:eastAsia="ＭＳ Ｐゴシック" w:hAnsi="Arial" w:cs="Times New Roman"/>
      <w:bCs/>
      <w:sz w:val="20"/>
      <w:szCs w:val="24"/>
    </w:rPr>
  </w:style>
  <w:style w:type="character" w:customStyle="1" w:styleId="50">
    <w:name w:val="見出し 5 (文字)"/>
    <w:rPr>
      <w:rFonts w:ascii="Times New Roman" w:eastAsia="ＭＳ Ｐ明朝" w:hAnsi="Times New Roman" w:cs="Times New Roman"/>
      <w:b/>
      <w:sz w:val="20"/>
      <w:szCs w:val="24"/>
    </w:rPr>
  </w:style>
  <w:style w:type="character" w:customStyle="1" w:styleId="80">
    <w:name w:val="見出し 8 (文字)"/>
    <w:rPr>
      <w:rFonts w:ascii="Times New Roman" w:eastAsia="ＭＳ Ｐ明朝" w:hAnsi="Times New Roman" w:cs="Times New Roman"/>
      <w:sz w:val="20"/>
      <w:szCs w:val="24"/>
    </w:rPr>
  </w:style>
  <w:style w:type="paragraph" w:styleId="af6">
    <w:name w:val="Document Map"/>
    <w:basedOn w:val="a4"/>
    <w:semiHidden/>
    <w:pPr>
      <w:shd w:val="clear" w:color="auto" w:fill="000080"/>
    </w:pPr>
    <w:rPr>
      <w:rFonts w:ascii="Arial" w:eastAsia="ＭＳ ゴシック" w:hAnsi="Arial"/>
    </w:rPr>
  </w:style>
  <w:style w:type="character" w:customStyle="1" w:styleId="af7">
    <w:name w:val="見出しマップ (文字)"/>
    <w:semiHidden/>
    <w:rPr>
      <w:rFonts w:ascii="Arial" w:eastAsia="ＭＳ ゴシック" w:hAnsi="Arial" w:cs="Times New Roman"/>
      <w:sz w:val="20"/>
      <w:szCs w:val="24"/>
      <w:shd w:val="clear" w:color="auto" w:fill="000080"/>
    </w:rPr>
  </w:style>
  <w:style w:type="paragraph" w:styleId="af8">
    <w:name w:val="Body Text"/>
    <w:basedOn w:val="a4"/>
    <w:link w:val="11"/>
    <w:autoRedefine/>
    <w:rsid w:val="001C3A77"/>
    <w:pPr>
      <w:ind w:leftChars="360" w:left="720" w:firstLineChars="95" w:firstLine="199"/>
    </w:pPr>
    <w:rPr>
      <w:sz w:val="21"/>
    </w:rPr>
  </w:style>
  <w:style w:type="character" w:customStyle="1" w:styleId="af9">
    <w:name w:val="本文 (文字)"/>
    <w:rPr>
      <w:rFonts w:ascii="Times New Roman" w:eastAsia="ＭＳ Ｐ明朝" w:hAnsi="Times New Roman"/>
      <w:kern w:val="2"/>
      <w:szCs w:val="24"/>
    </w:rPr>
  </w:style>
  <w:style w:type="paragraph" w:customStyle="1" w:styleId="C">
    <w:name w:val="表中文字C"/>
    <w:basedOn w:val="af8"/>
    <w:autoRedefine/>
    <w:rsid w:val="00082469"/>
    <w:pPr>
      <w:spacing w:line="280" w:lineRule="exact"/>
      <w:ind w:leftChars="0" w:left="0" w:firstLineChars="0" w:firstLine="0"/>
      <w:jc w:val="center"/>
    </w:pPr>
    <w:rPr>
      <w:sz w:val="20"/>
    </w:rPr>
  </w:style>
  <w:style w:type="paragraph" w:customStyle="1" w:styleId="L">
    <w:name w:val="表中文字L"/>
    <w:basedOn w:val="C"/>
    <w:autoRedefine/>
    <w:rsid w:val="00310552"/>
    <w:pPr>
      <w:jc w:val="both"/>
    </w:pPr>
    <w:rPr>
      <w:rFonts w:asciiTheme="minorEastAsia" w:hAnsi="ＭＳ 明朝" w:cs="ＭＳ 明朝"/>
    </w:rPr>
  </w:style>
  <w:style w:type="paragraph" w:styleId="afa">
    <w:name w:val="No Spacing"/>
    <w:basedOn w:val="L"/>
    <w:autoRedefine/>
    <w:qFormat/>
    <w:pPr>
      <w:snapToGrid w:val="0"/>
    </w:pPr>
  </w:style>
  <w:style w:type="paragraph" w:customStyle="1" w:styleId="afb">
    <w:name w:val="表タイトル"/>
    <w:basedOn w:val="af8"/>
    <w:autoRedefine/>
    <w:pPr>
      <w:ind w:leftChars="0" w:left="0" w:firstLineChars="0" w:firstLine="0"/>
      <w:jc w:val="center"/>
    </w:pPr>
    <w:rPr>
      <w:rFonts w:ascii="Arial" w:eastAsia="ＭＳ Ｐゴシック" w:hAnsi="Arial"/>
      <w:sz w:val="18"/>
    </w:rPr>
  </w:style>
  <w:style w:type="paragraph" w:customStyle="1" w:styleId="afc">
    <w:name w:val="行間詰めタイトル"/>
    <w:basedOn w:val="afb"/>
    <w:autoRedefine/>
    <w:pPr>
      <w:snapToGrid w:val="0"/>
    </w:pPr>
  </w:style>
  <w:style w:type="paragraph" w:customStyle="1" w:styleId="afd">
    <w:name w:val="式番号"/>
    <w:next w:val="afe"/>
    <w:link w:val="Char"/>
    <w:rsid w:val="00AF0627"/>
    <w:pPr>
      <w:jc w:val="center"/>
    </w:pPr>
    <w:rPr>
      <w:rFonts w:asciiTheme="minorHAnsi" w:eastAsiaTheme="minorEastAsia" w:hAnsiTheme="minorHAnsi"/>
      <w:kern w:val="2"/>
      <w:sz w:val="21"/>
      <w:szCs w:val="24"/>
    </w:rPr>
  </w:style>
  <w:style w:type="paragraph" w:styleId="aff">
    <w:name w:val="Signature"/>
    <w:basedOn w:val="a4"/>
    <w:next w:val="a4"/>
    <w:autoRedefine/>
    <w:semiHidden/>
    <w:pPr>
      <w:jc w:val="right"/>
    </w:pPr>
  </w:style>
  <w:style w:type="character" w:customStyle="1" w:styleId="aff0">
    <w:name w:val="署名 (文字)"/>
    <w:rPr>
      <w:rFonts w:ascii="Times New Roman" w:eastAsia="ＭＳ Ｐ明朝" w:hAnsi="Times New Roman" w:cs="Times New Roman"/>
      <w:sz w:val="20"/>
      <w:szCs w:val="24"/>
    </w:rPr>
  </w:style>
  <w:style w:type="character" w:customStyle="1" w:styleId="aff1">
    <w:name w:val="上付け"/>
    <w:rPr>
      <w:vertAlign w:val="superscript"/>
    </w:rPr>
  </w:style>
  <w:style w:type="paragraph" w:customStyle="1" w:styleId="aff2">
    <w:name w:val="図"/>
    <w:basedOn w:val="a4"/>
    <w:autoRedefine/>
    <w:rsid w:val="00193AAB"/>
    <w:pPr>
      <w:snapToGrid w:val="0"/>
      <w:jc w:val="left"/>
    </w:pPr>
  </w:style>
  <w:style w:type="paragraph" w:styleId="aff3">
    <w:name w:val="caption"/>
    <w:basedOn w:val="a4"/>
    <w:next w:val="a4"/>
    <w:autoRedefine/>
    <w:qFormat/>
    <w:rsid w:val="00205C86"/>
    <w:pPr>
      <w:jc w:val="center"/>
    </w:pPr>
    <w:rPr>
      <w:rFonts w:ascii="Arial" w:eastAsia="ＭＳ Ｐゴシック" w:hAnsi="Arial"/>
      <w:bCs/>
      <w:szCs w:val="20"/>
    </w:rPr>
  </w:style>
  <w:style w:type="character" w:styleId="aff4">
    <w:name w:val="Strong"/>
    <w:uiPriority w:val="22"/>
    <w:qFormat/>
    <w:rPr>
      <w:b/>
      <w:bCs/>
    </w:rPr>
  </w:style>
  <w:style w:type="paragraph" w:customStyle="1" w:styleId="a0">
    <w:name w:val="表中箇条書き"/>
    <w:basedOn w:val="L"/>
    <w:autoRedefine/>
    <w:pPr>
      <w:numPr>
        <w:numId w:val="3"/>
      </w:numPr>
    </w:pPr>
  </w:style>
  <w:style w:type="paragraph" w:customStyle="1" w:styleId="R">
    <w:name w:val="表中文字R"/>
    <w:basedOn w:val="C"/>
    <w:autoRedefine/>
    <w:pPr>
      <w:jc w:val="right"/>
    </w:pPr>
  </w:style>
  <w:style w:type="paragraph" w:styleId="aff5">
    <w:name w:val="Subtitle"/>
    <w:basedOn w:val="a4"/>
    <w:qFormat/>
    <w:pPr>
      <w:jc w:val="center"/>
      <w:outlineLvl w:val="1"/>
    </w:pPr>
    <w:rPr>
      <w:rFonts w:ascii="Arial" w:eastAsia="ＭＳ ゴシック" w:hAnsi="Arial" w:cs="Arial"/>
      <w:sz w:val="24"/>
    </w:rPr>
  </w:style>
  <w:style w:type="character" w:customStyle="1" w:styleId="aff6">
    <w:name w:val="副題 (文字)"/>
    <w:rPr>
      <w:rFonts w:ascii="Arial" w:eastAsia="ＭＳ ゴシック" w:hAnsi="Arial" w:cs="Arial"/>
      <w:sz w:val="24"/>
      <w:szCs w:val="24"/>
    </w:rPr>
  </w:style>
  <w:style w:type="paragraph" w:styleId="12">
    <w:name w:val="toc 1"/>
    <w:basedOn w:val="a4"/>
    <w:next w:val="a4"/>
    <w:autoRedefine/>
    <w:uiPriority w:val="39"/>
  </w:style>
  <w:style w:type="paragraph" w:styleId="22">
    <w:name w:val="toc 2"/>
    <w:basedOn w:val="a4"/>
    <w:next w:val="a4"/>
    <w:autoRedefine/>
    <w:uiPriority w:val="39"/>
    <w:pPr>
      <w:ind w:leftChars="100" w:left="200"/>
    </w:pPr>
  </w:style>
  <w:style w:type="paragraph" w:styleId="32">
    <w:name w:val="toc 3"/>
    <w:basedOn w:val="a4"/>
    <w:next w:val="a4"/>
    <w:autoRedefine/>
    <w:uiPriority w:val="39"/>
    <w:pPr>
      <w:ind w:leftChars="200" w:left="400"/>
    </w:pPr>
  </w:style>
  <w:style w:type="paragraph" w:customStyle="1" w:styleId="aff7">
    <w:name w:val="目次タイトル"/>
    <w:basedOn w:val="a4"/>
    <w:autoRedefine/>
    <w:rPr>
      <w:rFonts w:ascii="Arial Black" w:eastAsia="HGP創英角ｺﾞｼｯｸUB" w:hAnsi="Arial Black"/>
      <w:sz w:val="22"/>
    </w:rPr>
  </w:style>
  <w:style w:type="character" w:customStyle="1" w:styleId="aff8">
    <w:name w:val="シンボル"/>
    <w:qFormat/>
    <w:rPr>
      <w:rFonts w:eastAsia="Symbol"/>
      <w:i/>
    </w:rPr>
  </w:style>
  <w:style w:type="character" w:customStyle="1" w:styleId="60">
    <w:name w:val="見出し 6 (文字)"/>
    <w:rPr>
      <w:rFonts w:ascii="Times New Roman" w:eastAsia="ＭＳ Ｐ明朝" w:hAnsi="Times New Roman" w:cs="Times New Roman"/>
      <w:bCs/>
      <w:i/>
      <w:sz w:val="20"/>
      <w:szCs w:val="20"/>
    </w:rPr>
  </w:style>
  <w:style w:type="character" w:customStyle="1" w:styleId="90">
    <w:name w:val="見出し 9 (文字)"/>
    <w:rPr>
      <w:rFonts w:ascii="Arial Black" w:eastAsia="HGP創英角ｺﾞｼｯｸUB" w:hAnsi="Arial Black" w:cs="Times New Roman"/>
      <w:sz w:val="22"/>
      <w:szCs w:val="24"/>
    </w:rPr>
  </w:style>
  <w:style w:type="paragraph" w:customStyle="1" w:styleId="a1">
    <w:name w:val="資料タイトル"/>
    <w:basedOn w:val="9"/>
    <w:autoRedefine/>
    <w:pPr>
      <w:numPr>
        <w:ilvl w:val="0"/>
      </w:numPr>
      <w:ind w:left="425"/>
    </w:pPr>
  </w:style>
  <w:style w:type="paragraph" w:customStyle="1" w:styleId="a2">
    <w:name w:val="資料節"/>
    <w:basedOn w:val="af8"/>
    <w:autoRedefine/>
    <w:pPr>
      <w:numPr>
        <w:ilvl w:val="1"/>
        <w:numId w:val="4"/>
      </w:numPr>
      <w:ind w:leftChars="0" w:left="0" w:hangingChars="480" w:hanging="480"/>
    </w:pPr>
    <w:rPr>
      <w:rFonts w:ascii="Arial Black" w:eastAsia="HGP創英角ｺﾞｼｯｸUB" w:hAnsi="Arial Black"/>
      <w:sz w:val="20"/>
      <w:szCs w:val="20"/>
    </w:rPr>
  </w:style>
  <w:style w:type="paragraph" w:customStyle="1" w:styleId="a3">
    <w:name w:val="資料項"/>
    <w:basedOn w:val="af8"/>
    <w:autoRedefine/>
    <w:pPr>
      <w:numPr>
        <w:ilvl w:val="2"/>
        <w:numId w:val="4"/>
      </w:numPr>
      <w:ind w:leftChars="180" w:left="180" w:hangingChars="360" w:hanging="360"/>
    </w:pPr>
    <w:rPr>
      <w:rFonts w:ascii="Arial" w:eastAsia="ＭＳ Ｐゴシック" w:hAnsi="Arial"/>
      <w:sz w:val="20"/>
      <w:szCs w:val="20"/>
    </w:rPr>
  </w:style>
  <w:style w:type="paragraph" w:styleId="aff9">
    <w:name w:val="Balloon Text"/>
    <w:basedOn w:val="a4"/>
    <w:semiHidden/>
    <w:unhideWhenUsed/>
    <w:rPr>
      <w:rFonts w:ascii="Arial" w:eastAsia="ＭＳ ゴシック" w:hAnsi="Arial"/>
      <w:sz w:val="18"/>
      <w:szCs w:val="18"/>
    </w:rPr>
  </w:style>
  <w:style w:type="character" w:customStyle="1" w:styleId="affa">
    <w:name w:val="吹き出し (文字)"/>
    <w:semiHidden/>
    <w:rPr>
      <w:rFonts w:ascii="Arial" w:eastAsia="ＭＳ ゴシック" w:hAnsi="Arial" w:cs="Times New Roman"/>
      <w:sz w:val="18"/>
      <w:szCs w:val="18"/>
    </w:rPr>
  </w:style>
  <w:style w:type="paragraph" w:customStyle="1" w:styleId="affb">
    <w:name w:val="はじめにタイトル"/>
    <w:basedOn w:val="a4"/>
    <w:autoRedefine/>
    <w:qFormat/>
    <w:rsid w:val="00112FEE"/>
    <w:rPr>
      <w:rFonts w:ascii="Arial Black" w:eastAsia="HGP創英角ｺﾞｼｯｸUB" w:hAnsi="Arial Black"/>
      <w:sz w:val="22"/>
    </w:rPr>
  </w:style>
  <w:style w:type="paragraph" w:styleId="affc">
    <w:name w:val="List Paragraph"/>
    <w:basedOn w:val="a4"/>
    <w:uiPriority w:val="34"/>
    <w:qFormat/>
    <w:rsid w:val="00E01F3D"/>
    <w:pPr>
      <w:ind w:leftChars="400" w:left="840"/>
    </w:pPr>
  </w:style>
  <w:style w:type="character" w:customStyle="1" w:styleId="Char">
    <w:name w:val="式番号 Char"/>
    <w:link w:val="afd"/>
    <w:rsid w:val="00AF0627"/>
    <w:rPr>
      <w:rFonts w:asciiTheme="minorHAnsi" w:eastAsiaTheme="minorEastAsia" w:hAnsiTheme="minorHAnsi"/>
      <w:kern w:val="2"/>
      <w:sz w:val="21"/>
      <w:szCs w:val="24"/>
    </w:rPr>
  </w:style>
  <w:style w:type="paragraph" w:styleId="affd">
    <w:name w:val="endnote text"/>
    <w:basedOn w:val="a4"/>
    <w:link w:val="affe"/>
    <w:uiPriority w:val="99"/>
    <w:unhideWhenUsed/>
    <w:rsid w:val="00F942A7"/>
    <w:pPr>
      <w:snapToGrid w:val="0"/>
      <w:jc w:val="left"/>
    </w:pPr>
  </w:style>
  <w:style w:type="character" w:customStyle="1" w:styleId="affe">
    <w:name w:val="文末脚注文字列 (文字)"/>
    <w:link w:val="affd"/>
    <w:uiPriority w:val="99"/>
    <w:rsid w:val="00F942A7"/>
    <w:rPr>
      <w:rFonts w:ascii="Times New Roman" w:eastAsia="ＭＳ Ｐ明朝" w:hAnsi="Times New Roman"/>
      <w:kern w:val="2"/>
      <w:szCs w:val="24"/>
    </w:rPr>
  </w:style>
  <w:style w:type="character" w:styleId="afff">
    <w:name w:val="endnote reference"/>
    <w:uiPriority w:val="99"/>
    <w:unhideWhenUsed/>
    <w:rsid w:val="00F942A7"/>
    <w:rPr>
      <w:vertAlign w:val="superscript"/>
    </w:rPr>
  </w:style>
  <w:style w:type="character" w:styleId="afff0">
    <w:name w:val="annotation reference"/>
    <w:uiPriority w:val="99"/>
    <w:semiHidden/>
    <w:unhideWhenUsed/>
    <w:rsid w:val="009637EB"/>
    <w:rPr>
      <w:sz w:val="18"/>
      <w:szCs w:val="18"/>
    </w:rPr>
  </w:style>
  <w:style w:type="paragraph" w:styleId="afff1">
    <w:name w:val="annotation text"/>
    <w:basedOn w:val="a4"/>
    <w:link w:val="afff2"/>
    <w:uiPriority w:val="99"/>
    <w:unhideWhenUsed/>
    <w:rsid w:val="009637EB"/>
    <w:pPr>
      <w:jc w:val="left"/>
    </w:pPr>
  </w:style>
  <w:style w:type="character" w:customStyle="1" w:styleId="afff2">
    <w:name w:val="コメント文字列 (文字)"/>
    <w:link w:val="afff1"/>
    <w:uiPriority w:val="99"/>
    <w:rsid w:val="009637EB"/>
    <w:rPr>
      <w:rFonts w:ascii="Times New Roman" w:eastAsia="ＭＳ Ｐ明朝" w:hAnsi="Times New Roman"/>
      <w:kern w:val="2"/>
      <w:szCs w:val="24"/>
    </w:rPr>
  </w:style>
  <w:style w:type="paragraph" w:styleId="afff3">
    <w:name w:val="Date"/>
    <w:basedOn w:val="a4"/>
    <w:next w:val="a4"/>
    <w:link w:val="afff4"/>
    <w:uiPriority w:val="99"/>
    <w:semiHidden/>
    <w:unhideWhenUsed/>
    <w:rsid w:val="00E73E93"/>
  </w:style>
  <w:style w:type="character" w:customStyle="1" w:styleId="afff4">
    <w:name w:val="日付 (文字)"/>
    <w:basedOn w:val="a5"/>
    <w:link w:val="afff3"/>
    <w:uiPriority w:val="99"/>
    <w:semiHidden/>
    <w:rsid w:val="00E73E93"/>
    <w:rPr>
      <w:rFonts w:ascii="Times New Roman" w:eastAsia="ＭＳ Ｐ明朝" w:hAnsi="Times New Roman"/>
      <w:kern w:val="2"/>
      <w:szCs w:val="24"/>
    </w:rPr>
  </w:style>
  <w:style w:type="table" w:styleId="afff5">
    <w:name w:val="Table Grid"/>
    <w:basedOn w:val="a6"/>
    <w:uiPriority w:val="59"/>
    <w:rsid w:val="00E45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Body Text First Indent"/>
    <w:basedOn w:val="af8"/>
    <w:link w:val="afff6"/>
    <w:uiPriority w:val="99"/>
    <w:unhideWhenUsed/>
    <w:rsid w:val="00550233"/>
    <w:pPr>
      <w:ind w:leftChars="0" w:left="0" w:firstLineChars="100" w:firstLine="100"/>
    </w:pPr>
    <w:rPr>
      <w:sz w:val="20"/>
    </w:rPr>
  </w:style>
  <w:style w:type="character" w:customStyle="1" w:styleId="11">
    <w:name w:val="本文 (文字)1"/>
    <w:basedOn w:val="a5"/>
    <w:link w:val="af8"/>
    <w:rsid w:val="00AA0101"/>
    <w:rPr>
      <w:rFonts w:asciiTheme="minorHAnsi" w:eastAsiaTheme="minorEastAsia" w:hAnsiTheme="minorHAnsi"/>
      <w:kern w:val="2"/>
      <w:sz w:val="21"/>
      <w:szCs w:val="24"/>
    </w:rPr>
  </w:style>
  <w:style w:type="character" w:customStyle="1" w:styleId="afff6">
    <w:name w:val="本文字下げ (文字)"/>
    <w:basedOn w:val="11"/>
    <w:link w:val="afe"/>
    <w:uiPriority w:val="99"/>
    <w:rsid w:val="00550233"/>
    <w:rPr>
      <w:rFonts w:asciiTheme="minorHAnsi" w:eastAsiaTheme="minorEastAsia" w:hAnsiTheme="minorHAnsi"/>
      <w:kern w:val="2"/>
      <w:sz w:val="21"/>
      <w:szCs w:val="24"/>
    </w:rPr>
  </w:style>
  <w:style w:type="table" w:customStyle="1" w:styleId="23">
    <w:name w:val="カレンダー 2"/>
    <w:basedOn w:val="a6"/>
    <w:uiPriority w:val="99"/>
    <w:qFormat/>
    <w:rsid w:val="00A33B95"/>
    <w:pPr>
      <w:jc w:val="center"/>
    </w:pPr>
    <w:rPr>
      <w:rFonts w:asciiTheme="minorHAnsi" w:eastAsiaTheme="minorEastAsia" w:hAnsiTheme="minorHAnsi" w:cstheme="minorBidi"/>
      <w:sz w:val="28"/>
      <w:szCs w:val="28"/>
    </w:rPr>
    <w:tblPr>
      <w:tblBorders>
        <w:insideV w:val="single" w:sz="4" w:space="0" w:color="9CC2E5" w:themeColor="accent1" w:themeTint="99"/>
      </w:tblBorders>
    </w:tblPr>
    <w:tblStylePr w:type="firstRow">
      <w:rPr>
        <w:rFonts w:asciiTheme="majorHAnsi" w:eastAsiaTheme="majorEastAsia"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afff7">
    <w:name w:val="List"/>
    <w:basedOn w:val="a4"/>
    <w:uiPriority w:val="99"/>
    <w:unhideWhenUsed/>
    <w:rsid w:val="002B2E50"/>
    <w:pPr>
      <w:ind w:left="200" w:hangingChars="200" w:hanging="200"/>
      <w:contextualSpacing/>
    </w:pPr>
  </w:style>
  <w:style w:type="paragraph" w:styleId="afff8">
    <w:name w:val="Body Text Indent"/>
    <w:basedOn w:val="a4"/>
    <w:link w:val="afff9"/>
    <w:uiPriority w:val="99"/>
    <w:unhideWhenUsed/>
    <w:rsid w:val="006326D5"/>
    <w:pPr>
      <w:ind w:leftChars="400" w:left="851"/>
    </w:pPr>
  </w:style>
  <w:style w:type="character" w:customStyle="1" w:styleId="afff9">
    <w:name w:val="本文インデント (文字)"/>
    <w:basedOn w:val="a5"/>
    <w:link w:val="afff8"/>
    <w:uiPriority w:val="99"/>
    <w:rsid w:val="006326D5"/>
    <w:rPr>
      <w:rFonts w:asciiTheme="minorHAnsi" w:eastAsiaTheme="minorEastAsia" w:hAnsiTheme="minorHAnsi"/>
      <w:kern w:val="2"/>
      <w:szCs w:val="24"/>
    </w:rPr>
  </w:style>
  <w:style w:type="paragraph" w:styleId="afffa">
    <w:name w:val="annotation subject"/>
    <w:basedOn w:val="afff1"/>
    <w:next w:val="afff1"/>
    <w:link w:val="afffb"/>
    <w:uiPriority w:val="99"/>
    <w:semiHidden/>
    <w:unhideWhenUsed/>
    <w:rsid w:val="007F12E8"/>
    <w:rPr>
      <w:b/>
      <w:bCs/>
    </w:rPr>
  </w:style>
  <w:style w:type="character" w:customStyle="1" w:styleId="afffb">
    <w:name w:val="コメント内容 (文字)"/>
    <w:basedOn w:val="afff2"/>
    <w:link w:val="afffa"/>
    <w:uiPriority w:val="99"/>
    <w:semiHidden/>
    <w:rsid w:val="007F12E8"/>
    <w:rPr>
      <w:rFonts w:asciiTheme="minorHAnsi" w:eastAsiaTheme="minorEastAsia" w:hAnsiTheme="minorHAnsi"/>
      <w:b/>
      <w:bCs/>
      <w:kern w:val="2"/>
      <w:szCs w:val="24"/>
    </w:rPr>
  </w:style>
  <w:style w:type="paragraph" w:styleId="24">
    <w:name w:val="Body Text First Indent 2"/>
    <w:basedOn w:val="afff8"/>
    <w:link w:val="25"/>
    <w:uiPriority w:val="99"/>
    <w:unhideWhenUsed/>
    <w:rsid w:val="00F0028D"/>
    <w:pPr>
      <w:ind w:leftChars="300" w:left="300" w:firstLineChars="100" w:firstLine="100"/>
    </w:pPr>
  </w:style>
  <w:style w:type="character" w:customStyle="1" w:styleId="25">
    <w:name w:val="本文字下げ 2 (文字)"/>
    <w:basedOn w:val="afff9"/>
    <w:link w:val="24"/>
    <w:uiPriority w:val="99"/>
    <w:rsid w:val="00F0028D"/>
    <w:rPr>
      <w:rFonts w:asciiTheme="minorHAnsi" w:eastAsiaTheme="minorEastAsia" w:hAnsiTheme="minorHAnsi"/>
      <w:kern w:val="2"/>
      <w:szCs w:val="24"/>
    </w:rPr>
  </w:style>
  <w:style w:type="paragraph" w:styleId="26">
    <w:name w:val="List 2"/>
    <w:basedOn w:val="a4"/>
    <w:uiPriority w:val="99"/>
    <w:unhideWhenUsed/>
    <w:rsid w:val="005D4293"/>
    <w:pPr>
      <w:ind w:leftChars="200" w:left="100" w:hangingChars="200" w:hanging="200"/>
      <w:contextualSpacing/>
    </w:pPr>
  </w:style>
  <w:style w:type="character" w:styleId="afffc">
    <w:name w:val="Subtle Reference"/>
    <w:basedOn w:val="a5"/>
    <w:uiPriority w:val="31"/>
    <w:qFormat/>
    <w:rsid w:val="005D4293"/>
    <w:rPr>
      <w:smallCaps/>
      <w:color w:val="5A5A5A" w:themeColor="text1" w:themeTint="A5"/>
    </w:rPr>
  </w:style>
  <w:style w:type="paragraph" w:customStyle="1" w:styleId="afffd">
    <w:name w:val="記号説明"/>
    <w:basedOn w:val="afe"/>
    <w:link w:val="afffe"/>
    <w:qFormat/>
    <w:rsid w:val="00402238"/>
    <w:pPr>
      <w:ind w:leftChars="200" w:left="700" w:hangingChars="500" w:hanging="500"/>
    </w:pPr>
    <w:rPr>
      <w:sz w:val="18"/>
    </w:rPr>
  </w:style>
  <w:style w:type="character" w:styleId="affff">
    <w:name w:val="Placeholder Text"/>
    <w:basedOn w:val="a5"/>
    <w:uiPriority w:val="99"/>
    <w:semiHidden/>
    <w:rsid w:val="00CB16F3"/>
    <w:rPr>
      <w:color w:val="808080"/>
    </w:rPr>
  </w:style>
  <w:style w:type="character" w:customStyle="1" w:styleId="afffe">
    <w:name w:val="記号説明 (文字)"/>
    <w:basedOn w:val="11"/>
    <w:link w:val="afffd"/>
    <w:rsid w:val="00402238"/>
    <w:rPr>
      <w:rFonts w:asciiTheme="minorHAnsi" w:eastAsiaTheme="minorEastAsia" w:hAnsiTheme="minorHAnsi"/>
      <w:kern w:val="2"/>
      <w:sz w:val="18"/>
      <w:szCs w:val="24"/>
    </w:rPr>
  </w:style>
  <w:style w:type="paragraph" w:styleId="affff0">
    <w:name w:val="Bibliography"/>
    <w:basedOn w:val="a4"/>
    <w:next w:val="a4"/>
    <w:uiPriority w:val="37"/>
    <w:unhideWhenUsed/>
    <w:rsid w:val="00397EB5"/>
  </w:style>
  <w:style w:type="paragraph" w:styleId="affff1">
    <w:name w:val="table of authorities"/>
    <w:basedOn w:val="af8"/>
    <w:uiPriority w:val="99"/>
    <w:unhideWhenUsed/>
    <w:rsid w:val="00C55106"/>
    <w:pPr>
      <w:spacing w:line="280" w:lineRule="exact"/>
      <w:ind w:leftChars="200" w:left="300" w:hangingChars="100" w:hanging="100"/>
    </w:pPr>
    <w:rPr>
      <w:sz w:val="18"/>
    </w:rPr>
  </w:style>
  <w:style w:type="paragraph" w:styleId="2">
    <w:name w:val="List Bullet 2"/>
    <w:basedOn w:val="a4"/>
    <w:uiPriority w:val="99"/>
    <w:unhideWhenUsed/>
    <w:rsid w:val="00F21532"/>
    <w:pPr>
      <w:numPr>
        <w:numId w:val="5"/>
      </w:numPr>
      <w:contextualSpacing/>
    </w:pPr>
  </w:style>
  <w:style w:type="paragraph" w:styleId="3">
    <w:name w:val="List Bullet 3"/>
    <w:basedOn w:val="a4"/>
    <w:uiPriority w:val="99"/>
    <w:unhideWhenUsed/>
    <w:rsid w:val="00F21532"/>
    <w:pPr>
      <w:numPr>
        <w:numId w:val="6"/>
      </w:numPr>
      <w:contextualSpacing/>
    </w:pPr>
  </w:style>
  <w:style w:type="character" w:styleId="affff2">
    <w:name w:val="Unresolved Mention"/>
    <w:basedOn w:val="a5"/>
    <w:uiPriority w:val="99"/>
    <w:semiHidden/>
    <w:unhideWhenUsed/>
    <w:rsid w:val="00657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524098">
      <w:bodyDiv w:val="1"/>
      <w:marLeft w:val="0"/>
      <w:marRight w:val="0"/>
      <w:marTop w:val="0"/>
      <w:marBottom w:val="0"/>
      <w:divBdr>
        <w:top w:val="none" w:sz="0" w:space="0" w:color="auto"/>
        <w:left w:val="none" w:sz="0" w:space="0" w:color="auto"/>
        <w:bottom w:val="none" w:sz="0" w:space="0" w:color="auto"/>
        <w:right w:val="none" w:sz="0" w:space="0" w:color="auto"/>
      </w:divBdr>
    </w:div>
    <w:div w:id="235896216">
      <w:bodyDiv w:val="1"/>
      <w:marLeft w:val="0"/>
      <w:marRight w:val="0"/>
      <w:marTop w:val="0"/>
      <w:marBottom w:val="0"/>
      <w:divBdr>
        <w:top w:val="none" w:sz="0" w:space="0" w:color="auto"/>
        <w:left w:val="none" w:sz="0" w:space="0" w:color="auto"/>
        <w:bottom w:val="none" w:sz="0" w:space="0" w:color="auto"/>
        <w:right w:val="none" w:sz="0" w:space="0" w:color="auto"/>
      </w:divBdr>
    </w:div>
    <w:div w:id="267010296">
      <w:bodyDiv w:val="1"/>
      <w:marLeft w:val="0"/>
      <w:marRight w:val="0"/>
      <w:marTop w:val="0"/>
      <w:marBottom w:val="0"/>
      <w:divBdr>
        <w:top w:val="none" w:sz="0" w:space="0" w:color="auto"/>
        <w:left w:val="none" w:sz="0" w:space="0" w:color="auto"/>
        <w:bottom w:val="none" w:sz="0" w:space="0" w:color="auto"/>
        <w:right w:val="none" w:sz="0" w:space="0" w:color="auto"/>
      </w:divBdr>
    </w:div>
    <w:div w:id="285739454">
      <w:bodyDiv w:val="1"/>
      <w:marLeft w:val="0"/>
      <w:marRight w:val="0"/>
      <w:marTop w:val="0"/>
      <w:marBottom w:val="0"/>
      <w:divBdr>
        <w:top w:val="none" w:sz="0" w:space="0" w:color="auto"/>
        <w:left w:val="none" w:sz="0" w:space="0" w:color="auto"/>
        <w:bottom w:val="none" w:sz="0" w:space="0" w:color="auto"/>
        <w:right w:val="none" w:sz="0" w:space="0" w:color="auto"/>
      </w:divBdr>
    </w:div>
    <w:div w:id="353846107">
      <w:bodyDiv w:val="1"/>
      <w:marLeft w:val="0"/>
      <w:marRight w:val="0"/>
      <w:marTop w:val="0"/>
      <w:marBottom w:val="0"/>
      <w:divBdr>
        <w:top w:val="none" w:sz="0" w:space="0" w:color="auto"/>
        <w:left w:val="none" w:sz="0" w:space="0" w:color="auto"/>
        <w:bottom w:val="none" w:sz="0" w:space="0" w:color="auto"/>
        <w:right w:val="none" w:sz="0" w:space="0" w:color="auto"/>
      </w:divBdr>
    </w:div>
    <w:div w:id="379328591">
      <w:bodyDiv w:val="1"/>
      <w:marLeft w:val="0"/>
      <w:marRight w:val="0"/>
      <w:marTop w:val="0"/>
      <w:marBottom w:val="0"/>
      <w:divBdr>
        <w:top w:val="none" w:sz="0" w:space="0" w:color="auto"/>
        <w:left w:val="none" w:sz="0" w:space="0" w:color="auto"/>
        <w:bottom w:val="none" w:sz="0" w:space="0" w:color="auto"/>
        <w:right w:val="none" w:sz="0" w:space="0" w:color="auto"/>
      </w:divBdr>
    </w:div>
    <w:div w:id="421149421">
      <w:bodyDiv w:val="1"/>
      <w:marLeft w:val="0"/>
      <w:marRight w:val="0"/>
      <w:marTop w:val="0"/>
      <w:marBottom w:val="0"/>
      <w:divBdr>
        <w:top w:val="none" w:sz="0" w:space="0" w:color="auto"/>
        <w:left w:val="none" w:sz="0" w:space="0" w:color="auto"/>
        <w:bottom w:val="none" w:sz="0" w:space="0" w:color="auto"/>
        <w:right w:val="none" w:sz="0" w:space="0" w:color="auto"/>
      </w:divBdr>
    </w:div>
    <w:div w:id="446236268">
      <w:bodyDiv w:val="1"/>
      <w:marLeft w:val="0"/>
      <w:marRight w:val="0"/>
      <w:marTop w:val="0"/>
      <w:marBottom w:val="0"/>
      <w:divBdr>
        <w:top w:val="none" w:sz="0" w:space="0" w:color="auto"/>
        <w:left w:val="none" w:sz="0" w:space="0" w:color="auto"/>
        <w:bottom w:val="none" w:sz="0" w:space="0" w:color="auto"/>
        <w:right w:val="none" w:sz="0" w:space="0" w:color="auto"/>
      </w:divBdr>
    </w:div>
    <w:div w:id="446505232">
      <w:bodyDiv w:val="1"/>
      <w:marLeft w:val="0"/>
      <w:marRight w:val="0"/>
      <w:marTop w:val="0"/>
      <w:marBottom w:val="0"/>
      <w:divBdr>
        <w:top w:val="none" w:sz="0" w:space="0" w:color="auto"/>
        <w:left w:val="none" w:sz="0" w:space="0" w:color="auto"/>
        <w:bottom w:val="none" w:sz="0" w:space="0" w:color="auto"/>
        <w:right w:val="none" w:sz="0" w:space="0" w:color="auto"/>
      </w:divBdr>
    </w:div>
    <w:div w:id="502665802">
      <w:bodyDiv w:val="1"/>
      <w:marLeft w:val="0"/>
      <w:marRight w:val="0"/>
      <w:marTop w:val="0"/>
      <w:marBottom w:val="0"/>
      <w:divBdr>
        <w:top w:val="none" w:sz="0" w:space="0" w:color="auto"/>
        <w:left w:val="none" w:sz="0" w:space="0" w:color="auto"/>
        <w:bottom w:val="none" w:sz="0" w:space="0" w:color="auto"/>
        <w:right w:val="none" w:sz="0" w:space="0" w:color="auto"/>
      </w:divBdr>
    </w:div>
    <w:div w:id="509294333">
      <w:bodyDiv w:val="1"/>
      <w:marLeft w:val="0"/>
      <w:marRight w:val="0"/>
      <w:marTop w:val="0"/>
      <w:marBottom w:val="0"/>
      <w:divBdr>
        <w:top w:val="none" w:sz="0" w:space="0" w:color="auto"/>
        <w:left w:val="none" w:sz="0" w:space="0" w:color="auto"/>
        <w:bottom w:val="none" w:sz="0" w:space="0" w:color="auto"/>
        <w:right w:val="none" w:sz="0" w:space="0" w:color="auto"/>
      </w:divBdr>
    </w:div>
    <w:div w:id="625893182">
      <w:bodyDiv w:val="1"/>
      <w:marLeft w:val="0"/>
      <w:marRight w:val="0"/>
      <w:marTop w:val="0"/>
      <w:marBottom w:val="0"/>
      <w:divBdr>
        <w:top w:val="none" w:sz="0" w:space="0" w:color="auto"/>
        <w:left w:val="none" w:sz="0" w:space="0" w:color="auto"/>
        <w:bottom w:val="none" w:sz="0" w:space="0" w:color="auto"/>
        <w:right w:val="none" w:sz="0" w:space="0" w:color="auto"/>
      </w:divBdr>
    </w:div>
    <w:div w:id="741414674">
      <w:bodyDiv w:val="1"/>
      <w:marLeft w:val="0"/>
      <w:marRight w:val="0"/>
      <w:marTop w:val="0"/>
      <w:marBottom w:val="0"/>
      <w:divBdr>
        <w:top w:val="none" w:sz="0" w:space="0" w:color="auto"/>
        <w:left w:val="none" w:sz="0" w:space="0" w:color="auto"/>
        <w:bottom w:val="none" w:sz="0" w:space="0" w:color="auto"/>
        <w:right w:val="none" w:sz="0" w:space="0" w:color="auto"/>
      </w:divBdr>
    </w:div>
    <w:div w:id="766656290">
      <w:bodyDiv w:val="1"/>
      <w:marLeft w:val="0"/>
      <w:marRight w:val="0"/>
      <w:marTop w:val="0"/>
      <w:marBottom w:val="0"/>
      <w:divBdr>
        <w:top w:val="none" w:sz="0" w:space="0" w:color="auto"/>
        <w:left w:val="none" w:sz="0" w:space="0" w:color="auto"/>
        <w:bottom w:val="none" w:sz="0" w:space="0" w:color="auto"/>
        <w:right w:val="none" w:sz="0" w:space="0" w:color="auto"/>
      </w:divBdr>
    </w:div>
    <w:div w:id="796290950">
      <w:bodyDiv w:val="1"/>
      <w:marLeft w:val="0"/>
      <w:marRight w:val="0"/>
      <w:marTop w:val="0"/>
      <w:marBottom w:val="0"/>
      <w:divBdr>
        <w:top w:val="none" w:sz="0" w:space="0" w:color="auto"/>
        <w:left w:val="none" w:sz="0" w:space="0" w:color="auto"/>
        <w:bottom w:val="none" w:sz="0" w:space="0" w:color="auto"/>
        <w:right w:val="none" w:sz="0" w:space="0" w:color="auto"/>
      </w:divBdr>
    </w:div>
    <w:div w:id="1029139063">
      <w:bodyDiv w:val="1"/>
      <w:marLeft w:val="0"/>
      <w:marRight w:val="0"/>
      <w:marTop w:val="0"/>
      <w:marBottom w:val="0"/>
      <w:divBdr>
        <w:top w:val="none" w:sz="0" w:space="0" w:color="auto"/>
        <w:left w:val="none" w:sz="0" w:space="0" w:color="auto"/>
        <w:bottom w:val="none" w:sz="0" w:space="0" w:color="auto"/>
        <w:right w:val="none" w:sz="0" w:space="0" w:color="auto"/>
      </w:divBdr>
    </w:div>
    <w:div w:id="1088231473">
      <w:bodyDiv w:val="1"/>
      <w:marLeft w:val="0"/>
      <w:marRight w:val="0"/>
      <w:marTop w:val="0"/>
      <w:marBottom w:val="0"/>
      <w:divBdr>
        <w:top w:val="none" w:sz="0" w:space="0" w:color="auto"/>
        <w:left w:val="none" w:sz="0" w:space="0" w:color="auto"/>
        <w:bottom w:val="none" w:sz="0" w:space="0" w:color="auto"/>
        <w:right w:val="none" w:sz="0" w:space="0" w:color="auto"/>
      </w:divBdr>
    </w:div>
    <w:div w:id="1182284598">
      <w:bodyDiv w:val="1"/>
      <w:marLeft w:val="0"/>
      <w:marRight w:val="0"/>
      <w:marTop w:val="0"/>
      <w:marBottom w:val="0"/>
      <w:divBdr>
        <w:top w:val="none" w:sz="0" w:space="0" w:color="auto"/>
        <w:left w:val="none" w:sz="0" w:space="0" w:color="auto"/>
        <w:bottom w:val="none" w:sz="0" w:space="0" w:color="auto"/>
        <w:right w:val="none" w:sz="0" w:space="0" w:color="auto"/>
      </w:divBdr>
    </w:div>
    <w:div w:id="1399595774">
      <w:bodyDiv w:val="1"/>
      <w:marLeft w:val="0"/>
      <w:marRight w:val="0"/>
      <w:marTop w:val="0"/>
      <w:marBottom w:val="0"/>
      <w:divBdr>
        <w:top w:val="none" w:sz="0" w:space="0" w:color="auto"/>
        <w:left w:val="none" w:sz="0" w:space="0" w:color="auto"/>
        <w:bottom w:val="none" w:sz="0" w:space="0" w:color="auto"/>
        <w:right w:val="none" w:sz="0" w:space="0" w:color="auto"/>
      </w:divBdr>
    </w:div>
    <w:div w:id="1478960081">
      <w:bodyDiv w:val="1"/>
      <w:marLeft w:val="0"/>
      <w:marRight w:val="0"/>
      <w:marTop w:val="0"/>
      <w:marBottom w:val="0"/>
      <w:divBdr>
        <w:top w:val="none" w:sz="0" w:space="0" w:color="auto"/>
        <w:left w:val="none" w:sz="0" w:space="0" w:color="auto"/>
        <w:bottom w:val="none" w:sz="0" w:space="0" w:color="auto"/>
        <w:right w:val="none" w:sz="0" w:space="0" w:color="auto"/>
      </w:divBdr>
    </w:div>
    <w:div w:id="1511215389">
      <w:bodyDiv w:val="1"/>
      <w:marLeft w:val="0"/>
      <w:marRight w:val="0"/>
      <w:marTop w:val="0"/>
      <w:marBottom w:val="0"/>
      <w:divBdr>
        <w:top w:val="none" w:sz="0" w:space="0" w:color="auto"/>
        <w:left w:val="none" w:sz="0" w:space="0" w:color="auto"/>
        <w:bottom w:val="none" w:sz="0" w:space="0" w:color="auto"/>
        <w:right w:val="none" w:sz="0" w:space="0" w:color="auto"/>
      </w:divBdr>
    </w:div>
    <w:div w:id="1596984654">
      <w:bodyDiv w:val="1"/>
      <w:marLeft w:val="0"/>
      <w:marRight w:val="0"/>
      <w:marTop w:val="0"/>
      <w:marBottom w:val="0"/>
      <w:divBdr>
        <w:top w:val="none" w:sz="0" w:space="0" w:color="auto"/>
        <w:left w:val="none" w:sz="0" w:space="0" w:color="auto"/>
        <w:bottom w:val="none" w:sz="0" w:space="0" w:color="auto"/>
        <w:right w:val="none" w:sz="0" w:space="0" w:color="auto"/>
      </w:divBdr>
    </w:div>
    <w:div w:id="1623682404">
      <w:bodyDiv w:val="1"/>
      <w:marLeft w:val="0"/>
      <w:marRight w:val="0"/>
      <w:marTop w:val="0"/>
      <w:marBottom w:val="0"/>
      <w:divBdr>
        <w:top w:val="none" w:sz="0" w:space="0" w:color="auto"/>
        <w:left w:val="none" w:sz="0" w:space="0" w:color="auto"/>
        <w:bottom w:val="none" w:sz="0" w:space="0" w:color="auto"/>
        <w:right w:val="none" w:sz="0" w:space="0" w:color="auto"/>
      </w:divBdr>
    </w:div>
    <w:div w:id="1669020659">
      <w:bodyDiv w:val="1"/>
      <w:marLeft w:val="0"/>
      <w:marRight w:val="0"/>
      <w:marTop w:val="0"/>
      <w:marBottom w:val="0"/>
      <w:divBdr>
        <w:top w:val="none" w:sz="0" w:space="0" w:color="auto"/>
        <w:left w:val="none" w:sz="0" w:space="0" w:color="auto"/>
        <w:bottom w:val="none" w:sz="0" w:space="0" w:color="auto"/>
        <w:right w:val="none" w:sz="0" w:space="0" w:color="auto"/>
      </w:divBdr>
    </w:div>
    <w:div w:id="1716612858">
      <w:bodyDiv w:val="1"/>
      <w:marLeft w:val="0"/>
      <w:marRight w:val="0"/>
      <w:marTop w:val="0"/>
      <w:marBottom w:val="0"/>
      <w:divBdr>
        <w:top w:val="none" w:sz="0" w:space="0" w:color="auto"/>
        <w:left w:val="none" w:sz="0" w:space="0" w:color="auto"/>
        <w:bottom w:val="none" w:sz="0" w:space="0" w:color="auto"/>
        <w:right w:val="none" w:sz="0" w:space="0" w:color="auto"/>
      </w:divBdr>
      <w:divsChild>
        <w:div w:id="702292770">
          <w:marLeft w:val="0"/>
          <w:marRight w:val="0"/>
          <w:marTop w:val="0"/>
          <w:marBottom w:val="0"/>
          <w:divBdr>
            <w:top w:val="none" w:sz="0" w:space="0" w:color="auto"/>
            <w:left w:val="none" w:sz="0" w:space="0" w:color="auto"/>
            <w:bottom w:val="none" w:sz="0" w:space="0" w:color="auto"/>
            <w:right w:val="none" w:sz="0" w:space="0" w:color="auto"/>
          </w:divBdr>
        </w:div>
      </w:divsChild>
    </w:div>
    <w:div w:id="1821921468">
      <w:bodyDiv w:val="1"/>
      <w:marLeft w:val="0"/>
      <w:marRight w:val="0"/>
      <w:marTop w:val="0"/>
      <w:marBottom w:val="0"/>
      <w:divBdr>
        <w:top w:val="none" w:sz="0" w:space="0" w:color="auto"/>
        <w:left w:val="none" w:sz="0" w:space="0" w:color="auto"/>
        <w:bottom w:val="none" w:sz="0" w:space="0" w:color="auto"/>
        <w:right w:val="none" w:sz="0" w:space="0" w:color="auto"/>
      </w:divBdr>
    </w:div>
    <w:div w:id="1972326621">
      <w:bodyDiv w:val="1"/>
      <w:marLeft w:val="0"/>
      <w:marRight w:val="0"/>
      <w:marTop w:val="0"/>
      <w:marBottom w:val="0"/>
      <w:divBdr>
        <w:top w:val="none" w:sz="0" w:space="0" w:color="auto"/>
        <w:left w:val="none" w:sz="0" w:space="0" w:color="auto"/>
        <w:bottom w:val="none" w:sz="0" w:space="0" w:color="auto"/>
        <w:right w:val="none" w:sz="0" w:space="0" w:color="auto"/>
      </w:divBdr>
    </w:div>
    <w:div w:id="2102142309">
      <w:bodyDiv w:val="1"/>
      <w:marLeft w:val="0"/>
      <w:marRight w:val="0"/>
      <w:marTop w:val="0"/>
      <w:marBottom w:val="0"/>
      <w:divBdr>
        <w:top w:val="none" w:sz="0" w:space="0" w:color="auto"/>
        <w:left w:val="none" w:sz="0" w:space="0" w:color="auto"/>
        <w:bottom w:val="none" w:sz="0" w:space="0" w:color="auto"/>
        <w:right w:val="none" w:sz="0" w:space="0" w:color="auto"/>
      </w:divBdr>
    </w:div>
    <w:div w:id="21216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emf"/><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29" Type="http://schemas.openxmlformats.org/officeDocument/2006/relationships/image" Target="media/image1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emf"/><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ie%20Tsujimaru\Dropbox\work\000_&#31038;&#20869;\&#12486;&#12531;&#12503;&#12524;&#12540;&#12488;\&#22577;&#21578;&#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2">
      <a:majorFont>
        <a:latin typeface="Segoe UI"/>
        <a:ea typeface="Meiryo UI"/>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3D9F7E27415CA4E8AE7A8AFBE9DE706" ma:contentTypeVersion="2" ma:contentTypeDescription="新しいドキュメントを作成します。" ma:contentTypeScope="" ma:versionID="acac8d0c7ce4b31250d97c5434edeb21">
  <xsd:schema xmlns:xsd="http://www.w3.org/2001/XMLSchema" xmlns:xs="http://www.w3.org/2001/XMLSchema" xmlns:p="http://schemas.microsoft.com/office/2006/metadata/properties" xmlns:ns2="fc5276c8-b410-44a2-9fd9-5e5fceaf95ba" targetNamespace="http://schemas.microsoft.com/office/2006/metadata/properties" ma:root="true" ma:fieldsID="43fa3de6c500f689920ae44172a6151f" ns2:_="">
    <xsd:import namespace="fc5276c8-b410-44a2-9fd9-5e5fceaf95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276c8-b410-44a2-9fd9-5e5fceaf9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SO690Nmerical.XSL" StyleName="ISO 690: 参照番号" Version="1987">
  <b:Source>
    <b:Tag>赤坂裕05</b:Tag>
    <b:SourceType>JournalArticle</b:SourceType>
    <b:Guid>{927F891F-3E7B-4197-88E3-3A4159309909}</b:Guid>
    <b:Author>
      <b:Author>
        <b:NameList>
          <b:Person>
            <b:Last>赤坂裕</b:Last>
            <b:First>武田和大</b:First>
          </b:Person>
        </b:NameList>
      </b:Author>
    </b:Author>
    <b:Title>通気層を有する外壁，屋根の遮熱・断熱効果の計算法</b:Title>
    <b:Year>2005</b:Year>
    <b:Publisher>日本建築学会環境系論文集</b:Publisher>
    <b:Pages>33-40</b:Pages>
    <b:Month>9</b:Month>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8BE664-3911-422B-8546-FDCFBF97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276c8-b410-44a2-9fd9-5e5fceaf9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D3B0CC-BC95-4525-93F3-BC66FA1CD814}">
  <ds:schemaRefs>
    <ds:schemaRef ds:uri="http://schemas.openxmlformats.org/officeDocument/2006/bibliography"/>
  </ds:schemaRefs>
</ds:datastoreItem>
</file>

<file path=customXml/itemProps3.xml><?xml version="1.0" encoding="utf-8"?>
<ds:datastoreItem xmlns:ds="http://schemas.openxmlformats.org/officeDocument/2006/customXml" ds:itemID="{9D6D413C-92B3-4490-BD29-8D84E55A3F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AECC4E-B9A4-4033-A4A9-74953A9D2B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報告書テンプレート.dotx</Template>
  <TotalTime>7520</TotalTime>
  <Pages>32</Pages>
  <Words>4153</Words>
  <Characters>23678</Characters>
  <Application>Microsoft Office Word</Application>
  <DocSecurity>0</DocSecurity>
  <Lines>197</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27776</CharactersWithSpaces>
  <SharedDoc>false</SharedDoc>
  <HLinks>
    <vt:vector size="30" baseType="variant">
      <vt:variant>
        <vt:i4>1507381</vt:i4>
      </vt:variant>
      <vt:variant>
        <vt:i4>26</vt:i4>
      </vt:variant>
      <vt:variant>
        <vt:i4>0</vt:i4>
      </vt:variant>
      <vt:variant>
        <vt:i4>5</vt:i4>
      </vt:variant>
      <vt:variant>
        <vt:lpwstr/>
      </vt:variant>
      <vt:variant>
        <vt:lpwstr>_Toc287009012</vt:lpwstr>
      </vt:variant>
      <vt:variant>
        <vt:i4>1507381</vt:i4>
      </vt:variant>
      <vt:variant>
        <vt:i4>20</vt:i4>
      </vt:variant>
      <vt:variant>
        <vt:i4>0</vt:i4>
      </vt:variant>
      <vt:variant>
        <vt:i4>5</vt:i4>
      </vt:variant>
      <vt:variant>
        <vt:lpwstr/>
      </vt:variant>
      <vt:variant>
        <vt:lpwstr>_Toc287009011</vt:lpwstr>
      </vt:variant>
      <vt:variant>
        <vt:i4>1507381</vt:i4>
      </vt:variant>
      <vt:variant>
        <vt:i4>14</vt:i4>
      </vt:variant>
      <vt:variant>
        <vt:i4>0</vt:i4>
      </vt:variant>
      <vt:variant>
        <vt:i4>5</vt:i4>
      </vt:variant>
      <vt:variant>
        <vt:lpwstr/>
      </vt:variant>
      <vt:variant>
        <vt:lpwstr>_Toc287009010</vt:lpwstr>
      </vt:variant>
      <vt:variant>
        <vt:i4>1441845</vt:i4>
      </vt:variant>
      <vt:variant>
        <vt:i4>8</vt:i4>
      </vt:variant>
      <vt:variant>
        <vt:i4>0</vt:i4>
      </vt:variant>
      <vt:variant>
        <vt:i4>5</vt:i4>
      </vt:variant>
      <vt:variant>
        <vt:lpwstr/>
      </vt:variant>
      <vt:variant>
        <vt:lpwstr>_Toc287009009</vt:lpwstr>
      </vt:variant>
      <vt:variant>
        <vt:i4>1441845</vt:i4>
      </vt:variant>
      <vt:variant>
        <vt:i4>2</vt:i4>
      </vt:variant>
      <vt:variant>
        <vt:i4>0</vt:i4>
      </vt:variant>
      <vt:variant>
        <vt:i4>5</vt:i4>
      </vt:variant>
      <vt:variant>
        <vt:lpwstr/>
      </vt:variant>
      <vt:variant>
        <vt:lpwstr>_Toc287009008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辻丸のりえ</dc:creator>
  <cp:keywords/>
  <dc:description/>
  <cp:lastModifiedBy>のりえ 辻丸</cp:lastModifiedBy>
  <cp:revision>165</cp:revision>
  <cp:lastPrinted>2011-03-03T10:13:00Z</cp:lastPrinted>
  <dcterms:created xsi:type="dcterms:W3CDTF">2020-09-09T12:14:00Z</dcterms:created>
  <dcterms:modified xsi:type="dcterms:W3CDTF">2021-01-06T00:35:00Z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0x01010063D9F7E27415CA4E8AE7A8AFBE9DE706</vt:lpwstr>
  </property>
</Properties>
</file>